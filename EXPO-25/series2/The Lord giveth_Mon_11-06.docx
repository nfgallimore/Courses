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EEEBAE" w14:textId="77777777" w:rsidR="001E15A9" w:rsidRDefault="005E0134" w:rsidP="001E15A9">
      <w:pPr>
        <w:pStyle w:val="NormalWeb"/>
        <w:spacing w:before="0" w:beforeAutospacing="0" w:after="0" w:afterAutospacing="0" w:line="480" w:lineRule="auto"/>
        <w:jc w:val="center"/>
        <w:rPr>
          <w:ins w:id="0" w:author="Nicholas Gallimore" w:date="2014-05-06T20:24:00Z"/>
          <w:rFonts w:ascii="Cambria" w:hAnsi="Cambria"/>
          <w:color w:val="000000"/>
          <w:sz w:val="24"/>
          <w:szCs w:val="24"/>
        </w:rPr>
      </w:pPr>
      <w:r>
        <w:rPr>
          <w:rFonts w:ascii="Times New Roman" w:hAnsi="Times New Roman"/>
          <w:color w:val="000000"/>
        </w:rPr>
        <w:t>``</w:t>
      </w:r>
      <w:ins w:id="1" w:author="Nicholas Gallimore" w:date="2014-05-06T20:24:00Z">
        <w:r w:rsidR="001E15A9">
          <w:rPr>
            <w:rFonts w:ascii="Cambria" w:hAnsi="Cambria"/>
            <w:color w:val="000000"/>
            <w:sz w:val="24"/>
            <w:szCs w:val="24"/>
          </w:rPr>
          <w:t>“Axe in Hand”, Aldo Leopold</w:t>
        </w:r>
      </w:ins>
    </w:p>
    <w:p w14:paraId="51D46719" w14:textId="77777777" w:rsidR="001E15A9" w:rsidRDefault="001E15A9" w:rsidP="001E15A9">
      <w:pPr>
        <w:pStyle w:val="NormalWeb"/>
        <w:spacing w:before="0" w:beforeAutospacing="0" w:after="0" w:afterAutospacing="0" w:line="480" w:lineRule="auto"/>
        <w:jc w:val="center"/>
        <w:rPr>
          <w:ins w:id="2" w:author="Nicholas Gallimore" w:date="2014-05-06T20:24:00Z"/>
        </w:rPr>
      </w:pPr>
      <w:ins w:id="3" w:author="Nicholas Gallimore" w:date="2014-05-06T20:24:00Z">
        <w:r>
          <w:rPr>
            <w:rFonts w:ascii="Cambria" w:hAnsi="Cambria"/>
            <w:color w:val="000000"/>
            <w:sz w:val="24"/>
            <w:szCs w:val="24"/>
          </w:rPr>
          <w:t>“Preserving Wildness”, Wendell Berry</w:t>
        </w:r>
      </w:ins>
    </w:p>
    <w:p w14:paraId="5C8411B5" w14:textId="77777777" w:rsidR="001E15A9" w:rsidRPr="001B586D" w:rsidRDefault="001E15A9" w:rsidP="001E15A9">
      <w:pPr>
        <w:pStyle w:val="NormalWeb"/>
        <w:spacing w:before="0" w:beforeAutospacing="0" w:after="0" w:afterAutospacing="0" w:line="480" w:lineRule="auto"/>
        <w:jc w:val="center"/>
        <w:rPr>
          <w:ins w:id="4" w:author="Nicholas Gallimore" w:date="2014-05-06T20:24:00Z"/>
        </w:rPr>
      </w:pPr>
    </w:p>
    <w:p w14:paraId="51A82E9C" w14:textId="77777777" w:rsidR="001E15A9" w:rsidRDefault="001E15A9" w:rsidP="001E15A9">
      <w:pPr>
        <w:pStyle w:val="NormalWeb"/>
        <w:spacing w:before="0" w:beforeAutospacing="0" w:after="0" w:afterAutospacing="0" w:line="480" w:lineRule="auto"/>
        <w:rPr>
          <w:ins w:id="5" w:author="Nicholas Gallimore" w:date="2014-05-06T20:24:00Z"/>
        </w:rPr>
      </w:pPr>
      <w:ins w:id="6" w:author="Nicholas Gallimore" w:date="2014-05-06T20:24:00Z">
        <w:r>
          <w:rPr>
            <w:rFonts w:ascii="Cambria" w:hAnsi="Cambria"/>
            <w:color w:val="000000"/>
            <w:sz w:val="24"/>
            <w:szCs w:val="24"/>
          </w:rPr>
          <w:t xml:space="preserve">1. </w:t>
        </w:r>
        <w:r w:rsidRPr="006B38AF">
          <w:rPr>
            <w:rFonts w:ascii="Cambria" w:hAnsi="Cambria"/>
            <w:i/>
            <w:color w:val="000000"/>
            <w:sz w:val="24"/>
            <w:szCs w:val="24"/>
          </w:rPr>
          <w:t>The Lord giveth, and the Lord taketh away, but 2.He is no longer the only one to do so.</w:t>
        </w:r>
      </w:ins>
    </w:p>
    <w:p w14:paraId="3C10F90E" w14:textId="77777777" w:rsidR="001E15A9" w:rsidRDefault="001E15A9" w:rsidP="001E15A9">
      <w:pPr>
        <w:pStyle w:val="NormalWeb"/>
        <w:spacing w:before="0" w:beforeAutospacing="0" w:after="0" w:afterAutospacing="0" w:line="480" w:lineRule="auto"/>
        <w:jc w:val="right"/>
        <w:rPr>
          <w:ins w:id="7" w:author="Nicholas Gallimore" w:date="2014-05-06T20:24:00Z"/>
          <w:rFonts w:ascii="Arial" w:hAnsi="Arial" w:cs="Arial"/>
          <w:color w:val="222222"/>
          <w:shd w:val="clear" w:color="auto" w:fill="FFFFFF"/>
        </w:rPr>
      </w:pPr>
      <w:ins w:id="8" w:author="Nicholas Gallimore" w:date="2014-05-06T20:24:00Z">
        <w:r>
          <w:rPr>
            <w:rFonts w:ascii="Arial" w:hAnsi="Arial" w:cs="Arial"/>
            <w:color w:val="222222"/>
            <w:shd w:val="clear" w:color="auto" w:fill="FFFFFF"/>
          </w:rPr>
          <w:t xml:space="preserve">Leopold, Aldo. </w:t>
        </w:r>
        <w:r>
          <w:rPr>
            <w:rFonts w:ascii="Arial" w:hAnsi="Arial" w:cs="Arial"/>
            <w:i/>
            <w:iCs/>
            <w:color w:val="222222"/>
            <w:shd w:val="clear" w:color="auto" w:fill="FFFFFF"/>
          </w:rPr>
          <w:t>A Sand County almanac, and sketches here and there</w:t>
        </w:r>
        <w:proofErr w:type="gramStart"/>
        <w:r>
          <w:rPr>
            <w:rFonts w:ascii="Arial" w:hAnsi="Arial" w:cs="Arial"/>
            <w:color w:val="222222"/>
            <w:shd w:val="clear" w:color="auto" w:fill="FFFFFF"/>
          </w:rPr>
          <w:t>.(</w:t>
        </w:r>
        <w:proofErr w:type="gramEnd"/>
        <w:r>
          <w:rPr>
            <w:rFonts w:ascii="Arial" w:hAnsi="Arial" w:cs="Arial"/>
            <w:color w:val="222222"/>
            <w:shd w:val="clear" w:color="auto" w:fill="FFFFFF"/>
          </w:rPr>
          <w:t>p.67)</w:t>
        </w:r>
      </w:ins>
    </w:p>
    <w:p w14:paraId="3D23231D" w14:textId="52EB62DA" w:rsidR="00562D6A" w:rsidRPr="008E14FF" w:rsidRDefault="00562D6A" w:rsidP="008E14FF">
      <w:pPr>
        <w:spacing w:line="480" w:lineRule="auto"/>
        <w:ind w:firstLine="720"/>
        <w:rPr>
          <w:rFonts w:ascii="Times New Roman" w:hAnsi="Times New Roman" w:cs="Times New Roman"/>
          <w:color w:val="000000"/>
        </w:rPr>
      </w:pPr>
      <w:bookmarkStart w:id="9" w:name="_GoBack"/>
      <w:bookmarkEnd w:id="9"/>
    </w:p>
    <w:p w14:paraId="0D4D8CE0" w14:textId="27BFB009" w:rsidR="00562D6A" w:rsidRPr="008E14FF" w:rsidRDefault="00562D6A" w:rsidP="008E14FF">
      <w:pPr>
        <w:spacing w:line="480" w:lineRule="auto"/>
        <w:ind w:firstLine="720"/>
        <w:rPr>
          <w:rFonts w:ascii="Times New Roman" w:hAnsi="Times New Roman" w:cs="Times New Roman"/>
        </w:rPr>
      </w:pPr>
      <w:r w:rsidRPr="008E14FF">
        <w:rPr>
          <w:rFonts w:ascii="Times New Roman" w:hAnsi="Times New Roman" w:cs="Times New Roman"/>
        </w:rPr>
        <w:t xml:space="preserve">Wendell Berry, due to his own “manner of thinking and philosophy—which knows that all men, by what they think about and wish for, in effect wield all tools” (Leopold 68) suggests that he is forever </w:t>
      </w:r>
      <w:r w:rsidR="00E4124C" w:rsidRPr="008E14FF">
        <w:rPr>
          <w:rFonts w:ascii="Times New Roman" w:hAnsi="Times New Roman" w:cs="Times New Roman"/>
        </w:rPr>
        <w:t>a wielder of an axe and shovel.</w:t>
      </w:r>
    </w:p>
    <w:p w14:paraId="15F431A1" w14:textId="709059B6" w:rsidR="00A304B7" w:rsidRPr="008E14FF" w:rsidRDefault="00562D6A" w:rsidP="008E14FF">
      <w:pPr>
        <w:tabs>
          <w:tab w:val="left" w:pos="1440"/>
        </w:tabs>
        <w:ind w:left="630"/>
        <w:rPr>
          <w:rFonts w:ascii="Times New Roman" w:hAnsi="Times New Roman" w:cs="Times New Roman"/>
        </w:rPr>
      </w:pPr>
      <w:r w:rsidRPr="008E14FF">
        <w:rPr>
          <w:rFonts w:ascii="Times New Roman" w:hAnsi="Times New Roman" w:cs="Times New Roman"/>
        </w:rPr>
        <w:t>The argument over the proper relation of humanity to nature is becoming, as the sixties used to say, polarized. And the result, as before, is bad talk on both sides. At one extreme are those who sound as if they are entirely in favor of nature [...]</w:t>
      </w:r>
      <w:r w:rsidR="003147CA" w:rsidRPr="008E14FF">
        <w:rPr>
          <w:rFonts w:ascii="Times New Roman" w:hAnsi="Times New Roman" w:cs="Times New Roman"/>
        </w:rPr>
        <w:t>.</w:t>
      </w:r>
      <w:r w:rsidRPr="008E14FF">
        <w:rPr>
          <w:rFonts w:ascii="Times New Roman" w:hAnsi="Times New Roman" w:cs="Times New Roman"/>
        </w:rPr>
        <w:t xml:space="preserve"> At the other extreme are the nature conquerors (Berry 516-17)</w:t>
      </w:r>
    </w:p>
    <w:p w14:paraId="6CCE91BA" w14:textId="77777777" w:rsidR="00287DAC" w:rsidRPr="008E14FF" w:rsidRDefault="00287DAC" w:rsidP="008E14FF">
      <w:pPr>
        <w:tabs>
          <w:tab w:val="left" w:pos="1440"/>
        </w:tabs>
        <w:ind w:left="630"/>
        <w:rPr>
          <w:rFonts w:ascii="Times New Roman" w:hAnsi="Times New Roman" w:cs="Times New Roman"/>
        </w:rPr>
      </w:pPr>
    </w:p>
    <w:p w14:paraId="4A121A3B" w14:textId="3151004A" w:rsidR="00E4124C" w:rsidRPr="008E14FF" w:rsidRDefault="00E4124C" w:rsidP="008E14FF">
      <w:pPr>
        <w:ind w:left="630" w:firstLine="720"/>
        <w:rPr>
          <w:rFonts w:ascii="Times New Roman" w:hAnsi="Times New Roman" w:cs="Times New Roman"/>
        </w:rPr>
      </w:pPr>
      <w:r w:rsidRPr="008E14FF">
        <w:rPr>
          <w:rFonts w:ascii="Times New Roman" w:hAnsi="Times New Roman" w:cs="Times New Roman"/>
        </w:rPr>
        <w:t>If I had to choose, I would join the nature extremists against the technology extremists, but this choice seems poor, even assuming that it is possible I would prefer to stay in the middle, not to avoid taking sides, but because I think the middle is a side, as well as the real location of the problem (Berry 517)</w:t>
      </w:r>
    </w:p>
    <w:p w14:paraId="0F3F4A1C" w14:textId="77777777" w:rsidR="00E4124C" w:rsidRPr="008E14FF" w:rsidRDefault="00E4124C" w:rsidP="008E14FF">
      <w:pPr>
        <w:ind w:left="1350" w:firstLine="720"/>
        <w:rPr>
          <w:rFonts w:ascii="Times New Roman" w:hAnsi="Times New Roman" w:cs="Times New Roman"/>
        </w:rPr>
      </w:pPr>
    </w:p>
    <w:p w14:paraId="52B8BC25" w14:textId="2D76F866" w:rsidR="00562D6A" w:rsidRPr="008E14FF" w:rsidRDefault="00562D6A" w:rsidP="008E14FF">
      <w:pPr>
        <w:spacing w:line="480" w:lineRule="auto"/>
        <w:ind w:firstLine="720"/>
        <w:rPr>
          <w:rFonts w:ascii="Times New Roman" w:hAnsi="Times New Roman" w:cs="Times New Roman"/>
        </w:rPr>
      </w:pPr>
      <w:r w:rsidRPr="008E14FF">
        <w:rPr>
          <w:rFonts w:ascii="Times New Roman" w:hAnsi="Times New Roman" w:cs="Times New Roman"/>
        </w:rPr>
        <w:t xml:space="preserve">When presented with a choice between “nature extremists” and “technology extremists”, Wendell Berry is forced to side with the nature extremists. This is due to the inescapable fact of the human perspective. </w:t>
      </w:r>
      <w:r w:rsidR="003147CA" w:rsidRPr="008E14FF">
        <w:rPr>
          <w:rFonts w:ascii="Times New Roman" w:hAnsi="Times New Roman" w:cs="Times New Roman"/>
        </w:rPr>
        <w:t>Because m</w:t>
      </w:r>
      <w:r w:rsidRPr="008E14FF">
        <w:rPr>
          <w:rFonts w:ascii="Times New Roman" w:hAnsi="Times New Roman" w:cs="Times New Roman"/>
        </w:rPr>
        <w:t>ankind is homocentric in na</w:t>
      </w:r>
      <w:r w:rsidR="003147CA" w:rsidRPr="008E14FF">
        <w:rPr>
          <w:rFonts w:ascii="Times New Roman" w:hAnsi="Times New Roman" w:cs="Times New Roman"/>
        </w:rPr>
        <w:t>ture, t</w:t>
      </w:r>
      <w:r w:rsidRPr="008E14FF">
        <w:rPr>
          <w:rFonts w:ascii="Times New Roman" w:hAnsi="Times New Roman" w:cs="Times New Roman"/>
        </w:rPr>
        <w:t>his “nature ex</w:t>
      </w:r>
      <w:r w:rsidR="00DD5EE6" w:rsidRPr="008E14FF">
        <w:rPr>
          <w:rFonts w:ascii="Times New Roman" w:hAnsi="Times New Roman" w:cs="Times New Roman"/>
        </w:rPr>
        <w:t xml:space="preserve">tremists” side does not exist. </w:t>
      </w:r>
      <w:r w:rsidRPr="008E14FF">
        <w:rPr>
          <w:rFonts w:ascii="Times New Roman" w:hAnsi="Times New Roman" w:cs="Times New Roman"/>
        </w:rPr>
        <w:t xml:space="preserve">Therefore, </w:t>
      </w:r>
      <w:r w:rsidR="00DD5EE6" w:rsidRPr="008E14FF">
        <w:rPr>
          <w:rFonts w:ascii="Times New Roman" w:hAnsi="Times New Roman" w:cs="Times New Roman"/>
        </w:rPr>
        <w:t>Wendell Berry is in the center of a</w:t>
      </w:r>
      <w:r w:rsidRPr="008E14FF">
        <w:rPr>
          <w:rFonts w:ascii="Times New Roman" w:hAnsi="Times New Roman" w:cs="Times New Roman"/>
        </w:rPr>
        <w:t xml:space="preserve"> battle between man and nature or in other words, Ecocentrism versus anthropocentrism.</w:t>
      </w:r>
    </w:p>
    <w:p w14:paraId="41F6ED3D" w14:textId="3E241870" w:rsidR="00DD5EE6" w:rsidRPr="008E14FF" w:rsidRDefault="00562D6A" w:rsidP="008E14FF">
      <w:pPr>
        <w:spacing w:line="480" w:lineRule="auto"/>
        <w:ind w:firstLine="720"/>
        <w:rPr>
          <w:rFonts w:ascii="Times New Roman" w:eastAsia="Times New Roman" w:hAnsi="Times New Roman" w:cs="Times New Roman"/>
        </w:rPr>
      </w:pPr>
      <w:r w:rsidRPr="008E14FF">
        <w:rPr>
          <w:rFonts w:ascii="Times New Roman" w:eastAsia="Times New Roman" w:hAnsi="Times New Roman" w:cs="Times New Roman"/>
        </w:rPr>
        <w:t xml:space="preserve">Leopold exercises his axe and shovel differently, depending upon the variables: sunlight, draught, weevil, and the birch in order </w:t>
      </w:r>
      <w:r w:rsidR="00DD5EE6" w:rsidRPr="008E14FF">
        <w:rPr>
          <w:rFonts w:ascii="Times New Roman" w:eastAsia="Times New Roman" w:hAnsi="Times New Roman" w:cs="Times New Roman"/>
        </w:rPr>
        <w:t>to preserve the pine (his bias).</w:t>
      </w:r>
      <w:r w:rsidRPr="008E14FF">
        <w:rPr>
          <w:rFonts w:ascii="Times New Roman" w:eastAsia="Times New Roman" w:hAnsi="Times New Roman" w:cs="Times New Roman"/>
        </w:rPr>
        <w:t xml:space="preserve"> </w:t>
      </w:r>
    </w:p>
    <w:p w14:paraId="2C11CD1F" w14:textId="2CE19BB1" w:rsidR="00DD5EE6" w:rsidRPr="008E14FF" w:rsidRDefault="00562D6A" w:rsidP="008E14FF">
      <w:pPr>
        <w:ind w:left="720"/>
        <w:rPr>
          <w:rFonts w:ascii="Times New Roman" w:hAnsi="Times New Roman" w:cs="Times New Roman"/>
        </w:rPr>
      </w:pPr>
      <w:r w:rsidRPr="008E14FF">
        <w:rPr>
          <w:rFonts w:ascii="Times New Roman" w:hAnsi="Times New Roman" w:cs="Times New Roman"/>
        </w:rPr>
        <w:t xml:space="preserve">Birch competition is a minor affliction compared </w:t>
      </w:r>
      <w:r w:rsidR="00DD5EE6" w:rsidRPr="008E14FF">
        <w:rPr>
          <w:rFonts w:ascii="Times New Roman" w:hAnsi="Times New Roman" w:cs="Times New Roman"/>
        </w:rPr>
        <w:t xml:space="preserve">with this weevil, whose progeny </w:t>
      </w:r>
      <w:r w:rsidRPr="008E14FF">
        <w:rPr>
          <w:rFonts w:ascii="Times New Roman" w:hAnsi="Times New Roman" w:cs="Times New Roman"/>
        </w:rPr>
        <w:t>kill the pine’s leader and thus deform the tree. (Leopold, 70)</w:t>
      </w:r>
    </w:p>
    <w:p w14:paraId="1A10BACB" w14:textId="77777777" w:rsidR="0081391D" w:rsidRPr="008E14FF" w:rsidRDefault="0081391D" w:rsidP="008E14FF">
      <w:pPr>
        <w:ind w:left="630"/>
        <w:rPr>
          <w:rFonts w:ascii="Times New Roman" w:hAnsi="Times New Roman" w:cs="Times New Roman"/>
        </w:rPr>
      </w:pPr>
    </w:p>
    <w:p w14:paraId="40FF8A29" w14:textId="2F65CE1F" w:rsidR="00BB63B3" w:rsidRPr="008E14FF" w:rsidRDefault="00BB63B3" w:rsidP="008E14FF">
      <w:pPr>
        <w:spacing w:line="480" w:lineRule="auto"/>
        <w:ind w:firstLine="720"/>
        <w:rPr>
          <w:rFonts w:ascii="Times New Roman" w:hAnsi="Times New Roman" w:cs="Times New Roman"/>
        </w:rPr>
      </w:pPr>
      <w:r w:rsidRPr="008E14FF">
        <w:rPr>
          <w:rFonts w:ascii="Times New Roman" w:hAnsi="Times New Roman" w:cs="Times New Roman"/>
        </w:rPr>
        <w:lastRenderedPageBreak/>
        <w:t>While Leopold does what he does for the “good of the land”, Berry does what he does out of the human need to wield nature. If Berry was interjected in the situation where Leopold encounters the affliction of a weevil</w:t>
      </w:r>
      <w:r w:rsidR="00816FFE" w:rsidRPr="008E14FF">
        <w:rPr>
          <w:rFonts w:ascii="Times New Roman" w:hAnsi="Times New Roman" w:cs="Times New Roman"/>
        </w:rPr>
        <w:t xml:space="preserve"> on page 70 of the Leopold text,</w:t>
      </w:r>
      <w:r w:rsidR="008806A6" w:rsidRPr="008E14FF">
        <w:rPr>
          <w:rFonts w:ascii="Times New Roman" w:hAnsi="Times New Roman" w:cs="Times New Roman"/>
        </w:rPr>
        <w:t xml:space="preserve"> </w:t>
      </w:r>
      <w:r w:rsidR="00816FFE" w:rsidRPr="008E14FF">
        <w:rPr>
          <w:rFonts w:ascii="Times New Roman" w:hAnsi="Times New Roman" w:cs="Times New Roman"/>
        </w:rPr>
        <w:t xml:space="preserve">we can see </w:t>
      </w:r>
      <w:r w:rsidRPr="008E14FF">
        <w:rPr>
          <w:rFonts w:ascii="Times New Roman" w:hAnsi="Times New Roman" w:cs="Times New Roman"/>
        </w:rPr>
        <w:t>they ultimately would have th</w:t>
      </w:r>
      <w:r w:rsidR="0081391D" w:rsidRPr="008E14FF">
        <w:rPr>
          <w:rFonts w:ascii="Times New Roman" w:hAnsi="Times New Roman" w:cs="Times New Roman"/>
        </w:rPr>
        <w:t>e same bias to prune the birch.</w:t>
      </w:r>
    </w:p>
    <w:p w14:paraId="05E5C46E" w14:textId="2BBE7B6B" w:rsidR="006E49B9" w:rsidRPr="008E14FF" w:rsidRDefault="00BB63B3" w:rsidP="008E14FF">
      <w:pPr>
        <w:spacing w:line="480" w:lineRule="auto"/>
        <w:ind w:firstLine="720"/>
        <w:rPr>
          <w:rFonts w:ascii="Times New Roman" w:hAnsi="Times New Roman" w:cs="Times New Roman"/>
          <w:color w:val="000000"/>
        </w:rPr>
      </w:pPr>
      <w:r w:rsidRPr="008E14FF">
        <w:rPr>
          <w:rFonts w:ascii="Times New Roman" w:hAnsi="Times New Roman" w:cs="Times New Roman"/>
          <w:color w:val="000000"/>
        </w:rPr>
        <w:t>Now, I must attempt to interject L</w:t>
      </w:r>
      <w:r w:rsidR="00816FFE" w:rsidRPr="008E14FF">
        <w:rPr>
          <w:rFonts w:ascii="Times New Roman" w:hAnsi="Times New Roman" w:cs="Times New Roman"/>
          <w:color w:val="000000"/>
        </w:rPr>
        <w:t xml:space="preserve">eopold into the governing rules </w:t>
      </w:r>
      <w:r w:rsidRPr="008E14FF">
        <w:rPr>
          <w:rFonts w:ascii="Times New Roman" w:hAnsi="Times New Roman" w:cs="Times New Roman"/>
          <w:color w:val="000000"/>
        </w:rPr>
        <w:t xml:space="preserve">of Berry. Doing so, I must meet the challenge of examining Leopold’s actions, perspectives and </w:t>
      </w:r>
      <w:r w:rsidR="0081391D" w:rsidRPr="008E14FF">
        <w:rPr>
          <w:rFonts w:ascii="Times New Roman" w:hAnsi="Times New Roman" w:cs="Times New Roman"/>
          <w:color w:val="000000"/>
        </w:rPr>
        <w:t>motivations</w:t>
      </w:r>
      <w:r w:rsidR="00A304B7" w:rsidRPr="008E14FF">
        <w:rPr>
          <w:rFonts w:ascii="Times New Roman" w:hAnsi="Times New Roman" w:cs="Times New Roman"/>
          <w:color w:val="000000"/>
        </w:rPr>
        <w:t xml:space="preserve"> through Berry’s model</w:t>
      </w:r>
      <w:r w:rsidR="00DE64C2" w:rsidRPr="008E14FF">
        <w:rPr>
          <w:rFonts w:ascii="Times New Roman" w:hAnsi="Times New Roman" w:cs="Times New Roman"/>
          <w:color w:val="000000"/>
        </w:rPr>
        <w:t>:</w:t>
      </w:r>
      <w:r w:rsidR="0081391D" w:rsidRPr="008E14FF">
        <w:rPr>
          <w:rFonts w:ascii="Times New Roman" w:hAnsi="Times New Roman" w:cs="Times New Roman"/>
          <w:color w:val="000000"/>
        </w:rPr>
        <w:t xml:space="preserve"> </w:t>
      </w:r>
    </w:p>
    <w:p w14:paraId="78D93872" w14:textId="77777777" w:rsidR="00BB63B3" w:rsidRPr="008E14FF" w:rsidRDefault="00BB63B3" w:rsidP="008E14FF">
      <w:pPr>
        <w:pStyle w:val="ListParagraph"/>
        <w:numPr>
          <w:ilvl w:val="0"/>
          <w:numId w:val="1"/>
        </w:numPr>
        <w:ind w:left="720" w:firstLine="0"/>
        <w:rPr>
          <w:rFonts w:ascii="Times New Roman" w:hAnsi="Times New Roman" w:cs="Times New Roman"/>
          <w:color w:val="000000"/>
        </w:rPr>
      </w:pPr>
      <w:r w:rsidRPr="008E14FF">
        <w:rPr>
          <w:rFonts w:ascii="Times New Roman" w:hAnsi="Times New Roman" w:cs="Times New Roman"/>
          <w:color w:val="000000"/>
        </w:rPr>
        <w:t>What is here?</w:t>
      </w:r>
    </w:p>
    <w:p w14:paraId="405768E5" w14:textId="77777777" w:rsidR="00BB63B3" w:rsidRPr="008E14FF" w:rsidRDefault="00BB63B3" w:rsidP="008E14FF">
      <w:pPr>
        <w:pStyle w:val="ListParagraph"/>
        <w:numPr>
          <w:ilvl w:val="0"/>
          <w:numId w:val="1"/>
        </w:numPr>
        <w:ind w:left="720" w:firstLine="0"/>
        <w:rPr>
          <w:rFonts w:ascii="Times New Roman" w:hAnsi="Times New Roman" w:cs="Times New Roman"/>
          <w:color w:val="000000"/>
        </w:rPr>
      </w:pPr>
      <w:r w:rsidRPr="008E14FF">
        <w:rPr>
          <w:rFonts w:ascii="Times New Roman" w:hAnsi="Times New Roman" w:cs="Times New Roman"/>
          <w:color w:val="000000"/>
        </w:rPr>
        <w:t>What will nature permit us to do here?</w:t>
      </w:r>
    </w:p>
    <w:p w14:paraId="21F534D2" w14:textId="3B114EB6" w:rsidR="00BB63B3" w:rsidRPr="008E14FF" w:rsidRDefault="00BB63B3" w:rsidP="008E14FF">
      <w:pPr>
        <w:pStyle w:val="ListParagraph"/>
        <w:numPr>
          <w:ilvl w:val="0"/>
          <w:numId w:val="1"/>
        </w:numPr>
        <w:ind w:left="720" w:firstLine="0"/>
        <w:rPr>
          <w:rFonts w:ascii="Times New Roman" w:hAnsi="Times New Roman" w:cs="Times New Roman"/>
          <w:color w:val="000000"/>
        </w:rPr>
      </w:pPr>
      <w:r w:rsidRPr="008E14FF">
        <w:rPr>
          <w:rFonts w:ascii="Times New Roman" w:hAnsi="Times New Roman" w:cs="Times New Roman"/>
          <w:color w:val="000000"/>
        </w:rPr>
        <w:t>What will nature help us to do here? (Berry 525)</w:t>
      </w:r>
    </w:p>
    <w:p w14:paraId="7E6C4F01" w14:textId="77777777" w:rsidR="00816FFE" w:rsidRPr="008E14FF" w:rsidRDefault="00816FFE" w:rsidP="008E14FF">
      <w:pPr>
        <w:pStyle w:val="ListParagraph"/>
        <w:ind w:left="1710"/>
        <w:rPr>
          <w:rFonts w:ascii="Times New Roman" w:hAnsi="Times New Roman" w:cs="Times New Roman"/>
          <w:color w:val="000000"/>
        </w:rPr>
      </w:pPr>
    </w:p>
    <w:p w14:paraId="45917A2F" w14:textId="0D39AB78" w:rsidR="00DE64C2" w:rsidRPr="008E14FF" w:rsidRDefault="00816FFE" w:rsidP="008E14FF">
      <w:pPr>
        <w:spacing w:line="480" w:lineRule="auto"/>
        <w:ind w:firstLine="720"/>
        <w:rPr>
          <w:rFonts w:ascii="Times New Roman" w:hAnsi="Times New Roman" w:cs="Times New Roman"/>
          <w:color w:val="000000"/>
        </w:rPr>
      </w:pPr>
      <w:r w:rsidRPr="008E14FF">
        <w:rPr>
          <w:rFonts w:ascii="Times New Roman" w:hAnsi="Times New Roman" w:cs="Times New Roman"/>
          <w:color w:val="000000"/>
        </w:rPr>
        <w:t>According to Berry, it is vital that I consider the possibilities available to Leopold and the provisions, as well as as</w:t>
      </w:r>
      <w:r w:rsidR="00DE64C2" w:rsidRPr="008E14FF">
        <w:rPr>
          <w:rFonts w:ascii="Times New Roman" w:hAnsi="Times New Roman" w:cs="Times New Roman"/>
          <w:color w:val="000000"/>
        </w:rPr>
        <w:t>sistance granted him by nature.</w:t>
      </w:r>
      <w:r w:rsidRPr="008E14FF">
        <w:rPr>
          <w:rFonts w:ascii="Times New Roman" w:hAnsi="Times New Roman" w:cs="Times New Roman"/>
          <w:color w:val="000000"/>
        </w:rPr>
        <w:t xml:space="preserve"> </w:t>
      </w:r>
    </w:p>
    <w:p w14:paraId="1D76ABAB" w14:textId="5035BF4D" w:rsidR="0081391D" w:rsidRPr="008E14FF" w:rsidRDefault="00816FFE" w:rsidP="008E14FF">
      <w:pPr>
        <w:widowControl w:val="0"/>
        <w:autoSpaceDE w:val="0"/>
        <w:autoSpaceDN w:val="0"/>
        <w:adjustRightInd w:val="0"/>
        <w:spacing w:after="240"/>
        <w:ind w:left="720"/>
        <w:rPr>
          <w:rFonts w:ascii="Times New Roman" w:hAnsi="Times New Roman" w:cs="Times New Roman"/>
        </w:rPr>
      </w:pPr>
      <w:r w:rsidRPr="008E14FF">
        <w:rPr>
          <w:rFonts w:ascii="Times New Roman" w:hAnsi="Times New Roman" w:cs="Times New Roman"/>
        </w:rPr>
        <w:t>If the birch stands south of pine, and is taller, it will shade the pine’s leader in the spring, and thus discourage the pine weevil from laying her eggs there. Birch competition is a minor affliction compared with this weevil, whose progeny kill the pine’s leader and thus deform the tree. It is interesting to mediate that this insect’s preference for squatting in the sun determines not only her own continuity as a species, but also the future figure of the pine, and my own success as a wielder of axe and shovel. (</w:t>
      </w:r>
      <w:proofErr w:type="gramStart"/>
      <w:r w:rsidRPr="008E14FF">
        <w:rPr>
          <w:rFonts w:ascii="Times New Roman" w:hAnsi="Times New Roman" w:cs="Times New Roman"/>
        </w:rPr>
        <w:t>Leopold  ?</w:t>
      </w:r>
      <w:proofErr w:type="gramEnd"/>
      <w:r w:rsidRPr="008E14FF">
        <w:rPr>
          <w:rFonts w:ascii="Times New Roman" w:hAnsi="Times New Roman" w:cs="Times New Roman"/>
        </w:rPr>
        <w:t>)</w:t>
      </w:r>
    </w:p>
    <w:p w14:paraId="56F81310" w14:textId="22055DE8" w:rsidR="00BB63B3" w:rsidRPr="008E14FF" w:rsidRDefault="004035D8" w:rsidP="008E14FF">
      <w:pPr>
        <w:spacing w:line="480" w:lineRule="auto"/>
        <w:ind w:firstLine="720"/>
        <w:rPr>
          <w:rFonts w:ascii="Times New Roman" w:hAnsi="Times New Roman" w:cs="Times New Roman"/>
          <w:color w:val="000000"/>
        </w:rPr>
      </w:pPr>
      <w:r w:rsidRPr="008E14FF">
        <w:rPr>
          <w:rFonts w:ascii="Times New Roman" w:hAnsi="Times New Roman" w:cs="Times New Roman"/>
          <w:color w:val="000000"/>
        </w:rPr>
        <w:t>We have the pine, the birch, the weevil, and the sun. The birch blocks the sun on our beloved pine and the weevil prefers the sunlight, but when that weevil lays those eggs in that tree, it will become deformed. So nature in the form a birch is helps save the beloved pine.</w:t>
      </w:r>
    </w:p>
    <w:p w14:paraId="37D86AB3" w14:textId="63C1071D" w:rsidR="004035D8" w:rsidRPr="008E14FF" w:rsidRDefault="004035D8" w:rsidP="008E14FF">
      <w:pPr>
        <w:spacing w:line="480" w:lineRule="auto"/>
        <w:ind w:firstLine="720"/>
        <w:rPr>
          <w:rFonts w:ascii="Times New Roman" w:hAnsi="Times New Roman" w:cs="Times New Roman"/>
          <w:color w:val="000000"/>
        </w:rPr>
      </w:pPr>
      <w:r w:rsidRPr="008E14FF">
        <w:rPr>
          <w:rFonts w:ascii="Times New Roman" w:hAnsi="Times New Roman" w:cs="Times New Roman"/>
          <w:color w:val="000000"/>
        </w:rPr>
        <w:t>Berry does what he does to save society, Leopold does what he does to be a successful wielder</w:t>
      </w:r>
      <w:r w:rsidR="007E1B17" w:rsidRPr="008E14FF">
        <w:rPr>
          <w:rFonts w:ascii="Times New Roman" w:hAnsi="Times New Roman" w:cs="Times New Roman"/>
          <w:color w:val="000000"/>
        </w:rPr>
        <w:t xml:space="preserve"> of the axe and shovel; both however,</w:t>
      </w:r>
      <w:r w:rsidRPr="008E14FF">
        <w:rPr>
          <w:rFonts w:ascii="Times New Roman" w:hAnsi="Times New Roman" w:cs="Times New Roman"/>
          <w:color w:val="000000"/>
        </w:rPr>
        <w:t xml:space="preserve"> result in the good of the land.</w:t>
      </w:r>
    </w:p>
    <w:p w14:paraId="4BD78EC5" w14:textId="0DDAE01C" w:rsidR="00DD5DEB" w:rsidRPr="008E14FF" w:rsidRDefault="00DD5DEB" w:rsidP="008E14FF">
      <w:pPr>
        <w:spacing w:line="480" w:lineRule="auto"/>
        <w:ind w:firstLine="720"/>
        <w:rPr>
          <w:rFonts w:ascii="Times New Roman" w:eastAsia="Times New Roman" w:hAnsi="Times New Roman" w:cs="Times New Roman"/>
        </w:rPr>
      </w:pPr>
      <w:r w:rsidRPr="008E14FF">
        <w:rPr>
          <w:rFonts w:ascii="Times New Roman" w:eastAsia="Times New Roman" w:hAnsi="Times New Roman" w:cs="Times New Roman"/>
        </w:rPr>
        <w:t xml:space="preserve">Leopold’s model of </w:t>
      </w:r>
      <w:r w:rsidR="007E1B17" w:rsidRPr="008E14FF">
        <w:rPr>
          <w:rFonts w:ascii="Times New Roman" w:eastAsia="Times New Roman" w:hAnsi="Times New Roman" w:cs="Times New Roman"/>
        </w:rPr>
        <w:t>a shovel and an axe</w:t>
      </w:r>
      <w:r w:rsidRPr="008E14FF">
        <w:rPr>
          <w:rFonts w:ascii="Times New Roman" w:eastAsia="Times New Roman" w:hAnsi="Times New Roman" w:cs="Times New Roman"/>
        </w:rPr>
        <w:t xml:space="preserve"> gives him the ability to create or destroy plants. According to Berry’s model, Leopold is now in a situation wh</w:t>
      </w:r>
      <w:r w:rsidR="00701591" w:rsidRPr="008E14FF">
        <w:rPr>
          <w:rFonts w:ascii="Times New Roman" w:eastAsia="Times New Roman" w:hAnsi="Times New Roman" w:cs="Times New Roman"/>
        </w:rPr>
        <w:t>ere there are multiple factors:</w:t>
      </w:r>
      <w:r w:rsidRPr="008E14FF">
        <w:rPr>
          <w:rFonts w:ascii="Times New Roman" w:eastAsia="Times New Roman" w:hAnsi="Times New Roman" w:cs="Times New Roman"/>
        </w:rPr>
        <w:t xml:space="preserve"> draught, the weevil, and his bias. Leopold is only permitted by nature to give or take, in other words, “divine functions”. Nature, in this situation, can help Leopold by means of sunlight, draught, and weevil. </w:t>
      </w:r>
    </w:p>
    <w:p w14:paraId="09BDF515" w14:textId="10C81D09" w:rsidR="00701591" w:rsidRPr="008E14FF" w:rsidRDefault="007F43A2" w:rsidP="008E14FF">
      <w:pPr>
        <w:spacing w:line="480" w:lineRule="auto"/>
        <w:ind w:firstLine="720"/>
        <w:rPr>
          <w:rFonts w:ascii="Times New Roman" w:eastAsia="Times New Roman" w:hAnsi="Times New Roman" w:cs="Times New Roman"/>
          <w:color w:val="000000"/>
          <w:shd w:val="clear" w:color="auto" w:fill="FFFFFF"/>
        </w:rPr>
      </w:pPr>
      <w:r w:rsidRPr="008E14FF">
        <w:rPr>
          <w:rFonts w:ascii="Times New Roman" w:hAnsi="Times New Roman" w:cs="Times New Roman"/>
        </w:rPr>
        <w:t>On page 529, Berry notes “humans should learn to behave properly with respect to nature so as to place their domestic economy harmoniously upon and within the sustai</w:t>
      </w:r>
      <w:r w:rsidR="00852575" w:rsidRPr="008E14FF">
        <w:rPr>
          <w:rFonts w:ascii="Times New Roman" w:hAnsi="Times New Roman" w:cs="Times New Roman"/>
        </w:rPr>
        <w:t>ning and surrounding wilderness</w:t>
      </w:r>
      <w:r w:rsidRPr="008E14FF">
        <w:rPr>
          <w:rFonts w:ascii="Times New Roman" w:hAnsi="Times New Roman" w:cs="Times New Roman"/>
        </w:rPr>
        <w:t>”</w:t>
      </w:r>
      <w:r w:rsidR="00DE64C2" w:rsidRPr="008E14FF">
        <w:rPr>
          <w:rFonts w:ascii="Times New Roman" w:hAnsi="Times New Roman" w:cs="Times New Roman"/>
        </w:rPr>
        <w:t xml:space="preserve"> </w:t>
      </w:r>
      <w:r w:rsidRPr="008E14FF">
        <w:rPr>
          <w:rFonts w:ascii="Times New Roman" w:hAnsi="Times New Roman" w:cs="Times New Roman"/>
        </w:rPr>
        <w:t xml:space="preserve">and that </w:t>
      </w:r>
      <w:r w:rsidR="00852575" w:rsidRPr="008E14FF">
        <w:rPr>
          <w:rFonts w:ascii="Times New Roman" w:hAnsi="Times New Roman" w:cs="Times New Roman"/>
        </w:rPr>
        <w:t>is “how the branches intertwine</w:t>
      </w:r>
      <w:r w:rsidRPr="008E14FF">
        <w:rPr>
          <w:rFonts w:ascii="Times New Roman" w:hAnsi="Times New Roman" w:cs="Times New Roman"/>
        </w:rPr>
        <w:t>”</w:t>
      </w:r>
      <w:r w:rsidR="00852575" w:rsidRPr="008E14FF">
        <w:rPr>
          <w:rFonts w:ascii="Times New Roman" w:hAnsi="Times New Roman" w:cs="Times New Roman"/>
        </w:rPr>
        <w:t xml:space="preserve"> (</w:t>
      </w:r>
      <w:proofErr w:type="gramStart"/>
      <w:r w:rsidR="00852575" w:rsidRPr="008E14FF">
        <w:rPr>
          <w:rFonts w:ascii="Times New Roman" w:hAnsi="Times New Roman" w:cs="Times New Roman"/>
        </w:rPr>
        <w:t>Leopold ?</w:t>
      </w:r>
      <w:proofErr w:type="gramEnd"/>
      <w:r w:rsidR="00852575" w:rsidRPr="008E14FF">
        <w:rPr>
          <w:rFonts w:ascii="Times New Roman" w:hAnsi="Times New Roman" w:cs="Times New Roman"/>
        </w:rPr>
        <w:t>)</w:t>
      </w:r>
      <w:r w:rsidR="00DE64C2" w:rsidRPr="008E14FF">
        <w:rPr>
          <w:rFonts w:ascii="Times New Roman" w:eastAsia="Times New Roman" w:hAnsi="Times New Roman" w:cs="Times New Roman"/>
          <w:color w:val="000000"/>
          <w:shd w:val="clear" w:color="auto" w:fill="FFFFFF"/>
        </w:rPr>
        <w:t xml:space="preserve"> to</w:t>
      </w:r>
      <w:r w:rsidRPr="008E14FF">
        <w:rPr>
          <w:rFonts w:ascii="Times New Roman" w:eastAsia="Times New Roman" w:hAnsi="Times New Roman" w:cs="Times New Roman"/>
          <w:color w:val="000000"/>
          <w:shd w:val="clear" w:color="auto" w:fill="FFFFFF"/>
        </w:rPr>
        <w:t xml:space="preserve"> tie the knot between Mother Nature’s “respectable husbanding” </w:t>
      </w:r>
      <w:r w:rsidR="00852575" w:rsidRPr="008E14FF">
        <w:rPr>
          <w:rFonts w:ascii="Times New Roman" w:eastAsia="Times New Roman" w:hAnsi="Times New Roman" w:cs="Times New Roman"/>
          <w:color w:val="000000"/>
          <w:shd w:val="clear" w:color="auto" w:fill="FFFFFF"/>
        </w:rPr>
        <w:t xml:space="preserve">(Berry ?) </w:t>
      </w:r>
      <w:r w:rsidR="00DE64C2" w:rsidRPr="008E14FF">
        <w:rPr>
          <w:rFonts w:ascii="Times New Roman" w:eastAsia="Times New Roman" w:hAnsi="Times New Roman" w:cs="Times New Roman"/>
          <w:color w:val="000000"/>
          <w:shd w:val="clear" w:color="auto" w:fill="FFFFFF"/>
        </w:rPr>
        <w:t>and a</w:t>
      </w:r>
      <w:r w:rsidR="00852575" w:rsidRPr="008E14FF">
        <w:rPr>
          <w:rFonts w:ascii="Times New Roman" w:eastAsia="Times New Roman" w:hAnsi="Times New Roman" w:cs="Times New Roman"/>
          <w:color w:val="000000"/>
          <w:shd w:val="clear" w:color="auto" w:fill="FFFFFF"/>
        </w:rPr>
        <w:t xml:space="preserve"> “signature on the face </w:t>
      </w:r>
      <w:r w:rsidR="006E49B9" w:rsidRPr="008E14FF">
        <w:rPr>
          <w:rFonts w:ascii="Times New Roman" w:eastAsia="Times New Roman" w:hAnsi="Times New Roman" w:cs="Times New Roman"/>
          <w:color w:val="000000"/>
          <w:shd w:val="clear" w:color="auto" w:fill="FFFFFF"/>
        </w:rPr>
        <w:t>of the land</w:t>
      </w:r>
      <w:r w:rsidR="00852575" w:rsidRPr="008E14FF">
        <w:rPr>
          <w:rFonts w:ascii="Times New Roman" w:eastAsia="Times New Roman" w:hAnsi="Times New Roman" w:cs="Times New Roman"/>
          <w:color w:val="000000"/>
          <w:shd w:val="clear" w:color="auto" w:fill="FFFFFF"/>
        </w:rPr>
        <w:t>”</w:t>
      </w:r>
      <w:r w:rsidR="006E49B9" w:rsidRPr="008E14FF">
        <w:rPr>
          <w:rFonts w:ascii="Times New Roman" w:eastAsia="Times New Roman" w:hAnsi="Times New Roman" w:cs="Times New Roman"/>
          <w:color w:val="000000"/>
          <w:shd w:val="clear" w:color="auto" w:fill="FFFFFF"/>
        </w:rPr>
        <w:t xml:space="preserve"> (</w:t>
      </w:r>
      <w:r w:rsidR="00852575" w:rsidRPr="008E14FF">
        <w:rPr>
          <w:rFonts w:ascii="Times New Roman" w:eastAsia="Times New Roman" w:hAnsi="Times New Roman" w:cs="Times New Roman"/>
          <w:color w:val="000000"/>
          <w:shd w:val="clear" w:color="auto" w:fill="FFFFFF"/>
        </w:rPr>
        <w:t xml:space="preserve">Leopold </w:t>
      </w:r>
      <w:r w:rsidR="006E49B9" w:rsidRPr="008E14FF">
        <w:rPr>
          <w:rFonts w:ascii="Times New Roman" w:eastAsia="Times New Roman" w:hAnsi="Times New Roman" w:cs="Times New Roman"/>
          <w:color w:val="000000"/>
          <w:shd w:val="clear" w:color="auto" w:fill="FFFFFF"/>
        </w:rPr>
        <w:t>67)</w:t>
      </w:r>
    </w:p>
    <w:p w14:paraId="54B56DB8" w14:textId="77777777" w:rsidR="00944E43" w:rsidRPr="008E14FF" w:rsidRDefault="0041408C" w:rsidP="008E14FF">
      <w:pPr>
        <w:widowControl w:val="0"/>
        <w:autoSpaceDE w:val="0"/>
        <w:autoSpaceDN w:val="0"/>
        <w:adjustRightInd w:val="0"/>
        <w:spacing w:after="240" w:line="480" w:lineRule="auto"/>
        <w:ind w:firstLine="720"/>
        <w:rPr>
          <w:rFonts w:ascii="Times New Roman" w:hAnsi="Times New Roman" w:cs="Times New Roman"/>
        </w:rPr>
      </w:pPr>
      <w:r w:rsidRPr="008E14FF">
        <w:rPr>
          <w:rFonts w:ascii="Times New Roman" w:hAnsi="Times New Roman" w:cs="Times New Roman"/>
        </w:rPr>
        <w:t>Leopold would save the birch in order to save his pine</w:t>
      </w:r>
      <w:r w:rsidR="00A93623" w:rsidRPr="008E14FF">
        <w:rPr>
          <w:rFonts w:ascii="Times New Roman" w:hAnsi="Times New Roman" w:cs="Times New Roman"/>
        </w:rPr>
        <w:t>;</w:t>
      </w:r>
      <w:r w:rsidR="00E11EB3" w:rsidRPr="008E14FF">
        <w:rPr>
          <w:rFonts w:ascii="Times New Roman" w:hAnsi="Times New Roman" w:cs="Times New Roman"/>
        </w:rPr>
        <w:t xml:space="preserve"> t</w:t>
      </w:r>
      <w:r w:rsidR="00A304B7" w:rsidRPr="008E14FF">
        <w:rPr>
          <w:rFonts w:ascii="Times New Roman" w:hAnsi="Times New Roman" w:cs="Times New Roman"/>
        </w:rPr>
        <w:t>herefore, the</w:t>
      </w:r>
      <w:r w:rsidR="00944E43" w:rsidRPr="008E14FF">
        <w:rPr>
          <w:rFonts w:ascii="Times New Roman" w:hAnsi="Times New Roman" w:cs="Times New Roman"/>
        </w:rPr>
        <w:t xml:space="preserve"> pine is his bias: “</w:t>
      </w:r>
      <w:r w:rsidR="00965E29" w:rsidRPr="008E14FF">
        <w:rPr>
          <w:rFonts w:ascii="Times New Roman" w:hAnsi="Times New Roman" w:cs="Times New Roman"/>
        </w:rPr>
        <w:t>Again, if a drouthy summer follows my removal of the birch’s shade, the hotter soil may offset the lesser competition for water, and my pine b</w:t>
      </w:r>
      <w:r w:rsidR="00944E43" w:rsidRPr="008E14FF">
        <w:rPr>
          <w:rFonts w:ascii="Times New Roman" w:hAnsi="Times New Roman" w:cs="Times New Roman"/>
        </w:rPr>
        <w:t>e none the better for my bias”</w:t>
      </w:r>
      <w:r w:rsidR="00A304B7" w:rsidRPr="008E14FF">
        <w:rPr>
          <w:rFonts w:ascii="Times New Roman" w:hAnsi="Times New Roman" w:cs="Times New Roman"/>
        </w:rPr>
        <w:t xml:space="preserve"> </w:t>
      </w:r>
      <w:r w:rsidR="00965E29" w:rsidRPr="008E14FF">
        <w:rPr>
          <w:rFonts w:ascii="Times New Roman" w:hAnsi="Times New Roman" w:cs="Times New Roman"/>
        </w:rPr>
        <w:t>(Leopold 70)</w:t>
      </w:r>
    </w:p>
    <w:p w14:paraId="7098DABC" w14:textId="77777777" w:rsidR="004579E5" w:rsidRPr="008E14FF" w:rsidRDefault="00965E29" w:rsidP="008E14FF">
      <w:pPr>
        <w:widowControl w:val="0"/>
        <w:autoSpaceDE w:val="0"/>
        <w:autoSpaceDN w:val="0"/>
        <w:adjustRightInd w:val="0"/>
        <w:spacing w:after="240" w:line="480" w:lineRule="auto"/>
        <w:ind w:firstLine="720"/>
        <w:rPr>
          <w:rFonts w:ascii="Times New Roman" w:hAnsi="Times New Roman" w:cs="Times New Roman"/>
        </w:rPr>
      </w:pPr>
      <w:r w:rsidRPr="008E14FF">
        <w:rPr>
          <w:rFonts w:ascii="Times New Roman" w:hAnsi="Times New Roman" w:cs="Times New Roman"/>
        </w:rPr>
        <w:t xml:space="preserve">If there is a drought next summer, </w:t>
      </w:r>
      <w:r w:rsidR="00944E43" w:rsidRPr="008E14FF">
        <w:rPr>
          <w:rFonts w:ascii="Times New Roman" w:hAnsi="Times New Roman" w:cs="Times New Roman"/>
        </w:rPr>
        <w:t>a</w:t>
      </w:r>
      <w:r w:rsidRPr="008E14FF">
        <w:rPr>
          <w:rFonts w:ascii="Times New Roman" w:hAnsi="Times New Roman" w:cs="Times New Roman"/>
        </w:rPr>
        <w:t xml:space="preserve"> weevil, and if the pine is in the sun</w:t>
      </w:r>
      <w:r w:rsidR="00944E43" w:rsidRPr="008E14FF">
        <w:rPr>
          <w:rFonts w:ascii="Times New Roman" w:hAnsi="Times New Roman" w:cs="Times New Roman"/>
        </w:rPr>
        <w:t>,</w:t>
      </w:r>
      <w:r w:rsidRPr="008E14FF">
        <w:rPr>
          <w:rFonts w:ascii="Times New Roman" w:hAnsi="Times New Roman" w:cs="Times New Roman"/>
        </w:rPr>
        <w:t xml:space="preserve"> the weevil will lay eggs in his</w:t>
      </w:r>
      <w:r w:rsidR="00944E43" w:rsidRPr="008E14FF">
        <w:rPr>
          <w:rFonts w:ascii="Times New Roman" w:hAnsi="Times New Roman" w:cs="Times New Roman"/>
        </w:rPr>
        <w:t xml:space="preserve"> pine. The weevil’s offspring </w:t>
      </w:r>
      <w:r w:rsidRPr="008E14FF">
        <w:rPr>
          <w:rFonts w:ascii="Times New Roman" w:hAnsi="Times New Roman" w:cs="Times New Roman"/>
        </w:rPr>
        <w:t>will cause it the pine to be deformed</w:t>
      </w:r>
      <w:r w:rsidR="00944E43" w:rsidRPr="008E14FF">
        <w:rPr>
          <w:rFonts w:ascii="Times New Roman" w:hAnsi="Times New Roman" w:cs="Times New Roman"/>
        </w:rPr>
        <w:t xml:space="preserve"> next summer</w:t>
      </w:r>
      <w:r w:rsidRPr="008E14FF">
        <w:rPr>
          <w:rFonts w:ascii="Times New Roman" w:hAnsi="Times New Roman" w:cs="Times New Roman"/>
        </w:rPr>
        <w:t xml:space="preserve">.  </w:t>
      </w:r>
    </w:p>
    <w:p w14:paraId="5BF247CA" w14:textId="330C597B" w:rsidR="006E49B9" w:rsidRPr="008E14FF" w:rsidRDefault="00D13F7E" w:rsidP="008E14FF">
      <w:pPr>
        <w:widowControl w:val="0"/>
        <w:autoSpaceDE w:val="0"/>
        <w:autoSpaceDN w:val="0"/>
        <w:adjustRightInd w:val="0"/>
        <w:spacing w:after="240"/>
        <w:ind w:left="720"/>
        <w:rPr>
          <w:rFonts w:ascii="Times New Roman" w:hAnsi="Times New Roman" w:cs="Times New Roman"/>
        </w:rPr>
      </w:pPr>
      <w:r w:rsidRPr="008E14FF">
        <w:rPr>
          <w:rFonts w:ascii="Times New Roman" w:hAnsi="Times New Roman" w:cs="Times New Roman"/>
        </w:rPr>
        <w:t>[</w:t>
      </w:r>
      <w:proofErr w:type="gramStart"/>
      <w:r w:rsidRPr="008E14FF">
        <w:rPr>
          <w:rFonts w:ascii="Times New Roman" w:hAnsi="Times New Roman" w:cs="Times New Roman"/>
        </w:rPr>
        <w:t>I]</w:t>
      </w:r>
      <w:r w:rsidR="00D31390" w:rsidRPr="008E14FF">
        <w:rPr>
          <w:rFonts w:ascii="Times New Roman" w:hAnsi="Times New Roman" w:cs="Times New Roman"/>
        </w:rPr>
        <w:t>f</w:t>
      </w:r>
      <w:proofErr w:type="gramEnd"/>
      <w:r w:rsidR="00D31390" w:rsidRPr="008E14FF">
        <w:rPr>
          <w:rFonts w:ascii="Times New Roman" w:hAnsi="Times New Roman" w:cs="Times New Roman"/>
        </w:rPr>
        <w:t xml:space="preserve"> the birch’s limbs rub the pine’s terminal buds during a wind, the pine will surely be deformed, and the birch must either be removed regardless of other considerations, or else it must be pruned of limbs each winter to a height greater than the pine’s prospective summer growth. (</w:t>
      </w:r>
      <w:proofErr w:type="gramStart"/>
      <w:r w:rsidR="00D31390" w:rsidRPr="008E14FF">
        <w:rPr>
          <w:rFonts w:ascii="Times New Roman" w:hAnsi="Times New Roman" w:cs="Times New Roman"/>
        </w:rPr>
        <w:t>Leopold</w:t>
      </w:r>
      <w:r w:rsidR="00D962CF" w:rsidRPr="008E14FF">
        <w:rPr>
          <w:rFonts w:ascii="Times New Roman" w:hAnsi="Times New Roman" w:cs="Times New Roman"/>
        </w:rPr>
        <w:t xml:space="preserve"> ?</w:t>
      </w:r>
      <w:proofErr w:type="gramEnd"/>
      <w:r w:rsidR="00D31390" w:rsidRPr="008E14FF">
        <w:rPr>
          <w:rFonts w:ascii="Times New Roman" w:hAnsi="Times New Roman" w:cs="Times New Roman"/>
        </w:rPr>
        <w:t>)</w:t>
      </w:r>
    </w:p>
    <w:p w14:paraId="4E25F37B" w14:textId="42D08A5C" w:rsidR="0005435F" w:rsidRPr="008E14FF" w:rsidRDefault="00FF4AB5" w:rsidP="008E14FF">
      <w:pPr>
        <w:spacing w:line="480" w:lineRule="auto"/>
        <w:ind w:firstLine="720"/>
        <w:rPr>
          <w:rFonts w:ascii="Times New Roman" w:eastAsia="Times New Roman" w:hAnsi="Times New Roman" w:cs="Times New Roman"/>
        </w:rPr>
      </w:pPr>
      <w:r w:rsidRPr="008E14FF">
        <w:rPr>
          <w:rFonts w:ascii="Times New Roman" w:eastAsia="Times New Roman" w:hAnsi="Times New Roman" w:cs="Times New Roman"/>
        </w:rPr>
        <w:t>Sometimes the birch can harm the pine, but others</w:t>
      </w:r>
      <w:r w:rsidR="00944E43" w:rsidRPr="008E14FF">
        <w:rPr>
          <w:rFonts w:ascii="Times New Roman" w:eastAsia="Times New Roman" w:hAnsi="Times New Roman" w:cs="Times New Roman"/>
        </w:rPr>
        <w:t xml:space="preserve"> times it</w:t>
      </w:r>
      <w:r w:rsidR="006E49B9" w:rsidRPr="008E14FF">
        <w:rPr>
          <w:rFonts w:ascii="Times New Roman" w:eastAsia="Times New Roman" w:hAnsi="Times New Roman" w:cs="Times New Roman"/>
        </w:rPr>
        <w:t xml:space="preserve"> may </w:t>
      </w:r>
      <w:r w:rsidR="00944E43" w:rsidRPr="008E14FF">
        <w:rPr>
          <w:rFonts w:ascii="Times New Roman" w:eastAsia="Times New Roman" w:hAnsi="Times New Roman" w:cs="Times New Roman"/>
        </w:rPr>
        <w:t xml:space="preserve">provide shade </w:t>
      </w:r>
      <w:r w:rsidR="006E49B9" w:rsidRPr="008E14FF">
        <w:rPr>
          <w:rFonts w:ascii="Times New Roman" w:eastAsia="Times New Roman" w:hAnsi="Times New Roman" w:cs="Times New Roman"/>
        </w:rPr>
        <w:t xml:space="preserve">from the sun. </w:t>
      </w:r>
      <w:r w:rsidR="00944E43" w:rsidRPr="008E14FF">
        <w:rPr>
          <w:rFonts w:ascii="Times New Roman" w:eastAsia="Times New Roman" w:hAnsi="Times New Roman" w:cs="Times New Roman"/>
        </w:rPr>
        <w:t>If there is sunlight, Leopold</w:t>
      </w:r>
      <w:r w:rsidRPr="008E14FF">
        <w:rPr>
          <w:rFonts w:ascii="Times New Roman" w:eastAsia="Times New Roman" w:hAnsi="Times New Roman" w:cs="Times New Roman"/>
        </w:rPr>
        <w:t xml:space="preserve"> has a higher regard for the birch to shade the pine. </w:t>
      </w:r>
      <w:r w:rsidR="00944E43" w:rsidRPr="008E14FF">
        <w:rPr>
          <w:rFonts w:ascii="Times New Roman" w:eastAsia="Times New Roman" w:hAnsi="Times New Roman" w:cs="Times New Roman"/>
        </w:rPr>
        <w:t>Without the presence of sun, the weevil that prefers sunlight is ridden.</w:t>
      </w:r>
      <w:r w:rsidRPr="008E14FF">
        <w:rPr>
          <w:rFonts w:ascii="Times New Roman" w:eastAsia="Times New Roman" w:hAnsi="Times New Roman" w:cs="Times New Roman"/>
        </w:rPr>
        <w:t xml:space="preserve"> </w:t>
      </w:r>
      <w:r w:rsidR="00944E43" w:rsidRPr="008E14FF">
        <w:rPr>
          <w:rFonts w:ascii="Times New Roman" w:eastAsia="Times New Roman" w:hAnsi="Times New Roman" w:cs="Times New Roman"/>
        </w:rPr>
        <w:t>T</w:t>
      </w:r>
      <w:r w:rsidRPr="008E14FF">
        <w:rPr>
          <w:rFonts w:ascii="Times New Roman" w:eastAsia="Times New Roman" w:hAnsi="Times New Roman" w:cs="Times New Roman"/>
        </w:rPr>
        <w:t>herefore saving the pine</w:t>
      </w:r>
      <w:r w:rsidR="00944E43" w:rsidRPr="008E14FF">
        <w:rPr>
          <w:rFonts w:ascii="Times New Roman" w:eastAsia="Times New Roman" w:hAnsi="Times New Roman" w:cs="Times New Roman"/>
        </w:rPr>
        <w:t xml:space="preserve"> from the weevil’s offspring</w:t>
      </w:r>
      <w:r w:rsidRPr="008E14FF">
        <w:rPr>
          <w:rFonts w:ascii="Times New Roman" w:eastAsia="Times New Roman" w:hAnsi="Times New Roman" w:cs="Times New Roman"/>
        </w:rPr>
        <w:t xml:space="preserve">. </w:t>
      </w:r>
    </w:p>
    <w:p w14:paraId="2E4C399C" w14:textId="37D54A74" w:rsidR="006B68AA" w:rsidRPr="008E14FF" w:rsidRDefault="0005435F" w:rsidP="008E14FF">
      <w:pPr>
        <w:spacing w:line="480" w:lineRule="auto"/>
        <w:ind w:firstLine="720"/>
        <w:rPr>
          <w:rFonts w:ascii="Times New Roman" w:hAnsi="Times New Roman" w:cs="Times New Roman"/>
        </w:rPr>
      </w:pPr>
      <w:r w:rsidRPr="008E14FF">
        <w:rPr>
          <w:rFonts w:ascii="Times New Roman" w:hAnsi="Times New Roman" w:cs="Times New Roman"/>
        </w:rPr>
        <w:t>Leopold, haven previously informed the reader of his bias towards pine trees</w:t>
      </w:r>
      <w:r w:rsidR="00304A2E" w:rsidRPr="008E14FF">
        <w:rPr>
          <w:rFonts w:ascii="Times New Roman" w:hAnsi="Times New Roman" w:cs="Times New Roman"/>
        </w:rPr>
        <w:t>, proves how his bias can “</w:t>
      </w:r>
      <w:r w:rsidRPr="008E14FF">
        <w:rPr>
          <w:rFonts w:ascii="Times New Roman" w:hAnsi="Times New Roman" w:cs="Times New Roman"/>
        </w:rPr>
        <w:t>be somet</w:t>
      </w:r>
      <w:r w:rsidR="00304A2E" w:rsidRPr="008E14FF">
        <w:rPr>
          <w:rFonts w:ascii="Times New Roman" w:hAnsi="Times New Roman" w:cs="Times New Roman"/>
        </w:rPr>
        <w:t>hing more than good intentions” (</w:t>
      </w:r>
      <w:proofErr w:type="gramStart"/>
      <w:r w:rsidR="00304A2E" w:rsidRPr="008E14FF">
        <w:rPr>
          <w:rFonts w:ascii="Times New Roman" w:hAnsi="Times New Roman" w:cs="Times New Roman"/>
        </w:rPr>
        <w:t>Leopold ?</w:t>
      </w:r>
      <w:proofErr w:type="gramEnd"/>
      <w:r w:rsidR="00304A2E" w:rsidRPr="008E14FF">
        <w:rPr>
          <w:rFonts w:ascii="Times New Roman" w:hAnsi="Times New Roman" w:cs="Times New Roman"/>
        </w:rPr>
        <w:t>)</w:t>
      </w:r>
      <w:r w:rsidRPr="008E14FF">
        <w:rPr>
          <w:rFonts w:ascii="Times New Roman" w:hAnsi="Times New Roman" w:cs="Times New Roman"/>
        </w:rPr>
        <w:t xml:space="preserve"> T</w:t>
      </w:r>
      <w:r w:rsidR="00304A2E" w:rsidRPr="008E14FF">
        <w:rPr>
          <w:rFonts w:ascii="Times New Roman" w:hAnsi="Times New Roman" w:cs="Times New Roman"/>
        </w:rPr>
        <w:t>herefore his bias</w:t>
      </w:r>
      <w:r w:rsidRPr="008E14FF">
        <w:rPr>
          <w:rFonts w:ascii="Times New Roman" w:hAnsi="Times New Roman" w:cs="Times New Roman"/>
        </w:rPr>
        <w:t xml:space="preserve"> on average is “for the good of the land”</w:t>
      </w:r>
      <w:r w:rsidR="00304A2E" w:rsidRPr="008E14FF">
        <w:rPr>
          <w:rFonts w:ascii="Times New Roman" w:hAnsi="Times New Roman" w:cs="Times New Roman"/>
        </w:rPr>
        <w:t xml:space="preserve"> (</w:t>
      </w:r>
      <w:proofErr w:type="gramStart"/>
      <w:r w:rsidR="00304A2E" w:rsidRPr="008E14FF">
        <w:rPr>
          <w:rFonts w:ascii="Times New Roman" w:hAnsi="Times New Roman" w:cs="Times New Roman"/>
        </w:rPr>
        <w:t>Leopold</w:t>
      </w:r>
      <w:r w:rsidR="00B3230C" w:rsidRPr="008E14FF">
        <w:rPr>
          <w:rFonts w:ascii="Times New Roman" w:hAnsi="Times New Roman" w:cs="Times New Roman"/>
        </w:rPr>
        <w:t xml:space="preserve"> ?</w:t>
      </w:r>
      <w:proofErr w:type="gramEnd"/>
      <w:r w:rsidR="00304A2E" w:rsidRPr="008E14FF">
        <w:rPr>
          <w:rFonts w:ascii="Times New Roman" w:hAnsi="Times New Roman" w:cs="Times New Roman"/>
        </w:rPr>
        <w:t>)</w:t>
      </w:r>
      <w:r w:rsidRPr="008E14FF">
        <w:rPr>
          <w:rFonts w:ascii="Times New Roman" w:hAnsi="Times New Roman" w:cs="Times New Roman"/>
        </w:rPr>
        <w:t xml:space="preserve">. </w:t>
      </w:r>
    </w:p>
    <w:p w14:paraId="0C90F124" w14:textId="7ACAD5B4" w:rsidR="00E36AFF" w:rsidRPr="008E14FF" w:rsidRDefault="00775B20" w:rsidP="008E14FF">
      <w:pPr>
        <w:spacing w:line="480" w:lineRule="auto"/>
        <w:ind w:firstLine="720"/>
        <w:rPr>
          <w:rFonts w:ascii="Times New Roman" w:hAnsi="Times New Roman" w:cs="Times New Roman"/>
        </w:rPr>
      </w:pPr>
      <w:r w:rsidRPr="008E14FF">
        <w:rPr>
          <w:rFonts w:ascii="Times New Roman" w:hAnsi="Times New Roman" w:cs="Times New Roman"/>
          <w:color w:val="000000"/>
        </w:rPr>
        <w:t xml:space="preserve">Wendell </w:t>
      </w:r>
      <w:r w:rsidR="005F2349" w:rsidRPr="008E14FF">
        <w:rPr>
          <w:rFonts w:ascii="Times New Roman" w:hAnsi="Times New Roman" w:cs="Times New Roman"/>
          <w:color w:val="000000"/>
        </w:rPr>
        <w:t xml:space="preserve">Berry’s intent is </w:t>
      </w:r>
      <w:r w:rsidR="00E36AFF" w:rsidRPr="008E14FF">
        <w:rPr>
          <w:rFonts w:ascii="Times New Roman" w:hAnsi="Times New Roman" w:cs="Times New Roman"/>
          <w:color w:val="000000"/>
        </w:rPr>
        <w:t xml:space="preserve">to save society, </w:t>
      </w:r>
      <w:r w:rsidR="00C06740" w:rsidRPr="008E14FF">
        <w:rPr>
          <w:rFonts w:ascii="Times New Roman" w:hAnsi="Times New Roman" w:cs="Times New Roman"/>
          <w:color w:val="000000"/>
        </w:rPr>
        <w:t xml:space="preserve">and </w:t>
      </w:r>
      <w:r w:rsidR="00E36AFF" w:rsidRPr="008E14FF">
        <w:rPr>
          <w:rFonts w:ascii="Times New Roman" w:hAnsi="Times New Roman" w:cs="Times New Roman"/>
          <w:color w:val="000000"/>
        </w:rPr>
        <w:t xml:space="preserve">Leopold </w:t>
      </w:r>
      <w:r w:rsidR="005F2349" w:rsidRPr="008E14FF">
        <w:rPr>
          <w:rFonts w:ascii="Times New Roman" w:hAnsi="Times New Roman" w:cs="Times New Roman"/>
          <w:color w:val="000000"/>
        </w:rPr>
        <w:t>intent is</w:t>
      </w:r>
      <w:r w:rsidR="00E36AFF" w:rsidRPr="008E14FF">
        <w:rPr>
          <w:rFonts w:ascii="Times New Roman" w:hAnsi="Times New Roman" w:cs="Times New Roman"/>
          <w:color w:val="000000"/>
        </w:rPr>
        <w:t xml:space="preserve"> to be a successfu</w:t>
      </w:r>
      <w:r w:rsidR="006B68AA" w:rsidRPr="008E14FF">
        <w:rPr>
          <w:rFonts w:ascii="Times New Roman" w:hAnsi="Times New Roman" w:cs="Times New Roman"/>
          <w:color w:val="000000"/>
        </w:rPr>
        <w:t>l wielder of the axe and shovel. B</w:t>
      </w:r>
      <w:r w:rsidR="00E36AFF" w:rsidRPr="008E14FF">
        <w:rPr>
          <w:rFonts w:ascii="Times New Roman" w:hAnsi="Times New Roman" w:cs="Times New Roman"/>
          <w:color w:val="000000"/>
        </w:rPr>
        <w:t xml:space="preserve">oth </w:t>
      </w:r>
      <w:r w:rsidR="00675566" w:rsidRPr="008E14FF">
        <w:rPr>
          <w:rFonts w:ascii="Times New Roman" w:hAnsi="Times New Roman" w:cs="Times New Roman"/>
          <w:color w:val="000000"/>
        </w:rPr>
        <w:t xml:space="preserve">however, </w:t>
      </w:r>
      <w:r w:rsidR="00E36AFF" w:rsidRPr="008E14FF">
        <w:rPr>
          <w:rFonts w:ascii="Times New Roman" w:hAnsi="Times New Roman" w:cs="Times New Roman"/>
          <w:color w:val="000000"/>
        </w:rPr>
        <w:t>result in the good of the land.</w:t>
      </w:r>
    </w:p>
    <w:p w14:paraId="71984B12" w14:textId="268C7072" w:rsidR="00C15FA5" w:rsidRPr="008E14FF" w:rsidRDefault="005405C4" w:rsidP="008E14FF">
      <w:pPr>
        <w:ind w:left="720"/>
        <w:rPr>
          <w:rFonts w:ascii="Times New Roman" w:hAnsi="Times New Roman" w:cs="Times New Roman"/>
        </w:rPr>
      </w:pPr>
      <w:r w:rsidRPr="008E14FF">
        <w:rPr>
          <w:rFonts w:ascii="Times New Roman" w:hAnsi="Times New Roman" w:cs="Times New Roman"/>
        </w:rPr>
        <w:t>Such are the pros and cons the wielder of an axe must forsee, compare, and decide upon with the calm assurance that his bias will, on the average, prove to be something more than good intentions. (</w:t>
      </w:r>
      <w:proofErr w:type="gramStart"/>
      <w:r w:rsidRPr="008E14FF">
        <w:rPr>
          <w:rFonts w:ascii="Times New Roman" w:hAnsi="Times New Roman" w:cs="Times New Roman"/>
        </w:rPr>
        <w:t>Leopold ?</w:t>
      </w:r>
      <w:proofErr w:type="gramEnd"/>
      <w:r w:rsidRPr="008E14FF">
        <w:rPr>
          <w:rFonts w:ascii="Times New Roman" w:hAnsi="Times New Roman" w:cs="Times New Roman"/>
        </w:rPr>
        <w:t>)</w:t>
      </w:r>
    </w:p>
    <w:p w14:paraId="7224947A" w14:textId="77777777" w:rsidR="00816FFE" w:rsidRPr="008E14FF" w:rsidRDefault="00816FFE" w:rsidP="008E14FF">
      <w:pPr>
        <w:ind w:left="1350"/>
        <w:rPr>
          <w:rFonts w:ascii="Times New Roman" w:hAnsi="Times New Roman" w:cs="Times New Roman"/>
        </w:rPr>
      </w:pPr>
    </w:p>
    <w:p w14:paraId="18BCAEF9" w14:textId="038A9449" w:rsidR="00502E72" w:rsidRPr="008E14FF" w:rsidRDefault="00C15FA5" w:rsidP="008E14FF">
      <w:pPr>
        <w:spacing w:line="480" w:lineRule="auto"/>
        <w:ind w:left="630" w:firstLine="720"/>
        <w:rPr>
          <w:rFonts w:ascii="Times New Roman" w:eastAsia="Times New Roman" w:hAnsi="Times New Roman" w:cs="Times New Roman"/>
        </w:rPr>
      </w:pPr>
      <w:r w:rsidRPr="008E14FF">
        <w:rPr>
          <w:rFonts w:ascii="Times New Roman" w:hAnsi="Times New Roman" w:cs="Times New Roman"/>
        </w:rPr>
        <w:t xml:space="preserve">Through Mother Nature’s gift of a particular tool, it appears as if I have finally reconciled Leopold’s stewardship, and given a sustainable balance to Berry, without breaking the fundamental rules present in both essays. </w:t>
      </w:r>
      <w:r w:rsidRPr="008E14FF">
        <w:rPr>
          <w:rFonts w:ascii="Times New Roman" w:eastAsia="Times New Roman" w:hAnsi="Times New Roman" w:cs="Times New Roman"/>
        </w:rPr>
        <w:t>I conclude that Leopold does not demonstrate the same need for humanity</w:t>
      </w:r>
      <w:r w:rsidR="00816FFE" w:rsidRPr="008E14FF">
        <w:rPr>
          <w:rFonts w:ascii="Times New Roman" w:eastAsia="Times New Roman" w:hAnsi="Times New Roman" w:cs="Times New Roman"/>
        </w:rPr>
        <w:t xml:space="preserve"> that Berry does</w:t>
      </w:r>
      <w:r w:rsidR="00003A01" w:rsidRPr="008E14FF">
        <w:rPr>
          <w:rFonts w:ascii="Times New Roman" w:eastAsia="Times New Roman" w:hAnsi="Times New Roman" w:cs="Times New Roman"/>
        </w:rPr>
        <w:t xml:space="preserve">, </w:t>
      </w:r>
      <w:r w:rsidR="00502E72" w:rsidRPr="008E14FF">
        <w:rPr>
          <w:rFonts w:ascii="Times New Roman" w:eastAsia="Times New Roman" w:hAnsi="Times New Roman" w:cs="Times New Roman"/>
        </w:rPr>
        <w:t xml:space="preserve">but both struggle to demonstrate a sustainable ecological model. </w:t>
      </w:r>
    </w:p>
    <w:p w14:paraId="766775A2" w14:textId="77777777" w:rsidR="007A0344" w:rsidRPr="008E14FF" w:rsidRDefault="007A0344" w:rsidP="008E14FF">
      <w:pPr>
        <w:spacing w:line="480" w:lineRule="auto"/>
        <w:ind w:left="630" w:firstLine="720"/>
        <w:rPr>
          <w:rFonts w:ascii="Times New Roman" w:eastAsia="Times New Roman" w:hAnsi="Times New Roman" w:cs="Times New Roman"/>
        </w:rPr>
      </w:pPr>
    </w:p>
    <w:p w14:paraId="7A18B2C3" w14:textId="77777777" w:rsidR="007A0344" w:rsidRPr="008E14FF" w:rsidRDefault="007A0344" w:rsidP="008E14FF">
      <w:pPr>
        <w:spacing w:line="480" w:lineRule="auto"/>
        <w:ind w:left="630" w:firstLine="720"/>
        <w:rPr>
          <w:rFonts w:ascii="Times New Roman" w:eastAsia="Times New Roman" w:hAnsi="Times New Roman" w:cs="Times New Roman"/>
        </w:rPr>
      </w:pPr>
    </w:p>
    <w:p w14:paraId="208EDB8D" w14:textId="77777777" w:rsidR="007A0344" w:rsidRPr="008E14FF" w:rsidRDefault="007A0344" w:rsidP="008E14FF">
      <w:pPr>
        <w:spacing w:line="480" w:lineRule="auto"/>
        <w:ind w:left="630" w:firstLine="720"/>
        <w:rPr>
          <w:rFonts w:ascii="Times New Roman" w:eastAsia="Times New Roman" w:hAnsi="Times New Roman" w:cs="Times New Roman"/>
        </w:rPr>
      </w:pPr>
    </w:p>
    <w:p w14:paraId="23897BAD" w14:textId="77777777" w:rsidR="007A0344" w:rsidRPr="008E14FF" w:rsidRDefault="007A0344" w:rsidP="008E14FF">
      <w:pPr>
        <w:spacing w:line="480" w:lineRule="auto"/>
        <w:ind w:left="630" w:firstLine="720"/>
        <w:rPr>
          <w:rFonts w:ascii="Times New Roman" w:eastAsia="Times New Roman" w:hAnsi="Times New Roman" w:cs="Times New Roman"/>
        </w:rPr>
      </w:pPr>
    </w:p>
    <w:p w14:paraId="76E2A7CE" w14:textId="69D2162B" w:rsidR="00816FFE" w:rsidRPr="008E14FF" w:rsidRDefault="00816FFE" w:rsidP="008E14FF">
      <w:pPr>
        <w:ind w:left="630"/>
        <w:rPr>
          <w:rFonts w:ascii="Times New Roman" w:hAnsi="Times New Roman" w:cs="Times New Roman"/>
        </w:rPr>
      </w:pPr>
      <w:r w:rsidRPr="008E14FF">
        <w:rPr>
          <w:rFonts w:ascii="Times New Roman" w:hAnsi="Times New Roman" w:cs="Times New Roman"/>
        </w:rPr>
        <w:t>“I always cut the bi</w:t>
      </w:r>
      <w:r w:rsidR="00502E72" w:rsidRPr="008E14FF">
        <w:rPr>
          <w:rFonts w:ascii="Times New Roman" w:hAnsi="Times New Roman" w:cs="Times New Roman"/>
        </w:rPr>
        <w:t>rch to favor the pine” thus</w:t>
      </w:r>
      <w:r w:rsidRPr="008E14FF">
        <w:rPr>
          <w:rFonts w:ascii="Times New Roman" w:hAnsi="Times New Roman" w:cs="Times New Roman"/>
        </w:rPr>
        <w:t xml:space="preserve"> I</w:t>
      </w:r>
      <w:r w:rsidR="00502E72" w:rsidRPr="008E14FF">
        <w:rPr>
          <w:rFonts w:ascii="Times New Roman" w:hAnsi="Times New Roman" w:cs="Times New Roman"/>
        </w:rPr>
        <w:t xml:space="preserve"> must</w:t>
      </w:r>
      <w:r w:rsidRPr="008E14FF">
        <w:rPr>
          <w:rFonts w:ascii="Times New Roman" w:hAnsi="Times New Roman" w:cs="Times New Roman"/>
        </w:rPr>
        <w:t xml:space="preserve"> cite </w:t>
      </w:r>
      <w:r w:rsidR="00502E72" w:rsidRPr="008E14FF">
        <w:rPr>
          <w:rFonts w:ascii="Times New Roman" w:hAnsi="Times New Roman" w:cs="Times New Roman"/>
        </w:rPr>
        <w:t xml:space="preserve">(Leopold </w:t>
      </w:r>
      <w:r w:rsidRPr="008E14FF">
        <w:rPr>
          <w:rFonts w:ascii="Times New Roman" w:hAnsi="Times New Roman" w:cs="Times New Roman"/>
        </w:rPr>
        <w:t>69)</w:t>
      </w:r>
    </w:p>
    <w:p w14:paraId="4F4309DF" w14:textId="73B8B4AF" w:rsidR="00816FFE" w:rsidRPr="008E14FF" w:rsidRDefault="00502E72" w:rsidP="008E14FF">
      <w:pPr>
        <w:ind w:left="630"/>
        <w:rPr>
          <w:rFonts w:ascii="Times New Roman" w:hAnsi="Times New Roman" w:cs="Times New Roman"/>
        </w:rPr>
      </w:pPr>
      <w:r w:rsidRPr="008E14FF">
        <w:rPr>
          <w:rFonts w:ascii="Times New Roman" w:hAnsi="Times New Roman" w:cs="Times New Roman"/>
        </w:rPr>
        <w:t xml:space="preserve">More often than not we </w:t>
      </w:r>
      <w:r w:rsidR="00816FFE" w:rsidRPr="008E14FF">
        <w:rPr>
          <w:rFonts w:ascii="Times New Roman" w:hAnsi="Times New Roman" w:cs="Times New Roman"/>
        </w:rPr>
        <w:t>see</w:t>
      </w:r>
      <w:r w:rsidRPr="008E14FF">
        <w:rPr>
          <w:rFonts w:ascii="Times New Roman" w:hAnsi="Times New Roman" w:cs="Times New Roman"/>
        </w:rPr>
        <w:t xml:space="preserve"> the divine. Just think of this as my ‘wasteful time’</w:t>
      </w:r>
      <w:r w:rsidR="00816FFE" w:rsidRPr="008E14FF">
        <w:rPr>
          <w:rFonts w:ascii="Times New Roman" w:hAnsi="Times New Roman" w:cs="Times New Roman"/>
        </w:rPr>
        <w:t>.</w:t>
      </w:r>
    </w:p>
    <w:p w14:paraId="4D88C1AC" w14:textId="77777777" w:rsidR="00AD4B8B" w:rsidRPr="008E14FF" w:rsidRDefault="00AD4B8B" w:rsidP="008E14FF">
      <w:pPr>
        <w:ind w:left="630"/>
        <w:rPr>
          <w:rFonts w:ascii="Times New Roman" w:hAnsi="Times New Roman" w:cs="Times New Roman"/>
        </w:rPr>
      </w:pPr>
    </w:p>
    <w:p w14:paraId="127AB65C" w14:textId="77777777" w:rsidR="00AD4B8B" w:rsidRPr="008E14FF" w:rsidRDefault="00AD4B8B" w:rsidP="008E14FF">
      <w:pPr>
        <w:ind w:left="630"/>
        <w:rPr>
          <w:rFonts w:ascii="Times New Roman" w:hAnsi="Times New Roman" w:cs="Times New Roman"/>
        </w:rPr>
      </w:pPr>
    </w:p>
    <w:p w14:paraId="08B296DB" w14:textId="532BA35D" w:rsidR="00AD4B8B" w:rsidRPr="008E14FF" w:rsidRDefault="00AD4B8B" w:rsidP="008E14FF">
      <w:pPr>
        <w:ind w:left="630"/>
        <w:rPr>
          <w:rFonts w:ascii="Times New Roman" w:hAnsi="Times New Roman" w:cs="Times New Roman"/>
        </w:rPr>
      </w:pPr>
      <w:r w:rsidRPr="008E14FF">
        <w:rPr>
          <w:rFonts w:ascii="Times New Roman" w:hAnsi="Times New Roman" w:cs="Times New Roman"/>
        </w:rPr>
        <w:t>Works Cited</w:t>
      </w:r>
    </w:p>
    <w:p w14:paraId="46520236" w14:textId="77777777" w:rsidR="00AD4B8B" w:rsidRPr="008E14FF" w:rsidRDefault="00AD4B8B" w:rsidP="008E14FF">
      <w:pPr>
        <w:ind w:left="630"/>
        <w:rPr>
          <w:rFonts w:ascii="Times New Roman" w:hAnsi="Times New Roman" w:cs="Times New Roman"/>
        </w:rPr>
      </w:pPr>
    </w:p>
    <w:p w14:paraId="62AF3720" w14:textId="77777777" w:rsidR="00816FFE" w:rsidRPr="008E14FF" w:rsidRDefault="00816FFE" w:rsidP="008E14FF">
      <w:pPr>
        <w:spacing w:line="480" w:lineRule="auto"/>
        <w:ind w:firstLine="720"/>
        <w:rPr>
          <w:rFonts w:ascii="Times New Roman" w:eastAsia="Times New Roman" w:hAnsi="Times New Roman" w:cs="Times New Roman"/>
        </w:rPr>
      </w:pPr>
    </w:p>
    <w:sectPr w:rsidR="00816FFE" w:rsidRPr="008E14FF" w:rsidSect="00DD5E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1D42B5"/>
    <w:multiLevelType w:val="hybridMultilevel"/>
    <w:tmpl w:val="6ADA95F4"/>
    <w:lvl w:ilvl="0" w:tplc="8B4411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D6A"/>
    <w:rsid w:val="00003A01"/>
    <w:rsid w:val="0003681E"/>
    <w:rsid w:val="0005191E"/>
    <w:rsid w:val="0005435F"/>
    <w:rsid w:val="000A5226"/>
    <w:rsid w:val="000D020A"/>
    <w:rsid w:val="001C0463"/>
    <w:rsid w:val="001E15A9"/>
    <w:rsid w:val="00234AE7"/>
    <w:rsid w:val="00287DAC"/>
    <w:rsid w:val="002B1C56"/>
    <w:rsid w:val="002C54AD"/>
    <w:rsid w:val="002E2FE2"/>
    <w:rsid w:val="00304A04"/>
    <w:rsid w:val="00304A2E"/>
    <w:rsid w:val="003147CA"/>
    <w:rsid w:val="00376E3B"/>
    <w:rsid w:val="004035D8"/>
    <w:rsid w:val="0041408C"/>
    <w:rsid w:val="0042430F"/>
    <w:rsid w:val="004579E5"/>
    <w:rsid w:val="00465451"/>
    <w:rsid w:val="004813B9"/>
    <w:rsid w:val="00485040"/>
    <w:rsid w:val="004A3CA2"/>
    <w:rsid w:val="00502E72"/>
    <w:rsid w:val="00513710"/>
    <w:rsid w:val="00536080"/>
    <w:rsid w:val="005405C4"/>
    <w:rsid w:val="00562D6A"/>
    <w:rsid w:val="00591C6F"/>
    <w:rsid w:val="005D5809"/>
    <w:rsid w:val="005E0134"/>
    <w:rsid w:val="005F2349"/>
    <w:rsid w:val="00675566"/>
    <w:rsid w:val="00693DB8"/>
    <w:rsid w:val="006B68AA"/>
    <w:rsid w:val="006E49B9"/>
    <w:rsid w:val="006F488F"/>
    <w:rsid w:val="00701591"/>
    <w:rsid w:val="00714B84"/>
    <w:rsid w:val="00775B20"/>
    <w:rsid w:val="00777504"/>
    <w:rsid w:val="007A0344"/>
    <w:rsid w:val="007E1B17"/>
    <w:rsid w:val="007E25CA"/>
    <w:rsid w:val="007F43A2"/>
    <w:rsid w:val="00807756"/>
    <w:rsid w:val="0081391D"/>
    <w:rsid w:val="00815D66"/>
    <w:rsid w:val="00816FFE"/>
    <w:rsid w:val="00830ACB"/>
    <w:rsid w:val="0084777C"/>
    <w:rsid w:val="00852575"/>
    <w:rsid w:val="0086078B"/>
    <w:rsid w:val="008806A6"/>
    <w:rsid w:val="008E14FF"/>
    <w:rsid w:val="00944E43"/>
    <w:rsid w:val="00965E29"/>
    <w:rsid w:val="00974C67"/>
    <w:rsid w:val="009E44A6"/>
    <w:rsid w:val="009F6F93"/>
    <w:rsid w:val="00A25AC4"/>
    <w:rsid w:val="00A304B7"/>
    <w:rsid w:val="00A5277D"/>
    <w:rsid w:val="00A93623"/>
    <w:rsid w:val="00AD4B8B"/>
    <w:rsid w:val="00B3230C"/>
    <w:rsid w:val="00B60DE6"/>
    <w:rsid w:val="00B620FC"/>
    <w:rsid w:val="00BB63B3"/>
    <w:rsid w:val="00C06740"/>
    <w:rsid w:val="00C10694"/>
    <w:rsid w:val="00C15FA5"/>
    <w:rsid w:val="00C7632D"/>
    <w:rsid w:val="00C8751E"/>
    <w:rsid w:val="00CA2BCA"/>
    <w:rsid w:val="00CA2D7A"/>
    <w:rsid w:val="00CC458B"/>
    <w:rsid w:val="00CD7840"/>
    <w:rsid w:val="00CF0D6B"/>
    <w:rsid w:val="00D13F7E"/>
    <w:rsid w:val="00D31390"/>
    <w:rsid w:val="00D31954"/>
    <w:rsid w:val="00D62C33"/>
    <w:rsid w:val="00D95174"/>
    <w:rsid w:val="00D962CF"/>
    <w:rsid w:val="00DA0FF9"/>
    <w:rsid w:val="00DD5DEB"/>
    <w:rsid w:val="00DD5EE6"/>
    <w:rsid w:val="00DE64C2"/>
    <w:rsid w:val="00E06071"/>
    <w:rsid w:val="00E11EB3"/>
    <w:rsid w:val="00E2598B"/>
    <w:rsid w:val="00E36AFF"/>
    <w:rsid w:val="00E4124C"/>
    <w:rsid w:val="00EB391A"/>
    <w:rsid w:val="00F70488"/>
    <w:rsid w:val="00FF4A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92D4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2D6A"/>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BB63B3"/>
    <w:pPr>
      <w:ind w:left="720"/>
      <w:contextualSpacing/>
    </w:pPr>
  </w:style>
  <w:style w:type="paragraph" w:styleId="Revision">
    <w:name w:val="Revision"/>
    <w:hidden/>
    <w:uiPriority w:val="99"/>
    <w:semiHidden/>
    <w:rsid w:val="0084777C"/>
  </w:style>
  <w:style w:type="paragraph" w:styleId="BalloonText">
    <w:name w:val="Balloon Text"/>
    <w:basedOn w:val="Normal"/>
    <w:link w:val="BalloonTextChar"/>
    <w:uiPriority w:val="99"/>
    <w:semiHidden/>
    <w:unhideWhenUsed/>
    <w:rsid w:val="0084777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777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2D6A"/>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BB63B3"/>
    <w:pPr>
      <w:ind w:left="720"/>
      <w:contextualSpacing/>
    </w:pPr>
  </w:style>
  <w:style w:type="paragraph" w:styleId="Revision">
    <w:name w:val="Revision"/>
    <w:hidden/>
    <w:uiPriority w:val="99"/>
    <w:semiHidden/>
    <w:rsid w:val="0084777C"/>
  </w:style>
  <w:style w:type="paragraph" w:styleId="BalloonText">
    <w:name w:val="Balloon Text"/>
    <w:basedOn w:val="Normal"/>
    <w:link w:val="BalloonTextChar"/>
    <w:uiPriority w:val="99"/>
    <w:semiHidden/>
    <w:unhideWhenUsed/>
    <w:rsid w:val="0084777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777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3546436">
      <w:bodyDiv w:val="1"/>
      <w:marLeft w:val="0"/>
      <w:marRight w:val="0"/>
      <w:marTop w:val="0"/>
      <w:marBottom w:val="0"/>
      <w:divBdr>
        <w:top w:val="none" w:sz="0" w:space="0" w:color="auto"/>
        <w:left w:val="none" w:sz="0" w:space="0" w:color="auto"/>
        <w:bottom w:val="none" w:sz="0" w:space="0" w:color="auto"/>
        <w:right w:val="none" w:sz="0" w:space="0" w:color="auto"/>
      </w:divBdr>
    </w:div>
    <w:div w:id="13678751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4</Pages>
  <Words>979</Words>
  <Characters>5586</Characters>
  <Application>Microsoft Macintosh Word</Application>
  <DocSecurity>0</DocSecurity>
  <Lines>46</Lines>
  <Paragraphs>13</Paragraphs>
  <ScaleCrop>false</ScaleCrop>
  <Company>Virtual Theologies</Company>
  <LinksUpToDate>false</LinksUpToDate>
  <CharactersWithSpaces>6552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Gallimore</dc:creator>
  <cp:keywords/>
  <dc:description/>
  <cp:lastModifiedBy>Nicholas Gallimore</cp:lastModifiedBy>
  <cp:revision>38</cp:revision>
  <cp:lastPrinted>2014-05-05T22:50:00Z</cp:lastPrinted>
  <dcterms:created xsi:type="dcterms:W3CDTF">2014-05-06T03:06:00Z</dcterms:created>
  <dcterms:modified xsi:type="dcterms:W3CDTF">2014-05-07T00:24:00Z</dcterms:modified>
</cp:coreProperties>
</file>
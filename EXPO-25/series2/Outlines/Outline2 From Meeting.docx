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151D8" w14:textId="7A87D191" w:rsidR="00DF628C" w:rsidRDefault="00DF628C">
      <w:pPr>
        <w:pStyle w:val="Heading1"/>
        <w:rPr>
          <w:ins w:id="0" w:author="Nicholas Gallimore" w:date="2014-05-02T19:34:00Z"/>
          <w:rFonts w:ascii="Times New Roman" w:hAnsi="Times New Roman" w:cs="Times New Roman"/>
        </w:rPr>
        <w:pPrChange w:id="1" w:author="Nicholas Gallimore" w:date="2014-05-02T19:34:00Z">
          <w:pPr>
            <w:spacing w:line="480" w:lineRule="auto"/>
            <w:ind w:firstLine="720"/>
          </w:pPr>
        </w:pPrChange>
      </w:pPr>
      <w:ins w:id="2" w:author="Nicholas Gallimore" w:date="2014-05-02T19:30:00Z">
        <w:r>
          <w:rPr>
            <w:rFonts w:ascii="Times New Roman" w:hAnsi="Times New Roman" w:cs="Times New Roman"/>
          </w:rPr>
          <w:t>Essay2 Draft</w:t>
        </w:r>
      </w:ins>
    </w:p>
    <w:p w14:paraId="47395F27" w14:textId="7F0446FC" w:rsidR="009150F3" w:rsidRDefault="009150F3">
      <w:pPr>
        <w:pStyle w:val="Heading2"/>
        <w:rPr>
          <w:ins w:id="3" w:author="Nicholas Gallimore" w:date="2014-05-02T19:30:00Z"/>
          <w:rFonts w:ascii="Times New Roman" w:hAnsi="Times New Roman" w:cs="Times New Roman"/>
        </w:rPr>
        <w:pPrChange w:id="4" w:author="Nicholas Gallimore" w:date="2014-05-02T19:34:00Z">
          <w:pPr>
            <w:spacing w:line="480" w:lineRule="auto"/>
            <w:ind w:firstLine="720"/>
          </w:pPr>
        </w:pPrChange>
      </w:pPr>
      <w:ins w:id="5" w:author="Nicholas Gallimore" w:date="2014-05-02T19:34:00Z">
        <w:r>
          <w:rPr>
            <w:rFonts w:ascii="Times New Roman" w:hAnsi="Times New Roman" w:cs="Times New Roman"/>
          </w:rPr>
          <w:t>Introduction</w:t>
        </w:r>
      </w:ins>
    </w:p>
    <w:p w14:paraId="7E074BA1" w14:textId="0FF22E99" w:rsidR="0029087F" w:rsidRDefault="00840228" w:rsidP="008639BE">
      <w:pPr>
        <w:pStyle w:val="Heading2"/>
        <w:rPr>
          <w:ins w:id="6" w:author="Nicholas Gallimore" w:date="2014-05-02T20:01:00Z"/>
        </w:rPr>
      </w:pPr>
      <w:del w:id="7" w:author="Nicholas Gallimore" w:date="2014-05-02T16:13:00Z">
        <w:r w:rsidDel="00043F5C">
          <w:rPr>
            <w:rFonts w:ascii="Times New Roman" w:hAnsi="Times New Roman" w:cs="Times New Roman"/>
          </w:rPr>
          <w:delText>[</w:delText>
        </w:r>
      </w:del>
      <w:del w:id="8" w:author="Nicholas Gallimore" w:date="2014-05-03T11:45:00Z">
        <w:r w:rsidR="00AC6AE1" w:rsidRPr="00AC6AE1" w:rsidDel="00DF0343">
          <w:rPr>
            <w:rFonts w:ascii="Times New Roman" w:hAnsi="Times New Roman" w:cs="Times New Roman"/>
          </w:rPr>
          <w:delText xml:space="preserve">From time to time again humans demonstrate that it is their </w:delText>
        </w:r>
        <w:r w:rsidR="00AC6AE1" w:rsidRPr="00AC6AE1" w:rsidDel="00DF0343">
          <w:rPr>
            <w:rFonts w:ascii="Times New Roman" w:hAnsi="Times New Roman" w:cs="Times New Roman"/>
            <w:i/>
            <w:iCs/>
          </w:rPr>
          <w:delText>nature</w:delText>
        </w:r>
        <w:r w:rsidR="00AC6AE1" w:rsidRPr="00AC6AE1" w:rsidDel="00DF0343">
          <w:rPr>
            <w:rFonts w:ascii="Times New Roman" w:hAnsi="Times New Roman" w:cs="Times New Roman"/>
          </w:rPr>
          <w:delText xml:space="preserve"> to protect—Nature. </w:delText>
        </w:r>
        <w:r w:rsidR="005534B6" w:rsidDel="00DF0343">
          <w:rPr>
            <w:rFonts w:ascii="Times New Roman" w:hAnsi="Times New Roman" w:cs="Times New Roman"/>
          </w:rPr>
          <w:delText>And a</w:delText>
        </w:r>
        <w:r w:rsidR="007C6328" w:rsidDel="00DF0343">
          <w:rPr>
            <w:rFonts w:ascii="Times New Roman" w:hAnsi="Times New Roman" w:cs="Times New Roman"/>
          </w:rPr>
          <w:delText xml:space="preserve">s ironic as it may be, </w:delText>
        </w:r>
        <w:r w:rsidR="00AC6AE1" w:rsidRPr="00AC6AE1" w:rsidDel="00DF0343">
          <w:rPr>
            <w:rFonts w:ascii="Times New Roman" w:hAnsi="Times New Roman" w:cs="Times New Roman"/>
          </w:rPr>
          <w:delText>the attempt to preserve wilderness</w:delText>
        </w:r>
        <w:r w:rsidR="007C6328" w:rsidDel="00DF0343">
          <w:rPr>
            <w:rFonts w:ascii="Times New Roman" w:hAnsi="Times New Roman" w:cs="Times New Roman"/>
          </w:rPr>
          <w:delText xml:space="preserve"> is</w:delText>
        </w:r>
        <w:r w:rsidR="00AC6AE1" w:rsidRPr="00AC6AE1" w:rsidDel="00DF0343">
          <w:rPr>
            <w:rFonts w:ascii="Times New Roman" w:hAnsi="Times New Roman" w:cs="Times New Roman"/>
          </w:rPr>
          <w:delText xml:space="preserve"> often</w:delText>
        </w:r>
      </w:del>
      <w:del w:id="9" w:author="Nicholas Gallimore" w:date="2014-05-02T19:29:00Z">
        <w:r w:rsidR="00AC6AE1" w:rsidRPr="00AC6AE1" w:rsidDel="00DF628C">
          <w:rPr>
            <w:rFonts w:ascii="Times New Roman" w:hAnsi="Times New Roman" w:cs="Times New Roman"/>
          </w:rPr>
          <w:delText xml:space="preserve"> </w:delText>
        </w:r>
        <w:r w:rsidR="00AC6AE1" w:rsidRPr="008E5CF1" w:rsidDel="00DF628C">
          <w:rPr>
            <w:rFonts w:ascii="Times New Roman" w:hAnsi="Times New Roman" w:cs="Times New Roman"/>
            <w:highlight w:val="yellow"/>
          </w:rPr>
          <w:delText>riddled by</w:delText>
        </w:r>
      </w:del>
      <w:del w:id="10" w:author="Nicholas Gallimore" w:date="2014-05-03T11:45:00Z">
        <w:r w:rsidR="008C73FC" w:rsidDel="00DF0343">
          <w:rPr>
            <w:rFonts w:ascii="Times New Roman" w:hAnsi="Times New Roman" w:cs="Times New Roman"/>
          </w:rPr>
          <w:delText xml:space="preserve"> </w:delText>
        </w:r>
        <w:r w:rsidR="00AC6AE1" w:rsidRPr="00AC6AE1" w:rsidDel="00DF0343">
          <w:rPr>
            <w:rFonts w:ascii="Times New Roman" w:hAnsi="Times New Roman" w:cs="Times New Roman"/>
          </w:rPr>
          <w:delText xml:space="preserve">difficult, </w:delText>
        </w:r>
      </w:del>
      <w:del w:id="11" w:author="Nicholas Gallimore" w:date="2014-05-02T16:15:00Z">
        <w:r w:rsidR="00AC6AE1" w:rsidRPr="00AC6AE1" w:rsidDel="00F04006">
          <w:rPr>
            <w:rFonts w:ascii="Times New Roman" w:hAnsi="Times New Roman" w:cs="Times New Roman"/>
          </w:rPr>
          <w:delText xml:space="preserve">and </w:delText>
        </w:r>
        <w:r w:rsidR="00AC6AE1" w:rsidRPr="008E5CF1" w:rsidDel="00F04006">
          <w:rPr>
            <w:rFonts w:ascii="Times New Roman" w:hAnsi="Times New Roman" w:cs="Times New Roman"/>
            <w:highlight w:val="yellow"/>
          </w:rPr>
          <w:delText>often time’s unsolvable</w:delText>
        </w:r>
        <w:r w:rsidR="006117C0" w:rsidRPr="008E5CF1" w:rsidDel="00F04006">
          <w:rPr>
            <w:rFonts w:ascii="Times New Roman" w:hAnsi="Times New Roman" w:cs="Times New Roman"/>
            <w:highlight w:val="yellow"/>
          </w:rPr>
          <w:delText>,</w:delText>
        </w:r>
        <w:r w:rsidR="00AC6AE1" w:rsidRPr="00AC6AE1" w:rsidDel="00F04006">
          <w:rPr>
            <w:rFonts w:ascii="Times New Roman" w:hAnsi="Times New Roman" w:cs="Times New Roman"/>
          </w:rPr>
          <w:delText xml:space="preserve"> predicaments</w:delText>
        </w:r>
        <w:r w:rsidR="00AC6AE1" w:rsidDel="00F04006">
          <w:rPr>
            <w:rFonts w:ascii="Times New Roman" w:hAnsi="Times New Roman" w:cs="Times New Roman"/>
          </w:rPr>
          <w:delText xml:space="preserve"> imposed by </w:delText>
        </w:r>
      </w:del>
      <w:del w:id="12" w:author="Nicholas Gallimore" w:date="2014-05-03T11:45:00Z">
        <w:r w:rsidR="008C73FC" w:rsidDel="00DF0343">
          <w:rPr>
            <w:rFonts w:ascii="Times New Roman" w:hAnsi="Times New Roman" w:cs="Times New Roman"/>
          </w:rPr>
          <w:delText>the use of natural resources</w:delText>
        </w:r>
        <w:r w:rsidR="0026440D" w:rsidDel="00DF0343">
          <w:rPr>
            <w:rFonts w:ascii="Times New Roman" w:hAnsi="Times New Roman" w:cs="Times New Roman"/>
          </w:rPr>
          <w:delText>. For example, th</w:delText>
        </w:r>
        <w:r w:rsidR="008C73FC" w:rsidDel="00DF0343">
          <w:rPr>
            <w:rFonts w:ascii="Times New Roman" w:hAnsi="Times New Roman" w:cs="Times New Roman"/>
          </w:rPr>
          <w:delText xml:space="preserve">e most basic </w:delText>
        </w:r>
        <w:r w:rsidR="005B4C86" w:rsidDel="00DF0343">
          <w:rPr>
            <w:rFonts w:ascii="Times New Roman" w:hAnsi="Times New Roman" w:cs="Times New Roman"/>
          </w:rPr>
          <w:delText>necessities</w:delText>
        </w:r>
      </w:del>
      <w:del w:id="13" w:author="Nicholas Gallimore" w:date="2014-05-02T16:15:00Z">
        <w:r w:rsidR="005B4C86" w:rsidDel="003A2C54">
          <w:rPr>
            <w:rFonts w:ascii="Times New Roman" w:hAnsi="Times New Roman" w:cs="Times New Roman"/>
          </w:rPr>
          <w:delText xml:space="preserve"> </w:delText>
        </w:r>
        <w:r w:rsidR="005B4C86" w:rsidRPr="008E5CF1" w:rsidDel="003A2C54">
          <w:rPr>
            <w:rFonts w:ascii="Times New Roman" w:hAnsi="Times New Roman" w:cs="Times New Roman"/>
            <w:highlight w:val="yellow"/>
          </w:rPr>
          <w:delText>are consistent with</w:delText>
        </w:r>
        <w:r w:rsidR="00AC6AE1" w:rsidRPr="00AC6AE1" w:rsidDel="003A2C54">
          <w:rPr>
            <w:rFonts w:ascii="Times New Roman" w:hAnsi="Times New Roman" w:cs="Times New Roman"/>
          </w:rPr>
          <w:delText xml:space="preserve"> </w:delText>
        </w:r>
      </w:del>
      <w:del w:id="14" w:author="Nicholas Gallimore" w:date="2014-05-03T11:45:00Z">
        <w:r w:rsidR="00AC6AE1" w:rsidRPr="00AC6AE1" w:rsidDel="00DF0343">
          <w:rPr>
            <w:rFonts w:ascii="Times New Roman" w:hAnsi="Times New Roman" w:cs="Times New Roman"/>
          </w:rPr>
          <w:delText>food, water, and shelter</w:delText>
        </w:r>
      </w:del>
      <w:del w:id="15" w:author="Nicholas Gallimore" w:date="2014-05-02T16:16:00Z">
        <w:r w:rsidR="008C73FC" w:rsidDel="003A2C54">
          <w:rPr>
            <w:rFonts w:ascii="Times New Roman" w:hAnsi="Times New Roman" w:cs="Times New Roman"/>
          </w:rPr>
          <w:delText>. T</w:delText>
        </w:r>
        <w:r w:rsidR="008C73FC" w:rsidRPr="008E5CF1" w:rsidDel="003A2C54">
          <w:rPr>
            <w:rFonts w:ascii="Times New Roman" w:hAnsi="Times New Roman" w:cs="Times New Roman"/>
            <w:highlight w:val="yellow"/>
          </w:rPr>
          <w:delText>hese</w:delText>
        </w:r>
        <w:r w:rsidR="008C73FC" w:rsidDel="003A2C54">
          <w:rPr>
            <w:rFonts w:ascii="Times New Roman" w:hAnsi="Times New Roman" w:cs="Times New Roman"/>
          </w:rPr>
          <w:delText xml:space="preserve"> </w:delText>
        </w:r>
      </w:del>
      <w:del w:id="16" w:author="Nicholas Gallimore" w:date="2014-05-03T11:45:00Z">
        <w:r w:rsidR="008C73FC" w:rsidDel="00DF0343">
          <w:rPr>
            <w:rFonts w:ascii="Times New Roman" w:hAnsi="Times New Roman" w:cs="Times New Roman"/>
          </w:rPr>
          <w:delText xml:space="preserve">are </w:delText>
        </w:r>
        <w:r w:rsidR="0026440D" w:rsidDel="00DF0343">
          <w:rPr>
            <w:rFonts w:ascii="Times New Roman" w:hAnsi="Times New Roman" w:cs="Times New Roman"/>
          </w:rPr>
          <w:delText xml:space="preserve">what </w:delText>
        </w:r>
        <w:r w:rsidR="00AC6AE1" w:rsidRPr="00AC6AE1" w:rsidDel="00DF0343">
          <w:rPr>
            <w:rFonts w:ascii="Times New Roman" w:hAnsi="Times New Roman" w:cs="Times New Roman"/>
          </w:rPr>
          <w:delText xml:space="preserve">shield us from </w:delText>
        </w:r>
        <w:r w:rsidR="0026440D" w:rsidDel="00DF0343">
          <w:rPr>
            <w:rFonts w:ascii="Times New Roman" w:hAnsi="Times New Roman" w:cs="Times New Roman"/>
          </w:rPr>
          <w:delText xml:space="preserve">the </w:delText>
        </w:r>
        <w:r w:rsidR="008C73FC" w:rsidDel="00DF0343">
          <w:rPr>
            <w:rFonts w:ascii="Times New Roman" w:hAnsi="Times New Roman" w:cs="Times New Roman"/>
          </w:rPr>
          <w:delText xml:space="preserve">harshness </w:delText>
        </w:r>
        <w:r w:rsidR="00AC6AE1" w:rsidRPr="00AC6AE1" w:rsidDel="00DF0343">
          <w:rPr>
            <w:rFonts w:ascii="Times New Roman" w:hAnsi="Times New Roman" w:cs="Times New Roman"/>
          </w:rPr>
          <w:delText>of Nature</w:delText>
        </w:r>
      </w:del>
      <w:del w:id="17" w:author="Nicholas Gallimore" w:date="2014-05-02T16:16:00Z">
        <w:r w:rsidR="008C73FC" w:rsidDel="003A2C54">
          <w:rPr>
            <w:rFonts w:ascii="Times New Roman" w:hAnsi="Times New Roman" w:cs="Times New Roman"/>
          </w:rPr>
          <w:delText>—the</w:delText>
        </w:r>
      </w:del>
      <w:del w:id="18" w:author="Nicholas Gallimore" w:date="2014-05-03T11:45:00Z">
        <w:r w:rsidR="008C73FC" w:rsidDel="00DF0343">
          <w:rPr>
            <w:rFonts w:ascii="Times New Roman" w:hAnsi="Times New Roman" w:cs="Times New Roman"/>
          </w:rPr>
          <w:delText xml:space="preserve"> weather</w:delText>
        </w:r>
        <w:r w:rsidR="00646574" w:rsidDel="00DF0343">
          <w:rPr>
            <w:rFonts w:ascii="Times New Roman" w:hAnsi="Times New Roman" w:cs="Times New Roman"/>
          </w:rPr>
          <w:delText xml:space="preserve">, or </w:delText>
        </w:r>
      </w:del>
      <w:del w:id="19" w:author="Nicholas Gallimore" w:date="2014-05-02T16:16:00Z">
        <w:r w:rsidR="00646574" w:rsidDel="003A2C54">
          <w:rPr>
            <w:rFonts w:ascii="Times New Roman" w:hAnsi="Times New Roman" w:cs="Times New Roman"/>
          </w:rPr>
          <w:delText>give us</w:delText>
        </w:r>
      </w:del>
      <w:del w:id="20" w:author="Nicholas Gallimore" w:date="2014-05-03T11:45:00Z">
        <w:r w:rsidR="00646574" w:rsidDel="00DF0343">
          <w:rPr>
            <w:rFonts w:ascii="Times New Roman" w:hAnsi="Times New Roman" w:cs="Times New Roman"/>
          </w:rPr>
          <w:delText xml:space="preserve"> timber to build homes</w:delText>
        </w:r>
      </w:del>
      <w:del w:id="21" w:author="Nicholas Gallimore" w:date="2014-05-02T16:16:00Z">
        <w:r w:rsidR="00AC6AE1" w:rsidRPr="00AC6AE1" w:rsidDel="003A2C54">
          <w:rPr>
            <w:rFonts w:ascii="Times New Roman" w:hAnsi="Times New Roman" w:cs="Times New Roman"/>
          </w:rPr>
          <w:delText>. T</w:delText>
        </w:r>
      </w:del>
      <w:del w:id="22" w:author="Nicholas Gallimore" w:date="2014-05-03T11:45:00Z">
        <w:r w:rsidR="00AC6AE1" w:rsidRPr="00AC6AE1" w:rsidDel="00DF0343">
          <w:rPr>
            <w:rFonts w:ascii="Times New Roman" w:hAnsi="Times New Roman" w:cs="Times New Roman"/>
          </w:rPr>
          <w:delText xml:space="preserve">hese materials of </w:delText>
        </w:r>
      </w:del>
      <w:del w:id="23" w:author="Nicholas Gallimore" w:date="2014-05-02T16:16:00Z">
        <w:r w:rsidR="00AC6AE1" w:rsidRPr="00AC6AE1" w:rsidDel="003A2C54">
          <w:rPr>
            <w:rFonts w:ascii="Times New Roman" w:hAnsi="Times New Roman" w:cs="Times New Roman"/>
          </w:rPr>
          <w:delText xml:space="preserve">course </w:delText>
        </w:r>
      </w:del>
      <w:del w:id="24" w:author="Nicholas Gallimore" w:date="2014-05-03T11:45:00Z">
        <w:r w:rsidR="00AC6AE1" w:rsidRPr="00AC6AE1" w:rsidDel="00DF0343">
          <w:rPr>
            <w:rFonts w:ascii="Times New Roman" w:hAnsi="Times New Roman" w:cs="Times New Roman"/>
          </w:rPr>
          <w:delText xml:space="preserve">can all be gathered </w:delText>
        </w:r>
      </w:del>
      <w:del w:id="25" w:author="Nicholas Gallimore" w:date="2014-05-02T16:17:00Z">
        <w:r w:rsidR="00AC6AE1" w:rsidRPr="00AC6AE1" w:rsidDel="003A2C54">
          <w:rPr>
            <w:rFonts w:ascii="Times New Roman" w:hAnsi="Times New Roman" w:cs="Times New Roman"/>
          </w:rPr>
          <w:delText xml:space="preserve">from </w:delText>
        </w:r>
        <w:r w:rsidR="00476FA6" w:rsidDel="003A2C54">
          <w:rPr>
            <w:rFonts w:ascii="Times New Roman" w:hAnsi="Times New Roman" w:cs="Times New Roman"/>
          </w:rPr>
          <w:delText xml:space="preserve">various </w:delText>
        </w:r>
      </w:del>
      <w:del w:id="26" w:author="Nicholas Gallimore" w:date="2014-05-02T16:18:00Z">
        <w:r w:rsidR="00476FA6" w:rsidDel="003A2C54">
          <w:rPr>
            <w:rFonts w:ascii="Times New Roman" w:hAnsi="Times New Roman" w:cs="Times New Roman"/>
          </w:rPr>
          <w:delText>organisms</w:delText>
        </w:r>
      </w:del>
      <w:del w:id="27" w:author="Nicholas Gallimore" w:date="2014-05-02T16:17:00Z">
        <w:r w:rsidR="00476FA6" w:rsidDel="003A2C54">
          <w:rPr>
            <w:rFonts w:ascii="Times New Roman" w:hAnsi="Times New Roman" w:cs="Times New Roman"/>
          </w:rPr>
          <w:delText xml:space="preserve"> </w:delText>
        </w:r>
        <w:r w:rsidR="00476FA6" w:rsidRPr="008E5CF1" w:rsidDel="003A2C54">
          <w:rPr>
            <w:rFonts w:ascii="Times New Roman" w:hAnsi="Times New Roman" w:cs="Times New Roman"/>
            <w:highlight w:val="yellow"/>
          </w:rPr>
          <w:delText>persistent in</w:delText>
        </w:r>
        <w:r w:rsidR="009F001E" w:rsidRPr="008E5CF1" w:rsidDel="003A2C54">
          <w:rPr>
            <w:rFonts w:ascii="Times New Roman" w:hAnsi="Times New Roman" w:cs="Times New Roman"/>
            <w:highlight w:val="yellow"/>
          </w:rPr>
          <w:delText xml:space="preserve"> the biosphere</w:delText>
        </w:r>
        <w:r w:rsidR="009F001E" w:rsidDel="003A2C54">
          <w:rPr>
            <w:rFonts w:ascii="Times New Roman" w:hAnsi="Times New Roman" w:cs="Times New Roman"/>
          </w:rPr>
          <w:delText>.</w:delText>
        </w:r>
      </w:del>
      <w:del w:id="28" w:author="Nicholas Gallimore" w:date="2014-05-02T16:18:00Z">
        <w:r w:rsidR="00AC6AE1" w:rsidRPr="00AC6AE1" w:rsidDel="003A2C54">
          <w:rPr>
            <w:rFonts w:ascii="Times New Roman" w:hAnsi="Times New Roman" w:cs="Times New Roman"/>
          </w:rPr>
          <w:delText xml:space="preserve"> </w:delText>
        </w:r>
      </w:del>
      <w:del w:id="29" w:author="Nicholas Gallimore" w:date="2014-05-03T11:45:00Z">
        <w:r w:rsidR="00AC6AE1" w:rsidRPr="00AC6AE1" w:rsidDel="00DF0343">
          <w:rPr>
            <w:rFonts w:ascii="Times New Roman" w:hAnsi="Times New Roman" w:cs="Times New Roman"/>
          </w:rPr>
          <w:delText>In fact, al</w:delText>
        </w:r>
        <w:r w:rsidR="009F001E" w:rsidDel="00DF0343">
          <w:rPr>
            <w:rFonts w:ascii="Times New Roman" w:hAnsi="Times New Roman" w:cs="Times New Roman"/>
          </w:rPr>
          <w:delText xml:space="preserve">most </w:delText>
        </w:r>
        <w:r w:rsidR="009F001E" w:rsidRPr="00476FA6" w:rsidDel="00DF0343">
          <w:rPr>
            <w:rFonts w:ascii="Times New Roman" w:hAnsi="Times New Roman" w:cs="Times New Roman"/>
            <w:i/>
          </w:rPr>
          <w:delText>everything</w:delText>
        </w:r>
        <w:r w:rsidR="00AF27EB" w:rsidDel="00DF0343">
          <w:rPr>
            <w:rFonts w:ascii="Times New Roman" w:hAnsi="Times New Roman" w:cs="Times New Roman"/>
          </w:rPr>
          <w:delText xml:space="preserve"> is derived from the </w:delText>
        </w:r>
        <w:r w:rsidR="009F001E" w:rsidDel="00DF0343">
          <w:rPr>
            <w:rFonts w:ascii="Times New Roman" w:hAnsi="Times New Roman" w:cs="Times New Roman"/>
          </w:rPr>
          <w:delText>biosphere</w:delText>
        </w:r>
        <w:r w:rsidR="00995767" w:rsidDel="00DF0343">
          <w:rPr>
            <w:rFonts w:ascii="Times New Roman" w:hAnsi="Times New Roman" w:cs="Times New Roman"/>
          </w:rPr>
          <w:delText xml:space="preserve"> </w:delText>
        </w:r>
        <w:r w:rsidR="002E1C5C" w:rsidDel="00DF0343">
          <w:rPr>
            <w:rFonts w:ascii="Times New Roman" w:hAnsi="Times New Roman" w:cs="Times New Roman"/>
          </w:rPr>
          <w:delText>o</w:delText>
        </w:r>
        <w:r w:rsidR="002E1C5C" w:rsidRPr="00AC6AE1" w:rsidDel="00DF0343">
          <w:rPr>
            <w:rFonts w:ascii="Times New Roman" w:hAnsi="Times New Roman" w:cs="Times New Roman"/>
          </w:rPr>
          <w:delText>ne-way</w:delText>
        </w:r>
        <w:r w:rsidR="00AC6AE1" w:rsidRPr="00AC6AE1" w:rsidDel="00DF0343">
          <w:rPr>
            <w:rFonts w:ascii="Times New Roman" w:hAnsi="Times New Roman" w:cs="Times New Roman"/>
          </w:rPr>
          <w:delText xml:space="preserve"> or ano</w:delText>
        </w:r>
        <w:r w:rsidR="002E1C5C" w:rsidDel="00DF0343">
          <w:rPr>
            <w:rFonts w:ascii="Times New Roman" w:hAnsi="Times New Roman" w:cs="Times New Roman"/>
          </w:rPr>
          <w:delText xml:space="preserve">ther. </w:delText>
        </w:r>
      </w:del>
      <w:del w:id="30" w:author="Nicholas Gallimore" w:date="2014-05-02T16:18:00Z">
        <w:r w:rsidR="002E1C5C" w:rsidRPr="008E5CF1" w:rsidDel="00994B9F">
          <w:rPr>
            <w:rFonts w:ascii="Times New Roman" w:hAnsi="Times New Roman" w:cs="Times New Roman"/>
            <w:highlight w:val="yellow"/>
          </w:rPr>
          <w:delText xml:space="preserve">This essay </w:delText>
        </w:r>
        <w:r w:rsidR="00995767" w:rsidRPr="008E5CF1" w:rsidDel="00994B9F">
          <w:rPr>
            <w:rFonts w:ascii="Times New Roman" w:hAnsi="Times New Roman" w:cs="Times New Roman"/>
            <w:highlight w:val="yellow"/>
          </w:rPr>
          <w:delText xml:space="preserve">is intended to discuss with conscientious </w:delText>
        </w:r>
        <w:r w:rsidR="00AC6AE1" w:rsidRPr="008E5CF1" w:rsidDel="00994B9F">
          <w:rPr>
            <w:rFonts w:ascii="Times New Roman" w:hAnsi="Times New Roman" w:cs="Times New Roman"/>
            <w:highlight w:val="yellow"/>
          </w:rPr>
          <w:delText>environmentalist</w:delText>
        </w:r>
        <w:r w:rsidR="002E1C5C" w:rsidRPr="008E5CF1" w:rsidDel="00994B9F">
          <w:rPr>
            <w:rFonts w:ascii="Times New Roman" w:hAnsi="Times New Roman" w:cs="Times New Roman"/>
            <w:highlight w:val="yellow"/>
          </w:rPr>
          <w:delText xml:space="preserve"> </w:delText>
        </w:r>
        <w:r w:rsidR="00995767" w:rsidRPr="008E5CF1" w:rsidDel="00994B9F">
          <w:rPr>
            <w:rFonts w:ascii="Times New Roman" w:hAnsi="Times New Roman" w:cs="Times New Roman"/>
            <w:highlight w:val="yellow"/>
          </w:rPr>
          <w:delText xml:space="preserve">that exists in </w:delText>
        </w:r>
        <w:r w:rsidR="00AC6AE1" w:rsidRPr="008E5CF1" w:rsidDel="00994B9F">
          <w:rPr>
            <w:rFonts w:ascii="Times New Roman" w:hAnsi="Times New Roman" w:cs="Times New Roman"/>
            <w:highlight w:val="yellow"/>
          </w:rPr>
          <w:delText xml:space="preserve">each and every </w:delText>
        </w:r>
        <w:r w:rsidR="00995767" w:rsidRPr="008E5CF1" w:rsidDel="00994B9F">
          <w:rPr>
            <w:rFonts w:ascii="Times New Roman" w:hAnsi="Times New Roman" w:cs="Times New Roman"/>
            <w:highlight w:val="yellow"/>
          </w:rPr>
          <w:delText>one of us.</w:delText>
        </w:r>
        <w:r w:rsidR="00995767" w:rsidDel="00994B9F">
          <w:rPr>
            <w:rFonts w:ascii="Times New Roman" w:hAnsi="Times New Roman" w:cs="Times New Roman"/>
          </w:rPr>
          <w:delText xml:space="preserve"> </w:delText>
        </w:r>
        <w:r w:rsidR="002E1C5C" w:rsidRPr="008E5CF1" w:rsidDel="00994B9F">
          <w:rPr>
            <w:rFonts w:ascii="Times New Roman" w:hAnsi="Times New Roman" w:cs="Times New Roman"/>
            <w:highlight w:val="yellow"/>
          </w:rPr>
          <w:delText>That</w:delText>
        </w:r>
        <w:r w:rsidR="00AC6AE1" w:rsidRPr="00AC6AE1" w:rsidDel="00994B9F">
          <w:rPr>
            <w:rFonts w:ascii="Times New Roman" w:hAnsi="Times New Roman" w:cs="Times New Roman"/>
          </w:rPr>
          <w:delText xml:space="preserve"> </w:delText>
        </w:r>
        <w:r w:rsidR="002E1C5C" w:rsidDel="00994B9F">
          <w:rPr>
            <w:rFonts w:ascii="Times New Roman" w:hAnsi="Times New Roman" w:cs="Times New Roman"/>
          </w:rPr>
          <w:delText>t</w:delText>
        </w:r>
      </w:del>
      <w:del w:id="31" w:author="Nicholas Gallimore" w:date="2014-05-03T11:45:00Z">
        <w:r w:rsidR="002E1C5C" w:rsidDel="00DF0343">
          <w:rPr>
            <w:rFonts w:ascii="Times New Roman" w:hAnsi="Times New Roman" w:cs="Times New Roman"/>
          </w:rPr>
          <w:delText xml:space="preserve">he </w:delText>
        </w:r>
        <w:r w:rsidR="00AC6AE1" w:rsidRPr="00AC6AE1" w:rsidDel="00DF0343">
          <w:rPr>
            <w:rFonts w:ascii="Times New Roman" w:hAnsi="Times New Roman" w:cs="Times New Roman"/>
          </w:rPr>
          <w:delText>Homo sapiens</w:delText>
        </w:r>
      </w:del>
      <w:del w:id="32" w:author="Nicholas Gallimore" w:date="2014-05-02T16:19:00Z">
        <w:r w:rsidR="00AC6AE1" w:rsidRPr="00AC6AE1" w:rsidDel="00994B9F">
          <w:rPr>
            <w:rFonts w:ascii="Times New Roman" w:hAnsi="Times New Roman" w:cs="Times New Roman"/>
          </w:rPr>
          <w:delText xml:space="preserve"> </w:delText>
        </w:r>
        <w:r w:rsidR="002E1C5C" w:rsidDel="00994B9F">
          <w:rPr>
            <w:rFonts w:ascii="Times New Roman" w:hAnsi="Times New Roman" w:cs="Times New Roman"/>
          </w:rPr>
          <w:delText xml:space="preserve">species is </w:delText>
        </w:r>
        <w:r w:rsidR="002E1C5C" w:rsidRPr="008E5CF1" w:rsidDel="00994B9F">
          <w:rPr>
            <w:rFonts w:ascii="Times New Roman" w:hAnsi="Times New Roman" w:cs="Times New Roman"/>
            <w:highlight w:val="yellow"/>
          </w:rPr>
          <w:delText>often consistent with</w:delText>
        </w:r>
        <w:r w:rsidR="002E1C5C" w:rsidDel="00994B9F">
          <w:rPr>
            <w:rFonts w:ascii="Times New Roman" w:hAnsi="Times New Roman" w:cs="Times New Roman"/>
          </w:rPr>
          <w:delText xml:space="preserve"> a</w:delText>
        </w:r>
      </w:del>
      <w:del w:id="33" w:author="Nicholas Gallimore" w:date="2014-05-02T16:20:00Z">
        <w:r w:rsidR="002E1C5C" w:rsidDel="00994B9F">
          <w:rPr>
            <w:rFonts w:ascii="Times New Roman" w:hAnsi="Times New Roman" w:cs="Times New Roman"/>
          </w:rPr>
          <w:delText xml:space="preserve"> </w:delText>
        </w:r>
      </w:del>
      <w:del w:id="34" w:author="Nicholas Gallimore" w:date="2014-05-03T11:45:00Z">
        <w:r w:rsidR="002E1C5C" w:rsidDel="00DF0343">
          <w:rPr>
            <w:rFonts w:ascii="Times New Roman" w:hAnsi="Times New Roman" w:cs="Times New Roman"/>
          </w:rPr>
          <w:delText>‘survival’ i</w:delText>
        </w:r>
        <w:r w:rsidR="00AC6AE1" w:rsidRPr="00AC6AE1" w:rsidDel="00DF0343">
          <w:rPr>
            <w:rFonts w:ascii="Times New Roman" w:hAnsi="Times New Roman" w:cs="Times New Roman"/>
          </w:rPr>
          <w:delText>nstinct</w:delText>
        </w:r>
        <w:r w:rsidR="002E1C5C" w:rsidDel="00DF0343">
          <w:rPr>
            <w:rFonts w:ascii="Times New Roman" w:hAnsi="Times New Roman" w:cs="Times New Roman"/>
          </w:rPr>
          <w:delText xml:space="preserve">, </w:delText>
        </w:r>
      </w:del>
      <w:del w:id="35" w:author="Nicholas Gallimore" w:date="2014-05-02T16:24:00Z">
        <w:r w:rsidR="002E1C5C" w:rsidRPr="008E5CF1" w:rsidDel="00994B9F">
          <w:rPr>
            <w:rFonts w:ascii="Times New Roman" w:hAnsi="Times New Roman" w:cs="Times New Roman"/>
            <w:highlight w:val="yellow"/>
          </w:rPr>
          <w:delText>and its correlation with the assumption that is dependent upon nature, in order to survive</w:delText>
        </w:r>
        <w:r w:rsidR="002E1C5C" w:rsidDel="00994B9F">
          <w:rPr>
            <w:rFonts w:ascii="Times New Roman" w:hAnsi="Times New Roman" w:cs="Times New Roman"/>
          </w:rPr>
          <w:delText>.</w:delText>
        </w:r>
        <w:r w:rsidR="00AC6AE1" w:rsidRPr="00AC6AE1" w:rsidDel="00994B9F">
          <w:rPr>
            <w:rFonts w:ascii="Times New Roman" w:hAnsi="Times New Roman" w:cs="Times New Roman"/>
          </w:rPr>
          <w:delText xml:space="preserve"> </w:delText>
        </w:r>
        <w:r w:rsidR="002E1C5C" w:rsidRPr="008E5CF1" w:rsidDel="00994B9F">
          <w:rPr>
            <w:rFonts w:ascii="Times New Roman" w:hAnsi="Times New Roman" w:cs="Times New Roman"/>
            <w:highlight w:val="yellow"/>
          </w:rPr>
          <w:delText>If you’re interested in what I w</w:delText>
        </w:r>
        <w:r w:rsidR="00AC6AE1" w:rsidRPr="008E5CF1" w:rsidDel="00994B9F">
          <w:rPr>
            <w:rFonts w:ascii="Times New Roman" w:hAnsi="Times New Roman" w:cs="Times New Roman"/>
            <w:highlight w:val="yellow"/>
          </w:rPr>
          <w:delText xml:space="preserve">ould cleverly call, ‘the nature of Nature and how it relates to human nature’. Then without further ado, prepare yourself to delve into </w:delText>
        </w:r>
        <w:r w:rsidR="008A2B7F" w:rsidRPr="008E5CF1" w:rsidDel="00994B9F">
          <w:rPr>
            <w:rFonts w:ascii="Times New Roman" w:hAnsi="Times New Roman" w:cs="Times New Roman"/>
            <w:highlight w:val="yellow"/>
          </w:rPr>
          <w:delText xml:space="preserve">the </w:delText>
        </w:r>
        <w:r w:rsidR="00AC6AE1" w:rsidRPr="008E5CF1" w:rsidDel="00994B9F">
          <w:rPr>
            <w:rFonts w:ascii="Times New Roman" w:hAnsi="Times New Roman" w:cs="Times New Roman"/>
            <w:highlight w:val="yellow"/>
          </w:rPr>
          <w:delText xml:space="preserve">popular </w:delText>
        </w:r>
        <w:r w:rsidR="00AC6AE1" w:rsidRPr="008E5CF1" w:rsidDel="00994B9F">
          <w:rPr>
            <w:rFonts w:ascii="Times New Roman" w:hAnsi="Times New Roman" w:cs="Times New Roman"/>
            <w:highlight w:val="yellow"/>
            <w:u w:val="single"/>
          </w:rPr>
          <w:delText>discussion</w:delText>
        </w:r>
        <w:r w:rsidR="007E60C0" w:rsidRPr="008E5CF1" w:rsidDel="00994B9F">
          <w:rPr>
            <w:rFonts w:ascii="Times New Roman" w:hAnsi="Times New Roman" w:cs="Times New Roman"/>
            <w:highlight w:val="yellow"/>
          </w:rPr>
          <w:delText xml:space="preserve"> of between the balance of Nature and humans</w:delText>
        </w:r>
        <w:r w:rsidR="00AC6AE1" w:rsidRPr="008E5CF1" w:rsidDel="00994B9F">
          <w:rPr>
            <w:rFonts w:ascii="Times New Roman" w:hAnsi="Times New Roman" w:cs="Times New Roman"/>
            <w:highlight w:val="yellow"/>
          </w:rPr>
          <w:delText>.</w:delText>
        </w:r>
        <w:r w:rsidR="00AC6AE1" w:rsidRPr="00AC6AE1" w:rsidDel="00994B9F">
          <w:rPr>
            <w:rFonts w:ascii="Times New Roman" w:hAnsi="Times New Roman" w:cs="Times New Roman"/>
          </w:rPr>
          <w:delText xml:space="preserve"> </w:delText>
        </w:r>
      </w:del>
      <w:del w:id="36" w:author="Nicholas Gallimore" w:date="2014-05-03T11:45:00Z">
        <w:r w:rsidR="00AC6AE1" w:rsidRPr="00AC6AE1" w:rsidDel="00DF0343">
          <w:rPr>
            <w:rFonts w:ascii="Times New Roman" w:hAnsi="Times New Roman" w:cs="Times New Roman"/>
          </w:rPr>
          <w:delText xml:space="preserve">By focusing on </w:delText>
        </w:r>
      </w:del>
      <w:del w:id="37" w:author="Nicholas Gallimore" w:date="2014-05-02T16:24:00Z">
        <w:r w:rsidR="00AC6AE1" w:rsidRPr="00AC6AE1" w:rsidDel="00994B9F">
          <w:rPr>
            <w:rFonts w:ascii="Times New Roman" w:hAnsi="Times New Roman" w:cs="Times New Roman"/>
          </w:rPr>
          <w:delText xml:space="preserve">two very </w:delText>
        </w:r>
      </w:del>
      <w:del w:id="38" w:author="Nicholas Gallimore" w:date="2014-05-03T11:45:00Z">
        <w:r w:rsidR="00AC6AE1" w:rsidRPr="00AC6AE1" w:rsidDel="00DF0343">
          <w:rPr>
            <w:rFonts w:ascii="Times New Roman" w:hAnsi="Times New Roman" w:cs="Times New Roman"/>
          </w:rPr>
          <w:delText xml:space="preserve">basic models </w:delText>
        </w:r>
      </w:del>
      <w:del w:id="39" w:author="Nicholas Gallimore" w:date="2014-05-02T20:00:00Z">
        <w:r w:rsidR="00AC6AE1" w:rsidRPr="00AC6AE1" w:rsidDel="0029087F">
          <w:rPr>
            <w:rFonts w:ascii="Times New Roman" w:hAnsi="Times New Roman" w:cs="Times New Roman"/>
          </w:rPr>
          <w:delText>of</w:delText>
        </w:r>
        <w:r w:rsidR="00B96361" w:rsidDel="0029087F">
          <w:rPr>
            <w:rFonts w:ascii="Times New Roman" w:hAnsi="Times New Roman" w:cs="Times New Roman"/>
          </w:rPr>
          <w:delText xml:space="preserve"> two </w:delText>
        </w:r>
        <w:r w:rsidR="00AC6AE1" w:rsidRPr="00AC6AE1" w:rsidDel="0029087F">
          <w:rPr>
            <w:rFonts w:ascii="Times New Roman" w:hAnsi="Times New Roman" w:cs="Times New Roman"/>
          </w:rPr>
          <w:delText>world-</w:delText>
        </w:r>
      </w:del>
      <w:del w:id="40" w:author="Nicholas Gallimore" w:date="2014-05-03T11:45:00Z">
        <w:r w:rsidR="00AC6AE1" w:rsidRPr="00AC6AE1" w:rsidDel="00DF0343">
          <w:rPr>
            <w:rFonts w:ascii="Times New Roman" w:hAnsi="Times New Roman" w:cs="Times New Roman"/>
          </w:rPr>
          <w:delText>renowned environmentalist</w:delText>
        </w:r>
        <w:r w:rsidR="00B96361" w:rsidDel="00DF0343">
          <w:rPr>
            <w:rFonts w:ascii="Times New Roman" w:hAnsi="Times New Roman" w:cs="Times New Roman"/>
          </w:rPr>
          <w:delText>s’</w:delText>
        </w:r>
        <w:r w:rsidR="00AC6AE1" w:rsidRPr="00AC6AE1" w:rsidDel="00DF0343">
          <w:rPr>
            <w:rFonts w:ascii="Times New Roman" w:hAnsi="Times New Roman" w:cs="Times New Roman"/>
          </w:rPr>
          <w:delText xml:space="preserve"> </w:delText>
        </w:r>
      </w:del>
      <w:ins w:id="41" w:author="Nicholas Gallimore" w:date="2014-05-02T20:01:00Z">
        <w:r w:rsidR="0029087F">
          <w:t>The Divine Functions of Nature</w:t>
        </w:r>
      </w:ins>
    </w:p>
    <w:p w14:paraId="78ED5652" w14:textId="77777777" w:rsidR="0029087F" w:rsidRDefault="0029087F" w:rsidP="008639BE">
      <w:pPr>
        <w:pStyle w:val="Heading3"/>
        <w:rPr>
          <w:ins w:id="42" w:author="Nicholas Gallimore" w:date="2014-05-02T20:01:00Z"/>
        </w:rPr>
      </w:pPr>
      <w:ins w:id="43" w:author="Nicholas Gallimore" w:date="2014-05-02T20:01:00Z">
        <w:r>
          <w:t>Introduction</w:t>
        </w:r>
      </w:ins>
    </w:p>
    <w:p w14:paraId="44158B4A" w14:textId="77777777" w:rsidR="0029087F" w:rsidRDefault="0029087F" w:rsidP="008639BE">
      <w:pPr>
        <w:pStyle w:val="Heading3"/>
        <w:rPr>
          <w:ins w:id="44" w:author="Nicholas Gallimore" w:date="2014-05-02T20:01:00Z"/>
        </w:rPr>
      </w:pPr>
      <w:ins w:id="45" w:author="Nicholas Gallimore" w:date="2014-05-02T20:01:00Z">
        <w:r>
          <w:t>The Givers</w:t>
        </w:r>
      </w:ins>
    </w:p>
    <w:p w14:paraId="098D6755" w14:textId="77777777" w:rsidR="0029087F" w:rsidRDefault="0029087F" w:rsidP="008639BE">
      <w:pPr>
        <w:pStyle w:val="Heading3"/>
        <w:rPr>
          <w:ins w:id="46" w:author="Nicholas Gallimore" w:date="2014-05-02T20:01:00Z"/>
        </w:rPr>
      </w:pPr>
      <w:ins w:id="47" w:author="Nicholas Gallimore" w:date="2014-05-02T20:01:00Z">
        <w:r>
          <w:t>Leopold wants to figure out whats going on.</w:t>
        </w:r>
      </w:ins>
    </w:p>
    <w:p w14:paraId="10C1EC5E" w14:textId="77777777" w:rsidR="0029087F" w:rsidRDefault="0029087F" w:rsidP="008639BE">
      <w:pPr>
        <w:pStyle w:val="Heading3"/>
        <w:rPr>
          <w:ins w:id="48" w:author="Nicholas Gallimore" w:date="2014-05-02T20:01:00Z"/>
        </w:rPr>
      </w:pPr>
      <w:ins w:id="49" w:author="Nicholas Gallimore" w:date="2014-05-02T20:01:00Z">
        <w:r>
          <w:t>Genuinely interested in exercising power to create and destroy plants.</w:t>
        </w:r>
      </w:ins>
    </w:p>
    <w:p w14:paraId="7A95865F" w14:textId="77777777" w:rsidR="0029087F" w:rsidRDefault="0029087F" w:rsidP="008639BE">
      <w:pPr>
        <w:pStyle w:val="Heading3"/>
        <w:rPr>
          <w:ins w:id="50" w:author="Nicholas Gallimore" w:date="2014-05-02T20:01:00Z"/>
        </w:rPr>
      </w:pPr>
      <w:ins w:id="51" w:author="Nicholas Gallimore" w:date="2014-05-02T20:01:00Z">
        <w:r>
          <w:t xml:space="preserve">It as if all through out </w:t>
        </w:r>
      </w:ins>
    </w:p>
    <w:p w14:paraId="5550DB81" w14:textId="77777777" w:rsidR="0029087F" w:rsidRDefault="0029087F" w:rsidP="008639BE">
      <w:pPr>
        <w:pStyle w:val="Heading3"/>
        <w:rPr>
          <w:ins w:id="52" w:author="Nicholas Gallimore" w:date="2014-05-02T20:01:00Z"/>
        </w:rPr>
      </w:pPr>
      <w:ins w:id="53" w:author="Nicholas Gallimore" w:date="2014-05-02T20:01:00Z">
        <w:r>
          <w:t xml:space="preserve">Why does he use these divine functions to create and destroy plants. </w:t>
        </w:r>
      </w:ins>
    </w:p>
    <w:p w14:paraId="1A01BA68" w14:textId="77777777" w:rsidR="0029087F" w:rsidRDefault="0029087F" w:rsidP="008639BE">
      <w:pPr>
        <w:pStyle w:val="Heading3"/>
        <w:rPr>
          <w:ins w:id="54" w:author="Nicholas Gallimore" w:date="2014-05-02T20:01:00Z"/>
        </w:rPr>
      </w:pPr>
      <w:ins w:id="55" w:author="Nicholas Gallimore" w:date="2014-05-02T20:01:00Z">
        <w:r>
          <w:t>He uses his bias as a tool to determine the reasons of using the axe in his hand.</w:t>
        </w:r>
      </w:ins>
    </w:p>
    <w:p w14:paraId="4F58F9C1" w14:textId="77777777" w:rsidR="0029087F" w:rsidRDefault="0029087F" w:rsidP="008639BE">
      <w:pPr>
        <w:pStyle w:val="Heading3"/>
        <w:rPr>
          <w:ins w:id="56" w:author="Nicholas Gallimore" w:date="2014-05-02T20:01:00Z"/>
        </w:rPr>
      </w:pPr>
      <w:ins w:id="57" w:author="Nicholas Gallimore" w:date="2014-05-02T20:01:00Z">
        <w:r>
          <w:t>If this axe in hand decision in an exercise power?</w:t>
        </w:r>
      </w:ins>
    </w:p>
    <w:p w14:paraId="23723004" w14:textId="77777777" w:rsidR="0029087F" w:rsidRDefault="0029087F" w:rsidP="008639BE">
      <w:pPr>
        <w:pStyle w:val="Heading3"/>
        <w:rPr>
          <w:ins w:id="58" w:author="Nicholas Gallimore" w:date="2014-05-02T20:01:00Z"/>
        </w:rPr>
      </w:pPr>
      <w:ins w:id="59" w:author="Nicholas Gallimore" w:date="2014-05-02T20:01:00Z">
        <w:r>
          <w:t>Would he not be examining the inclinations of his use of these tools that of which are the creation and destruction of plants.</w:t>
        </w:r>
      </w:ins>
    </w:p>
    <w:p w14:paraId="6EA8C731" w14:textId="77777777" w:rsidR="0029087F" w:rsidRDefault="0029087F" w:rsidP="008639BE">
      <w:pPr>
        <w:pStyle w:val="Heading3"/>
        <w:rPr>
          <w:ins w:id="60" w:author="Nicholas Gallimore" w:date="2014-05-02T20:01:00Z"/>
        </w:rPr>
      </w:pPr>
      <w:ins w:id="61" w:author="Nicholas Gallimore" w:date="2014-05-02T20:01:00Z">
        <w:r>
          <w:t>Leopold’s reference to farmer that describes ancestral motives</w:t>
        </w:r>
      </w:ins>
    </w:p>
    <w:p w14:paraId="5BEE966A" w14:textId="77777777" w:rsidR="0029087F" w:rsidRDefault="0029087F" w:rsidP="008639BE">
      <w:pPr>
        <w:pStyle w:val="Heading3"/>
        <w:rPr>
          <w:ins w:id="62" w:author="Nicholas Gallimore" w:date="2014-05-02T20:06:00Z"/>
        </w:rPr>
      </w:pPr>
      <w:ins w:id="63" w:author="Nicholas Gallimore" w:date="2014-05-02T20:01:00Z">
        <w:r>
          <w:t>The Takers</w:t>
        </w:r>
      </w:ins>
    </w:p>
    <w:p w14:paraId="08BCDB9E" w14:textId="20B8CD8B" w:rsidR="00BF6359" w:rsidRDefault="00BF6359" w:rsidP="008639BE">
      <w:pPr>
        <w:pStyle w:val="Heading3"/>
        <w:rPr>
          <w:ins w:id="64" w:author="Nicholas Gallimore" w:date="2014-05-02T20:01:00Z"/>
        </w:rPr>
      </w:pPr>
      <w:ins w:id="65" w:author="Nicholas Gallimore" w:date="2014-05-02T20:06:00Z">
        <w:r>
          <w:t>Leopold suggests that his bias is</w:t>
        </w:r>
      </w:ins>
      <w:ins w:id="66" w:author="Nicholas Gallimore" w:date="2014-05-02T20:07:00Z">
        <w:r>
          <w:t xml:space="preserve">: </w:t>
        </w:r>
      </w:ins>
    </w:p>
    <w:p w14:paraId="175A703F" w14:textId="121A84F8" w:rsidR="00BF6359" w:rsidRDefault="00BF6359">
      <w:pPr>
        <w:pStyle w:val="Heading4"/>
        <w:rPr>
          <w:ins w:id="67" w:author="Nicholas Gallimore" w:date="2014-05-02T20:05:00Z"/>
          <w:rFonts w:ascii="Times New Roman" w:hAnsi="Times New Roman" w:cs="Times New Roman"/>
        </w:rPr>
        <w:pPrChange w:id="68" w:author="Nicholas Gallimore" w:date="2014-05-02T20:06:00Z">
          <w:pPr>
            <w:spacing w:line="480" w:lineRule="auto"/>
            <w:ind w:firstLine="720"/>
          </w:pPr>
        </w:pPrChange>
      </w:pPr>
      <w:ins w:id="69" w:author="Nicholas Gallimore" w:date="2014-05-02T20:05:00Z">
        <w:r>
          <w:rPr>
            <w:rFonts w:ascii="Times New Roman" w:hAnsi="Times New Roman" w:cs="Times New Roman"/>
          </w:rPr>
          <w:t xml:space="preserve">Aldo </w:t>
        </w:r>
        <w:r w:rsidRPr="00AC6AE1">
          <w:rPr>
            <w:rFonts w:ascii="Times New Roman" w:hAnsi="Times New Roman" w:cs="Times New Roman"/>
          </w:rPr>
          <w:t xml:space="preserve">Leopold, a </w:t>
        </w:r>
        <w:r>
          <w:rPr>
            <w:rFonts w:ascii="Times New Roman" w:hAnsi="Times New Roman" w:cs="Times New Roman"/>
          </w:rPr>
          <w:t xml:space="preserve">longtime </w:t>
        </w:r>
        <w:r w:rsidRPr="00AC6AE1">
          <w:rPr>
            <w:rFonts w:ascii="Times New Roman" w:hAnsi="Times New Roman" w:cs="Times New Roman"/>
          </w:rPr>
          <w:t>wielder of the axe, claims to have as</w:t>
        </w:r>
        <w:r>
          <w:rPr>
            <w:rFonts w:ascii="Times New Roman" w:hAnsi="Times New Roman" w:cs="Times New Roman"/>
          </w:rPr>
          <w:t xml:space="preserve"> </w:t>
        </w:r>
        <w:r w:rsidRPr="00AC6AE1" w:rsidDel="00CB7707">
          <w:rPr>
            <w:rFonts w:ascii="Times New Roman" w:hAnsi="Times New Roman" w:cs="Times New Roman"/>
          </w:rPr>
          <w:t xml:space="preserve"> </w:t>
        </w:r>
        <w:r w:rsidRPr="00AC6AE1">
          <w:rPr>
            <w:rFonts w:ascii="Times New Roman" w:hAnsi="Times New Roman" w:cs="Times New Roman"/>
          </w:rPr>
          <w:t>many biases as there are species of trees on his farm</w:t>
        </w:r>
        <w:r>
          <w:rPr>
            <w:rFonts w:ascii="Times New Roman" w:hAnsi="Times New Roman" w:cs="Times New Roman"/>
          </w:rPr>
          <w:t xml:space="preserve"> (source).</w:t>
        </w:r>
        <w:r w:rsidRPr="00AC6AE1" w:rsidDel="00BC07A5">
          <w:rPr>
            <w:rFonts w:ascii="Times New Roman" w:hAnsi="Times New Roman" w:cs="Times New Roman"/>
          </w:rPr>
          <w:t>.</w:t>
        </w:r>
        <w:r w:rsidRPr="00AC6AE1">
          <w:rPr>
            <w:rFonts w:ascii="Times New Roman" w:hAnsi="Times New Roman" w:cs="Times New Roman"/>
          </w:rPr>
          <w:t xml:space="preserve"> </w:t>
        </w:r>
      </w:ins>
    </w:p>
    <w:p w14:paraId="6B0D44D6" w14:textId="77777777" w:rsidR="0029087F" w:rsidRDefault="0029087F">
      <w:pPr>
        <w:pStyle w:val="Heading4"/>
        <w:rPr>
          <w:ins w:id="70" w:author="Nicholas Gallimore" w:date="2014-05-02T20:08:00Z"/>
        </w:rPr>
        <w:pPrChange w:id="71" w:author="Nicholas Gallimore" w:date="2014-05-02T20:06:00Z">
          <w:pPr>
            <w:pStyle w:val="Heading3"/>
          </w:pPr>
        </w:pPrChange>
      </w:pPr>
      <w:ins w:id="72" w:author="Nicholas Gallimore" w:date="2014-05-02T20:01:00Z">
        <w:r>
          <w:lastRenderedPageBreak/>
          <w:t>Leopold tries to examine biases as a transitional tool.</w:t>
        </w:r>
      </w:ins>
    </w:p>
    <w:p w14:paraId="1B1D4997" w14:textId="77777777" w:rsidR="00BF6359" w:rsidRDefault="00BF6359" w:rsidP="00BF6359">
      <w:pPr>
        <w:pStyle w:val="Heading4"/>
        <w:rPr>
          <w:ins w:id="73" w:author="Nicholas Gallimore" w:date="2014-05-02T20:08:00Z"/>
        </w:rPr>
      </w:pPr>
      <w:ins w:id="74" w:author="Nicholas Gallimore" w:date="2014-05-02T20:08:00Z">
        <w:r w:rsidRPr="00BE2A99">
          <w:rPr>
            <w:i w:val="0"/>
            <w:u w:val="single"/>
          </w:rPr>
          <w:t>Leopold argues that a natural bias allows for him to see with a calm assurance, whether or not his actions are truly for the good of the land. Leopold makes an early assumption that: “not all trees are created free</w:t>
        </w:r>
      </w:ins>
    </w:p>
    <w:p w14:paraId="697DD33A" w14:textId="77777777" w:rsidR="00BF6359" w:rsidRDefault="00BF6359">
      <w:pPr>
        <w:pStyle w:val="Heading4"/>
        <w:rPr>
          <w:ins w:id="75" w:author="Nicholas Gallimore" w:date="2014-05-02T20:01:00Z"/>
        </w:rPr>
        <w:pPrChange w:id="76" w:author="Nicholas Gallimore" w:date="2014-05-02T20:06:00Z">
          <w:pPr>
            <w:pStyle w:val="Heading3"/>
          </w:pPr>
        </w:pPrChange>
      </w:pPr>
    </w:p>
    <w:p w14:paraId="7716A7E5" w14:textId="77777777" w:rsidR="0029087F" w:rsidRDefault="0029087F" w:rsidP="008639BE">
      <w:pPr>
        <w:pStyle w:val="Heading3"/>
        <w:rPr>
          <w:ins w:id="77" w:author="Nicholas Gallimore" w:date="2014-05-02T20:01:00Z"/>
        </w:rPr>
      </w:pPr>
      <w:ins w:id="78" w:author="Nicholas Gallimore" w:date="2014-05-02T20:01:00Z">
        <w:r>
          <w:t>The limitations of Leopold’s model</w:t>
        </w:r>
      </w:ins>
    </w:p>
    <w:p w14:paraId="3B33FA99" w14:textId="77777777" w:rsidR="0029087F" w:rsidRDefault="0029087F" w:rsidP="008639BE">
      <w:pPr>
        <w:pStyle w:val="Heading3"/>
        <w:rPr>
          <w:ins w:id="79" w:author="Nicholas Gallimore" w:date="2014-05-02T20:08:00Z"/>
        </w:rPr>
      </w:pPr>
      <w:ins w:id="80" w:author="Nicholas Gallimore" w:date="2014-05-02T20:01:00Z">
        <w:r>
          <w:t>The good of the land</w:t>
        </w:r>
      </w:ins>
    </w:p>
    <w:p w14:paraId="5421838B" w14:textId="77777777" w:rsidR="0029087F" w:rsidRDefault="0029087F" w:rsidP="008639BE">
      <w:pPr>
        <w:pStyle w:val="Heading3"/>
        <w:rPr>
          <w:ins w:id="81" w:author="Nicholas Gallimore" w:date="2014-05-02T20:01:00Z"/>
        </w:rPr>
      </w:pPr>
      <w:ins w:id="82" w:author="Nicholas Gallimore" w:date="2014-05-02T20:01:00Z">
        <w:r>
          <w:t>Leopold towards the end of his essay, may have concluded in thought that humans are in fact beneficiaries of</w:t>
        </w:r>
      </w:ins>
    </w:p>
    <w:p w14:paraId="24C03BAC" w14:textId="77777777" w:rsidR="0029087F" w:rsidRDefault="0029087F" w:rsidP="008639BE">
      <w:pPr>
        <w:pStyle w:val="Heading4"/>
        <w:rPr>
          <w:ins w:id="83" w:author="Nicholas Gallimore" w:date="2014-05-02T20:01:00Z"/>
        </w:rPr>
      </w:pPr>
      <w:ins w:id="84" w:author="Nicholas Gallimore" w:date="2014-05-02T20:01:00Z">
        <w:r>
          <w:t xml:space="preserve"> The use of divine functions in the good of the land. Hey</w:t>
        </w:r>
      </w:ins>
    </w:p>
    <w:p w14:paraId="7BAA1F80" w14:textId="77777777" w:rsidR="0029087F" w:rsidRDefault="0029087F" w:rsidP="008639BE">
      <w:pPr>
        <w:pStyle w:val="Heading3"/>
        <w:rPr>
          <w:ins w:id="85" w:author="Nicholas Gallimore" w:date="2014-05-02T20:01:00Z"/>
        </w:rPr>
      </w:pPr>
      <w:ins w:id="86" w:author="Nicholas Gallimore" w:date="2014-05-02T20:01:00Z">
        <w:r>
          <w:t>A Human Centered Universe</w:t>
        </w:r>
      </w:ins>
    </w:p>
    <w:p w14:paraId="32FC3880" w14:textId="77777777" w:rsidR="0029087F" w:rsidRDefault="0029087F" w:rsidP="0029087F">
      <w:pPr>
        <w:pStyle w:val="Heading3"/>
        <w:rPr>
          <w:ins w:id="87" w:author="Nicholas Gallimore" w:date="2014-05-02T20:02:00Z"/>
        </w:rPr>
      </w:pPr>
      <w:ins w:id="88" w:author="Nicholas Gallimore" w:date="2014-05-02T20:01:00Z">
        <w:r>
          <w:t>Ecocentrism</w:t>
        </w:r>
      </w:ins>
    </w:p>
    <w:p w14:paraId="54819495" w14:textId="21DA54C7" w:rsidR="0029087F" w:rsidRDefault="0029087F" w:rsidP="0029087F">
      <w:pPr>
        <w:pStyle w:val="Heading3"/>
        <w:rPr>
          <w:ins w:id="89" w:author="Nicholas Gallimore" w:date="2014-05-02T20:01:00Z"/>
        </w:rPr>
      </w:pPr>
      <w:ins w:id="90" w:author="Nicholas Gallimore" w:date="2014-05-02T20:01:00Z">
        <w:r>
          <w:t xml:space="preserve">Berry and Leopold’s prudent planning for our environment and how it their definitions might differ; that is to define the sustainment of nature. </w:t>
        </w:r>
      </w:ins>
    </w:p>
    <w:p w14:paraId="037B5292" w14:textId="77777777" w:rsidR="006B288E" w:rsidRDefault="006B288E">
      <w:pPr>
        <w:pStyle w:val="Heading3"/>
        <w:rPr>
          <w:ins w:id="91" w:author="Nicholas Gallimore" w:date="2014-05-03T09:20:00Z"/>
        </w:rPr>
        <w:pPrChange w:id="92" w:author="Nicholas Gallimore" w:date="2014-05-02T19:58:00Z">
          <w:pPr/>
        </w:pPrChange>
      </w:pPr>
    </w:p>
    <w:p w14:paraId="76FAD354" w14:textId="77777777" w:rsidR="00CB7707" w:rsidRDefault="00CB7707" w:rsidP="006B288E">
      <w:pPr>
        <w:pStyle w:val="Heading2"/>
        <w:rPr>
          <w:ins w:id="93" w:author="Nicholas Gallimore" w:date="2014-05-02T19:58:00Z"/>
        </w:rPr>
        <w:pPrChange w:id="94" w:author="Nicholas Gallimore" w:date="2014-05-03T09:20:00Z">
          <w:pPr/>
        </w:pPrChange>
      </w:pPr>
      <w:commentRangeStart w:id="95"/>
      <w:ins w:id="96" w:author="Nicholas Gallimore" w:date="2014-05-02T19:58:00Z">
        <w:r>
          <w:t xml:space="preserve">The Lord giveth, and the Lord taketh away, but He is no longer the only one to do so. </w:t>
        </w:r>
        <w:commentRangeEnd w:id="95"/>
        <w:r>
          <w:rPr>
            <w:rStyle w:val="CommentReference"/>
          </w:rPr>
          <w:commentReference w:id="95"/>
        </w:r>
        <w:r>
          <w:t xml:space="preserve">When </w:t>
        </w:r>
        <w:commentRangeStart w:id="97"/>
        <w:r>
          <w:t xml:space="preserve">some remote ancestor of ours </w:t>
        </w:r>
        <w:commentRangeEnd w:id="97"/>
        <w:r>
          <w:rPr>
            <w:rStyle w:val="CommentReference"/>
          </w:rPr>
          <w:commentReference w:id="97"/>
        </w:r>
        <w:r>
          <w:t xml:space="preserve">invented the </w:t>
        </w:r>
        <w:commentRangeStart w:id="98"/>
        <w:r>
          <w:t>shovel</w:t>
        </w:r>
        <w:commentRangeEnd w:id="98"/>
        <w:r>
          <w:rPr>
            <w:rStyle w:val="CommentReference"/>
          </w:rPr>
          <w:commentReference w:id="98"/>
        </w:r>
        <w:r>
          <w:t xml:space="preserve">, he became a giver: he could plant a tree. </w:t>
        </w:r>
        <w:commentRangeStart w:id="99"/>
        <w:r>
          <w:t>And when the axe was invented, he became a taker: he could chop it down</w:t>
        </w:r>
        <w:commentRangeEnd w:id="99"/>
        <w:r>
          <w:rPr>
            <w:rStyle w:val="CommentReference"/>
          </w:rPr>
          <w:commentReference w:id="99"/>
        </w:r>
        <w:r>
          <w:t xml:space="preserve">. </w:t>
        </w:r>
        <w:commentRangeStart w:id="100"/>
        <w:r>
          <w:t>Whoever owns land has thus assumed</w:t>
        </w:r>
        <w:commentRangeEnd w:id="100"/>
        <w:r>
          <w:rPr>
            <w:rStyle w:val="CommentReference"/>
          </w:rPr>
          <w:commentReference w:id="100"/>
        </w:r>
        <w:r>
          <w:t xml:space="preserve">, whether he knows it or not, </w:t>
        </w:r>
        <w:commentRangeStart w:id="101"/>
        <w:r>
          <w:t>the divine functions of creating and destroying plants.</w:t>
        </w:r>
        <w:commentRangeEnd w:id="101"/>
        <w:r>
          <w:rPr>
            <w:rStyle w:val="CommentReference"/>
          </w:rPr>
          <w:commentReference w:id="101"/>
        </w:r>
      </w:ins>
    </w:p>
    <w:p w14:paraId="66760D41" w14:textId="77777777" w:rsidR="00AC6AE1" w:rsidRPr="00AC6AE1" w:rsidRDefault="00AC6AE1">
      <w:pPr>
        <w:pStyle w:val="Heading2"/>
        <w:rPr>
          <w:rFonts w:ascii="Times New Roman" w:hAnsi="Times New Roman" w:cs="Times New Roman"/>
        </w:rPr>
        <w:pPrChange w:id="102" w:author="Nicholas Gallimore" w:date="2014-05-02T19:34:00Z">
          <w:pPr>
            <w:spacing w:line="480" w:lineRule="auto"/>
            <w:ind w:firstLine="720"/>
          </w:pPr>
        </w:pPrChange>
      </w:pPr>
      <w:del w:id="103" w:author="Nicholas Gallimore" w:date="2014-05-02T16:24:00Z">
        <w:r w:rsidRPr="008E5CF1" w:rsidDel="0025452A">
          <w:rPr>
            <w:rFonts w:ascii="Times New Roman" w:hAnsi="Times New Roman" w:cs="Times New Roman"/>
            <w:highlight w:val="yellow"/>
          </w:rPr>
          <w:delText xml:space="preserve">I invite you to participate in this discussion of </w:delText>
        </w:r>
        <w:r w:rsidR="005F3C87" w:rsidRPr="008E5CF1" w:rsidDel="0025452A">
          <w:rPr>
            <w:rFonts w:ascii="Times New Roman" w:hAnsi="Times New Roman" w:cs="Times New Roman"/>
            <w:highlight w:val="yellow"/>
          </w:rPr>
          <w:delText>what clearly</w:delText>
        </w:r>
        <w:r w:rsidR="005F3C87" w:rsidDel="0025452A">
          <w:rPr>
            <w:rFonts w:ascii="Times New Roman" w:hAnsi="Times New Roman" w:cs="Times New Roman"/>
          </w:rPr>
          <w:delText xml:space="preserve"> </w:delText>
        </w:r>
      </w:del>
      <w:del w:id="104" w:author="Nicholas Gallimore" w:date="2014-05-02T16:26:00Z">
        <w:r w:rsidR="005F3C87" w:rsidDel="0025452A">
          <w:rPr>
            <w:rFonts w:ascii="Times New Roman" w:hAnsi="Times New Roman" w:cs="Times New Roman"/>
          </w:rPr>
          <w:delText>can be</w:delText>
        </w:r>
        <w:r w:rsidRPr="00AC6AE1" w:rsidDel="0025452A">
          <w:rPr>
            <w:rFonts w:ascii="Times New Roman" w:hAnsi="Times New Roman" w:cs="Times New Roman"/>
          </w:rPr>
          <w:delText xml:space="preserve"> identifi</w:delText>
        </w:r>
        <w:r w:rsidR="00840228" w:rsidDel="0025452A">
          <w:rPr>
            <w:rFonts w:ascii="Times New Roman" w:hAnsi="Times New Roman" w:cs="Times New Roman"/>
          </w:rPr>
          <w:delText>ed as anthropocentric in nature.</w:delText>
        </w:r>
      </w:del>
      <w:del w:id="105" w:author="Nicholas Gallimore" w:date="2014-05-02T16:13:00Z">
        <w:r w:rsidR="00840228" w:rsidDel="00043F5C">
          <w:rPr>
            <w:rFonts w:ascii="Times New Roman" w:hAnsi="Times New Roman" w:cs="Times New Roman"/>
          </w:rPr>
          <w:delText>]</w:delText>
        </w:r>
      </w:del>
    </w:p>
    <w:p w14:paraId="4870F909" w14:textId="3C88EA96" w:rsidR="00DB0997" w:rsidRPr="00AC6AE1" w:rsidDel="00BF6359" w:rsidRDefault="00297DD7">
      <w:pPr>
        <w:pStyle w:val="Heading4"/>
        <w:rPr>
          <w:del w:id="106" w:author="Nicholas Gallimore" w:date="2014-05-02T20:05:00Z"/>
          <w:rFonts w:ascii="Times New Roman" w:hAnsi="Times New Roman" w:cs="Times New Roman"/>
        </w:rPr>
        <w:pPrChange w:id="107" w:author="Nicholas Gallimore" w:date="2014-05-02T19:53:00Z">
          <w:pPr>
            <w:spacing w:line="480" w:lineRule="auto"/>
            <w:ind w:firstLine="720"/>
          </w:pPr>
        </w:pPrChange>
      </w:pPr>
      <w:del w:id="108" w:author="Nicholas Gallimore" w:date="2014-05-02T20:05:00Z">
        <w:r w:rsidDel="00BF6359">
          <w:rPr>
            <w:rFonts w:ascii="Times New Roman" w:hAnsi="Times New Roman" w:cs="Times New Roman"/>
          </w:rPr>
          <w:delText xml:space="preserve">Aldo </w:delText>
        </w:r>
        <w:r w:rsidR="008F57B9" w:rsidRPr="00AC6AE1" w:rsidDel="00BF6359">
          <w:rPr>
            <w:rFonts w:ascii="Times New Roman" w:hAnsi="Times New Roman" w:cs="Times New Roman"/>
          </w:rPr>
          <w:delText xml:space="preserve">Leopold, a </w:delText>
        </w:r>
        <w:r w:rsidDel="00BF6359">
          <w:rPr>
            <w:rFonts w:ascii="Times New Roman" w:hAnsi="Times New Roman" w:cs="Times New Roman"/>
          </w:rPr>
          <w:delText xml:space="preserve">longtime </w:delText>
        </w:r>
        <w:r w:rsidR="008F57B9" w:rsidRPr="00AC6AE1" w:rsidDel="00BF6359">
          <w:rPr>
            <w:rFonts w:ascii="Times New Roman" w:hAnsi="Times New Roman" w:cs="Times New Roman"/>
          </w:rPr>
          <w:delText>wielder of the</w:delText>
        </w:r>
        <w:r w:rsidR="0097481F" w:rsidRPr="00AC6AE1" w:rsidDel="00BF6359">
          <w:rPr>
            <w:rFonts w:ascii="Times New Roman" w:hAnsi="Times New Roman" w:cs="Times New Roman"/>
          </w:rPr>
          <w:delText xml:space="preserve"> axe, claims to have as</w:delText>
        </w:r>
      </w:del>
      <w:del w:id="109" w:author="Nicholas Gallimore" w:date="2014-05-02T19:51:00Z">
        <w:r w:rsidR="0097481F" w:rsidRPr="00AC6AE1" w:rsidDel="00CB7707">
          <w:rPr>
            <w:rFonts w:ascii="Times New Roman" w:hAnsi="Times New Roman" w:cs="Times New Roman"/>
          </w:rPr>
          <w:delText xml:space="preserve"> </w:delText>
        </w:r>
      </w:del>
      <w:del w:id="110" w:author="Nicholas Gallimore" w:date="2014-05-02T20:05:00Z">
        <w:r w:rsidR="0097481F" w:rsidRPr="00AC6AE1" w:rsidDel="00BF6359">
          <w:rPr>
            <w:rFonts w:ascii="Times New Roman" w:hAnsi="Times New Roman" w:cs="Times New Roman"/>
          </w:rPr>
          <w:delText>many biases as there are species of trees on his farm</w:delText>
        </w:r>
      </w:del>
      <w:del w:id="111" w:author="Nicholas Gallimore" w:date="2014-05-02T16:26:00Z">
        <w:r w:rsidR="0097481F" w:rsidRPr="00AC6AE1" w:rsidDel="00BC07A5">
          <w:rPr>
            <w:rFonts w:ascii="Times New Roman" w:hAnsi="Times New Roman" w:cs="Times New Roman"/>
          </w:rPr>
          <w:delText>.</w:delText>
        </w:r>
      </w:del>
      <w:del w:id="112" w:author="Nicholas Gallimore" w:date="2014-05-02T20:05:00Z">
        <w:r w:rsidR="0097481F" w:rsidRPr="00AC6AE1" w:rsidDel="00BF6359">
          <w:rPr>
            <w:rFonts w:ascii="Times New Roman" w:hAnsi="Times New Roman" w:cs="Times New Roman"/>
          </w:rPr>
          <w:delText xml:space="preserve"> </w:delText>
        </w:r>
      </w:del>
      <w:del w:id="113" w:author="Nicholas Gallimore" w:date="2014-05-02T19:51:00Z">
        <w:r w:rsidR="008F57B9" w:rsidRPr="00AC6AE1" w:rsidDel="00CB7707">
          <w:rPr>
            <w:rFonts w:ascii="Times New Roman" w:hAnsi="Times New Roman" w:cs="Times New Roman"/>
          </w:rPr>
          <w:delText>Amongst his attempt to</w:delText>
        </w:r>
        <w:r w:rsidR="0097481F" w:rsidRPr="00AC6AE1" w:rsidDel="00CB7707">
          <w:rPr>
            <w:rFonts w:ascii="Times New Roman" w:hAnsi="Times New Roman" w:cs="Times New Roman"/>
          </w:rPr>
          <w:delText xml:space="preserve"> persuade the reader</w:delText>
        </w:r>
        <w:r w:rsidR="00F347BB" w:rsidRPr="00AC6AE1" w:rsidDel="00CB7707">
          <w:rPr>
            <w:rFonts w:ascii="Times New Roman" w:hAnsi="Times New Roman" w:cs="Times New Roman"/>
          </w:rPr>
          <w:delText xml:space="preserve"> </w:delText>
        </w:r>
        <w:r w:rsidR="00661CE9" w:rsidRPr="00AC6AE1" w:rsidDel="00CB7707">
          <w:rPr>
            <w:rFonts w:ascii="Times New Roman" w:hAnsi="Times New Roman" w:cs="Times New Roman"/>
          </w:rPr>
          <w:delText>in agreement, we can spot evidence of Leopold describing hypothetical scenarios</w:delText>
        </w:r>
        <w:r w:rsidR="00F347BB" w:rsidRPr="00AC6AE1" w:rsidDel="00CB7707">
          <w:rPr>
            <w:rFonts w:ascii="Times New Roman" w:hAnsi="Times New Roman" w:cs="Times New Roman"/>
          </w:rPr>
          <w:delText xml:space="preserve"> </w:delText>
        </w:r>
        <w:r w:rsidR="00661CE9" w:rsidRPr="00AC6AE1" w:rsidDel="00CB7707">
          <w:rPr>
            <w:rFonts w:ascii="Times New Roman" w:hAnsi="Times New Roman" w:cs="Times New Roman"/>
          </w:rPr>
          <w:delText>that are solely fixed on the portrayal</w:delText>
        </w:r>
        <w:r w:rsidR="008F57B9" w:rsidRPr="00AC6AE1" w:rsidDel="00CB7707">
          <w:rPr>
            <w:rFonts w:ascii="Times New Roman" w:hAnsi="Times New Roman" w:cs="Times New Roman"/>
          </w:rPr>
          <w:delText xml:space="preserve"> of the</w:delText>
        </w:r>
        <w:r w:rsidR="00F347BB" w:rsidRPr="00AC6AE1" w:rsidDel="00CB7707">
          <w:rPr>
            <w:rFonts w:ascii="Times New Roman" w:hAnsi="Times New Roman" w:cs="Times New Roman"/>
          </w:rPr>
          <w:delText xml:space="preserve"> pine tree</w:delText>
        </w:r>
        <w:r w:rsidR="00DB0997" w:rsidRPr="00AC6AE1" w:rsidDel="00CB7707">
          <w:rPr>
            <w:rFonts w:ascii="Times New Roman" w:hAnsi="Times New Roman" w:cs="Times New Roman"/>
          </w:rPr>
          <w:delText xml:space="preserve">. </w:delText>
        </w:r>
        <w:r w:rsidR="00F21BAF" w:rsidRPr="00AC6AE1" w:rsidDel="00CB7707">
          <w:rPr>
            <w:rFonts w:ascii="Times New Roman" w:hAnsi="Times New Roman" w:cs="Times New Roman"/>
          </w:rPr>
          <w:delText>However we cannot blame Leopold, as beforehand he openly informs of us his bias. This remains an ongoing issue, most notably however is his preference for pine trees over birch. Leop</w:delText>
        </w:r>
        <w:r w:rsidR="00042C38" w:rsidRPr="00AC6AE1" w:rsidDel="00CB7707">
          <w:rPr>
            <w:rFonts w:ascii="Times New Roman" w:hAnsi="Times New Roman" w:cs="Times New Roman"/>
          </w:rPr>
          <w:delText xml:space="preserve">old’s bias towards pine trees </w:delText>
        </w:r>
        <w:r w:rsidR="00F21BAF" w:rsidRPr="00AC6AE1" w:rsidDel="00CB7707">
          <w:rPr>
            <w:rFonts w:ascii="Times New Roman" w:hAnsi="Times New Roman" w:cs="Times New Roman"/>
          </w:rPr>
          <w:delText>is not within his</w:delText>
        </w:r>
        <w:r w:rsidR="00661CE9" w:rsidRPr="00AC6AE1" w:rsidDel="00CB7707">
          <w:rPr>
            <w:rFonts w:ascii="Times New Roman" w:hAnsi="Times New Roman" w:cs="Times New Roman"/>
          </w:rPr>
          <w:delText xml:space="preserve"> control</w:delText>
        </w:r>
        <w:r w:rsidR="00042C38" w:rsidRPr="00AC6AE1" w:rsidDel="00CB7707">
          <w:rPr>
            <w:rFonts w:ascii="Times New Roman" w:hAnsi="Times New Roman" w:cs="Times New Roman"/>
          </w:rPr>
          <w:delText>, nonetheless Leopold’s argument as to why pines are better appears to satisfy the reader into valuing pines more than birch. However we can spot a weakness in Leopold’s argument when we consider an opposition</w:delText>
        </w:r>
      </w:del>
      <w:del w:id="114" w:author="Nicholas Gallimore" w:date="2014-05-02T12:01:00Z">
        <w:r w:rsidR="00042C38" w:rsidRPr="00AC6AE1" w:rsidDel="00220B3B">
          <w:rPr>
            <w:rFonts w:ascii="Times New Roman" w:hAnsi="Times New Roman" w:cs="Times New Roman"/>
          </w:rPr>
          <w:delText>.</w:delText>
        </w:r>
      </w:del>
      <w:del w:id="115" w:author="Nicholas Gallimore" w:date="2014-05-02T19:51:00Z">
        <w:r w:rsidR="00042C38" w:rsidRPr="00AC6AE1" w:rsidDel="00CB7707">
          <w:rPr>
            <w:rFonts w:ascii="Times New Roman" w:hAnsi="Times New Roman" w:cs="Times New Roman"/>
          </w:rPr>
          <w:delText xml:space="preserve"> It is </w:delText>
        </w:r>
        <w:r w:rsidR="00582133" w:rsidRPr="00AC6AE1" w:rsidDel="00CB7707">
          <w:rPr>
            <w:rFonts w:ascii="Times New Roman" w:hAnsi="Times New Roman" w:cs="Times New Roman"/>
          </w:rPr>
          <w:delText>simple;</w:delText>
        </w:r>
        <w:r w:rsidR="00042C38" w:rsidRPr="00AC6AE1" w:rsidDel="00CB7707">
          <w:rPr>
            <w:rFonts w:ascii="Times New Roman" w:hAnsi="Times New Roman" w:cs="Times New Roman"/>
          </w:rPr>
          <w:delText xml:space="preserve"> the opposition can portray the birch as greater than the pine. In such a manner, both arguments may be convincing at first, but later don</w:delText>
        </w:r>
        <w:r w:rsidR="00582133" w:rsidRPr="00AC6AE1" w:rsidDel="00CB7707">
          <w:rPr>
            <w:rFonts w:ascii="Times New Roman" w:hAnsi="Times New Roman" w:cs="Times New Roman"/>
          </w:rPr>
          <w:delText>’t seem to satisfy either argument</w:delText>
        </w:r>
        <w:r w:rsidR="003935E7" w:rsidRPr="00AC6AE1" w:rsidDel="00CB7707">
          <w:rPr>
            <w:rFonts w:ascii="Times New Roman" w:hAnsi="Times New Roman" w:cs="Times New Roman"/>
          </w:rPr>
          <w:delText>. Despite Leopold’s efforts</w:delText>
        </w:r>
        <w:r w:rsidR="0078640A" w:rsidRPr="00AC6AE1" w:rsidDel="00CB7707">
          <w:rPr>
            <w:rFonts w:ascii="Times New Roman" w:hAnsi="Times New Roman" w:cs="Times New Roman"/>
          </w:rPr>
          <w:delText xml:space="preserve"> to bolst</w:delText>
        </w:r>
        <w:r w:rsidR="00F347BB" w:rsidRPr="00AC6AE1" w:rsidDel="00CB7707">
          <w:rPr>
            <w:rFonts w:ascii="Times New Roman" w:hAnsi="Times New Roman" w:cs="Times New Roman"/>
          </w:rPr>
          <w:delText>e</w:delText>
        </w:r>
        <w:r w:rsidR="0078640A" w:rsidRPr="00AC6AE1" w:rsidDel="00CB7707">
          <w:rPr>
            <w:rFonts w:ascii="Times New Roman" w:hAnsi="Times New Roman" w:cs="Times New Roman"/>
          </w:rPr>
          <w:delText>r</w:delText>
        </w:r>
        <w:r w:rsidR="0097481F" w:rsidRPr="00AC6AE1" w:rsidDel="00CB7707">
          <w:rPr>
            <w:rFonts w:ascii="Times New Roman" w:hAnsi="Times New Roman" w:cs="Times New Roman"/>
          </w:rPr>
          <w:delText xml:space="preserve"> </w:delText>
        </w:r>
        <w:r w:rsidR="0078640A" w:rsidRPr="00AC6AE1" w:rsidDel="00CB7707">
          <w:rPr>
            <w:rFonts w:ascii="Times New Roman" w:hAnsi="Times New Roman" w:cs="Times New Roman"/>
          </w:rPr>
          <w:delText xml:space="preserve">the environmental value </w:delText>
        </w:r>
        <w:r w:rsidR="003935E7" w:rsidRPr="00AC6AE1" w:rsidDel="00CB7707">
          <w:rPr>
            <w:rFonts w:ascii="Times New Roman" w:hAnsi="Times New Roman" w:cs="Times New Roman"/>
          </w:rPr>
          <w:delText>that we attribute</w:delText>
        </w:r>
        <w:r w:rsidR="0078640A" w:rsidRPr="00AC6AE1" w:rsidDel="00CB7707">
          <w:rPr>
            <w:rFonts w:ascii="Times New Roman" w:hAnsi="Times New Roman" w:cs="Times New Roman"/>
          </w:rPr>
          <w:delText xml:space="preserve"> to p</w:delText>
        </w:r>
        <w:r w:rsidR="003935E7" w:rsidRPr="00AC6AE1" w:rsidDel="00CB7707">
          <w:rPr>
            <w:rFonts w:ascii="Times New Roman" w:hAnsi="Times New Roman" w:cs="Times New Roman"/>
          </w:rPr>
          <w:delText>ine trees, we cease to remain convinced</w:delText>
        </w:r>
        <w:r w:rsidR="00224A4E" w:rsidRPr="00AC6AE1" w:rsidDel="00CB7707">
          <w:rPr>
            <w:rFonts w:ascii="Times New Roman" w:hAnsi="Times New Roman" w:cs="Times New Roman"/>
          </w:rPr>
          <w:delText xml:space="preserve"> of the superiority of the pine tree. I</w:delText>
        </w:r>
        <w:r w:rsidR="00A8554B" w:rsidRPr="00AC6AE1" w:rsidDel="00CB7707">
          <w:rPr>
            <w:rFonts w:ascii="Times New Roman" w:hAnsi="Times New Roman" w:cs="Times New Roman"/>
          </w:rPr>
          <w:delText>n fact</w:delText>
        </w:r>
        <w:r w:rsidR="00E649D5" w:rsidRPr="00AC6AE1" w:rsidDel="00CB7707">
          <w:rPr>
            <w:rFonts w:ascii="Times New Roman" w:hAnsi="Times New Roman" w:cs="Times New Roman"/>
          </w:rPr>
          <w:delText xml:space="preserve">, the only thing we can be assured of is </w:delText>
        </w:r>
        <w:r w:rsidR="00582133" w:rsidRPr="00AC6AE1" w:rsidDel="00CB7707">
          <w:rPr>
            <w:rFonts w:ascii="Times New Roman" w:hAnsi="Times New Roman" w:cs="Times New Roman"/>
          </w:rPr>
          <w:delText xml:space="preserve">his </w:delText>
        </w:r>
        <w:r w:rsidR="00A8554B" w:rsidRPr="00AC6AE1" w:rsidDel="00CB7707">
          <w:rPr>
            <w:rFonts w:ascii="Times New Roman" w:hAnsi="Times New Roman" w:cs="Times New Roman"/>
          </w:rPr>
          <w:delText>profound affection towards pine trees.</w:delText>
        </w:r>
      </w:del>
    </w:p>
    <w:p w14:paraId="6E63E5E0" w14:textId="51CA3424" w:rsidR="0078640A" w:rsidRPr="00AC6AE1" w:rsidDel="00CB7707" w:rsidRDefault="00E04EBE">
      <w:pPr>
        <w:pStyle w:val="Heading3"/>
        <w:rPr>
          <w:del w:id="116" w:author="Nicholas Gallimore" w:date="2014-05-02T19:51:00Z"/>
          <w:rFonts w:ascii="Times New Roman" w:hAnsi="Times New Roman" w:cs="Times New Roman"/>
        </w:rPr>
        <w:pPrChange w:id="117" w:author="Nicholas Gallimore" w:date="2014-05-02T19:36:00Z">
          <w:pPr>
            <w:spacing w:line="480" w:lineRule="auto"/>
          </w:pPr>
        </w:pPrChange>
      </w:pPr>
      <w:del w:id="118" w:author="Nicholas Gallimore" w:date="2014-05-02T19:51:00Z">
        <w:r w:rsidRPr="00AC6AE1" w:rsidDel="00CB7707">
          <w:rPr>
            <w:rFonts w:ascii="Times New Roman" w:hAnsi="Times New Roman" w:cs="Times New Roman"/>
          </w:rPr>
          <w:delText>The misconceptio</w:delText>
        </w:r>
        <w:r w:rsidR="006A547D" w:rsidRPr="00AC6AE1" w:rsidDel="00CB7707">
          <w:rPr>
            <w:rFonts w:ascii="Times New Roman" w:hAnsi="Times New Roman" w:cs="Times New Roman"/>
          </w:rPr>
          <w:delText>n however is that Leopold, while he does attempt</w:delText>
        </w:r>
        <w:r w:rsidRPr="00AC6AE1" w:rsidDel="00CB7707">
          <w:rPr>
            <w:rFonts w:ascii="Times New Roman" w:hAnsi="Times New Roman" w:cs="Times New Roman"/>
          </w:rPr>
          <w:delText xml:space="preserve"> to view the </w:delText>
        </w:r>
        <w:r w:rsidR="006A547D" w:rsidRPr="00AC6AE1" w:rsidDel="00CB7707">
          <w:rPr>
            <w:rFonts w:ascii="Times New Roman" w:hAnsi="Times New Roman" w:cs="Times New Roman"/>
          </w:rPr>
          <w:delText>opposition’s</w:delText>
        </w:r>
        <w:r w:rsidRPr="00AC6AE1" w:rsidDel="00CB7707">
          <w:rPr>
            <w:rFonts w:ascii="Times New Roman" w:hAnsi="Times New Roman" w:cs="Times New Roman"/>
          </w:rPr>
          <w:delText xml:space="preserve"> </w:delText>
        </w:r>
        <w:r w:rsidR="006A547D" w:rsidRPr="00AC6AE1" w:rsidDel="00CB7707">
          <w:rPr>
            <w:rFonts w:ascii="Times New Roman" w:hAnsi="Times New Roman" w:cs="Times New Roman"/>
          </w:rPr>
          <w:delText>side;</w:delText>
        </w:r>
        <w:r w:rsidR="004877A9" w:rsidRPr="00AC6AE1" w:rsidDel="00CB7707">
          <w:rPr>
            <w:rFonts w:ascii="Times New Roman" w:hAnsi="Times New Roman" w:cs="Times New Roman"/>
          </w:rPr>
          <w:delText xml:space="preserve"> </w:delText>
        </w:r>
        <w:r w:rsidR="006A547D" w:rsidRPr="00AC6AE1" w:rsidDel="00CB7707">
          <w:rPr>
            <w:rFonts w:ascii="Times New Roman" w:hAnsi="Times New Roman" w:cs="Times New Roman"/>
          </w:rPr>
          <w:delText>does so in a way that does</w:delText>
        </w:r>
        <w:r w:rsidR="004877A9" w:rsidRPr="00AC6AE1" w:rsidDel="00CB7707">
          <w:rPr>
            <w:rFonts w:ascii="Times New Roman" w:hAnsi="Times New Roman" w:cs="Times New Roman"/>
          </w:rPr>
          <w:delText xml:space="preserve"> not</w:delText>
        </w:r>
        <w:r w:rsidR="006A547D" w:rsidRPr="00AC6AE1" w:rsidDel="00CB7707">
          <w:rPr>
            <w:rFonts w:ascii="Times New Roman" w:hAnsi="Times New Roman" w:cs="Times New Roman"/>
          </w:rPr>
          <w:delText xml:space="preserve"> suffice. N</w:delText>
        </w:r>
        <w:r w:rsidRPr="00AC6AE1" w:rsidDel="00CB7707">
          <w:rPr>
            <w:rFonts w:ascii="Times New Roman" w:hAnsi="Times New Roman" w:cs="Times New Roman"/>
          </w:rPr>
          <w:delText>ot only this, but it appears as if the admittance of ones bias can be used to bypass</w:delText>
        </w:r>
        <w:r w:rsidR="00072DEC" w:rsidRPr="00AC6AE1" w:rsidDel="00CB7707">
          <w:rPr>
            <w:rFonts w:ascii="Times New Roman" w:hAnsi="Times New Roman" w:cs="Times New Roman"/>
          </w:rPr>
          <w:delText>, or alter</w:delText>
        </w:r>
        <w:r w:rsidR="006A547D" w:rsidRPr="00AC6AE1" w:rsidDel="00CB7707">
          <w:rPr>
            <w:rFonts w:ascii="Times New Roman" w:hAnsi="Times New Roman" w:cs="Times New Roman"/>
          </w:rPr>
          <w:delText xml:space="preserve"> the opinions of</w:delText>
        </w:r>
        <w:r w:rsidRPr="00AC6AE1" w:rsidDel="00CB7707">
          <w:rPr>
            <w:rFonts w:ascii="Times New Roman" w:hAnsi="Times New Roman" w:cs="Times New Roman"/>
          </w:rPr>
          <w:delText xml:space="preserve"> skeptics. </w:delText>
        </w:r>
        <w:r w:rsidR="00DE6D5A" w:rsidRPr="00AC6AE1" w:rsidDel="00CB7707">
          <w:rPr>
            <w:rFonts w:ascii="Times New Roman" w:hAnsi="Times New Roman" w:cs="Times New Roman"/>
          </w:rPr>
          <w:delText xml:space="preserve">This </w:delText>
        </w:r>
        <w:r w:rsidR="008676D2" w:rsidRPr="00AC6AE1" w:rsidDel="00CB7707">
          <w:rPr>
            <w:rFonts w:ascii="Times New Roman" w:hAnsi="Times New Roman" w:cs="Times New Roman"/>
          </w:rPr>
          <w:delText>is a tool that</w:delText>
        </w:r>
        <w:r w:rsidR="006A547D" w:rsidRPr="00AC6AE1" w:rsidDel="00CB7707">
          <w:rPr>
            <w:rFonts w:ascii="Times New Roman" w:hAnsi="Times New Roman" w:cs="Times New Roman"/>
          </w:rPr>
          <w:delText xml:space="preserve"> appear</w:delText>
        </w:r>
        <w:r w:rsidR="008676D2" w:rsidRPr="00AC6AE1" w:rsidDel="00CB7707">
          <w:rPr>
            <w:rFonts w:ascii="Times New Roman" w:hAnsi="Times New Roman" w:cs="Times New Roman"/>
          </w:rPr>
          <w:delText>s</w:delText>
        </w:r>
        <w:r w:rsidR="006A547D" w:rsidRPr="00AC6AE1" w:rsidDel="00CB7707">
          <w:rPr>
            <w:rFonts w:ascii="Times New Roman" w:hAnsi="Times New Roman" w:cs="Times New Roman"/>
          </w:rPr>
          <w:delText xml:space="preserve"> to</w:delText>
        </w:r>
        <w:r w:rsidR="00DE6D5A" w:rsidRPr="00AC6AE1" w:rsidDel="00CB7707">
          <w:rPr>
            <w:rFonts w:ascii="Times New Roman" w:hAnsi="Times New Roman" w:cs="Times New Roman"/>
          </w:rPr>
          <w:delText xml:space="preserve"> </w:delText>
        </w:r>
        <w:r w:rsidR="00F15C1E" w:rsidRPr="00AC6AE1" w:rsidDel="00CB7707">
          <w:rPr>
            <w:rFonts w:ascii="Times New Roman" w:hAnsi="Times New Roman" w:cs="Times New Roman"/>
          </w:rPr>
          <w:delText xml:space="preserve">falsely </w:delText>
        </w:r>
        <w:r w:rsidR="00DE6D5A" w:rsidRPr="00AC6AE1" w:rsidDel="00CB7707">
          <w:rPr>
            <w:rFonts w:ascii="Times New Roman" w:hAnsi="Times New Roman" w:cs="Times New Roman"/>
          </w:rPr>
          <w:delText xml:space="preserve">signal </w:delText>
        </w:r>
        <w:r w:rsidR="008676D2" w:rsidRPr="00AC6AE1" w:rsidDel="00CB7707">
          <w:rPr>
            <w:rFonts w:ascii="Times New Roman" w:hAnsi="Times New Roman" w:cs="Times New Roman"/>
          </w:rPr>
          <w:delText>the author</w:delText>
        </w:r>
        <w:r w:rsidR="00F15C1E" w:rsidRPr="00AC6AE1" w:rsidDel="00CB7707">
          <w:rPr>
            <w:rFonts w:ascii="Times New Roman" w:hAnsi="Times New Roman" w:cs="Times New Roman"/>
          </w:rPr>
          <w:delText>’</w:delText>
        </w:r>
        <w:r w:rsidR="008676D2" w:rsidRPr="00AC6AE1" w:rsidDel="00CB7707">
          <w:rPr>
            <w:rFonts w:ascii="Times New Roman" w:hAnsi="Times New Roman" w:cs="Times New Roman"/>
          </w:rPr>
          <w:delText>s unbiased i</w:delText>
        </w:r>
        <w:r w:rsidRPr="00AC6AE1" w:rsidDel="00CB7707">
          <w:rPr>
            <w:rFonts w:ascii="Times New Roman" w:hAnsi="Times New Roman" w:cs="Times New Roman"/>
          </w:rPr>
          <w:delText>ntentions</w:delText>
        </w:r>
        <w:r w:rsidR="00F15C1E" w:rsidRPr="00AC6AE1" w:rsidDel="00CB7707">
          <w:rPr>
            <w:rFonts w:ascii="Times New Roman" w:hAnsi="Times New Roman" w:cs="Times New Roman"/>
          </w:rPr>
          <w:delText>. This f</w:delText>
        </w:r>
        <w:r w:rsidR="006A547D" w:rsidRPr="00AC6AE1" w:rsidDel="00CB7707">
          <w:rPr>
            <w:rFonts w:ascii="Times New Roman" w:hAnsi="Times New Roman" w:cs="Times New Roman"/>
          </w:rPr>
          <w:delText>urthermore</w:delText>
        </w:r>
        <w:r w:rsidR="00DE6D5A" w:rsidRPr="00AC6AE1" w:rsidDel="00CB7707">
          <w:rPr>
            <w:rFonts w:ascii="Times New Roman" w:hAnsi="Times New Roman" w:cs="Times New Roman"/>
          </w:rPr>
          <w:delText xml:space="preserve"> bait</w:delText>
        </w:r>
        <w:r w:rsidR="00F15C1E" w:rsidRPr="00AC6AE1" w:rsidDel="00CB7707">
          <w:rPr>
            <w:rFonts w:ascii="Times New Roman" w:hAnsi="Times New Roman" w:cs="Times New Roman"/>
          </w:rPr>
          <w:delText xml:space="preserve">s readers into misjudging </w:delText>
        </w:r>
        <w:r w:rsidR="00DE6D5A" w:rsidRPr="00AC6AE1" w:rsidDel="00CB7707">
          <w:rPr>
            <w:rFonts w:ascii="Times New Roman" w:hAnsi="Times New Roman" w:cs="Times New Roman"/>
          </w:rPr>
          <w:delText xml:space="preserve">the </w:delText>
        </w:r>
        <w:r w:rsidR="00F15C1E" w:rsidRPr="00AC6AE1" w:rsidDel="00CB7707">
          <w:rPr>
            <w:rFonts w:ascii="Times New Roman" w:hAnsi="Times New Roman" w:cs="Times New Roman"/>
          </w:rPr>
          <w:delText xml:space="preserve">intentions and reliability of the </w:delText>
        </w:r>
        <w:r w:rsidR="00DE6D5A" w:rsidRPr="00AC6AE1" w:rsidDel="00CB7707">
          <w:rPr>
            <w:rFonts w:ascii="Times New Roman" w:hAnsi="Times New Roman" w:cs="Times New Roman"/>
          </w:rPr>
          <w:delText>author</w:delText>
        </w:r>
        <w:r w:rsidR="00F15C1E" w:rsidRPr="00AC6AE1" w:rsidDel="00CB7707">
          <w:rPr>
            <w:rFonts w:ascii="Times New Roman" w:hAnsi="Times New Roman" w:cs="Times New Roman"/>
          </w:rPr>
          <w:delText>’s</w:delText>
        </w:r>
        <w:r w:rsidR="006A547D" w:rsidRPr="00AC6AE1" w:rsidDel="00CB7707">
          <w:rPr>
            <w:rFonts w:ascii="Times New Roman" w:hAnsi="Times New Roman" w:cs="Times New Roman"/>
          </w:rPr>
          <w:delText>.</w:delText>
        </w:r>
        <w:r w:rsidR="00A20DBB" w:rsidRPr="00AC6AE1" w:rsidDel="00CB7707">
          <w:rPr>
            <w:rFonts w:ascii="Times New Roman" w:hAnsi="Times New Roman" w:cs="Times New Roman"/>
          </w:rPr>
          <w:delText xml:space="preserve"> While this may seem a</w:delText>
        </w:r>
        <w:r w:rsidR="0078640A" w:rsidRPr="00AC6AE1" w:rsidDel="00CB7707">
          <w:rPr>
            <w:rFonts w:ascii="Times New Roman" w:hAnsi="Times New Roman" w:cs="Times New Roman"/>
          </w:rPr>
          <w:delText xml:space="preserve"> rather peculiar at first</w:delText>
        </w:r>
        <w:r w:rsidR="00A20DBB" w:rsidRPr="00AC6AE1" w:rsidDel="00CB7707">
          <w:rPr>
            <w:rFonts w:ascii="Times New Roman" w:hAnsi="Times New Roman" w:cs="Times New Roman"/>
          </w:rPr>
          <w:delText xml:space="preserve">, we cannot mistake the fact Leopold’s methods tend to shroud the reader </w:delText>
        </w:r>
        <w:r w:rsidR="0078640A" w:rsidRPr="00AC6AE1" w:rsidDel="00CB7707">
          <w:rPr>
            <w:rFonts w:ascii="Times New Roman" w:hAnsi="Times New Roman" w:cs="Times New Roman"/>
          </w:rPr>
          <w:delText xml:space="preserve">from the denigration of </w:delText>
        </w:r>
        <w:r w:rsidR="0006296D" w:rsidRPr="00AC6AE1" w:rsidDel="00CB7707">
          <w:rPr>
            <w:rFonts w:ascii="Times New Roman" w:hAnsi="Times New Roman" w:cs="Times New Roman"/>
          </w:rPr>
          <w:delText>his</w:delText>
        </w:r>
        <w:r w:rsidR="00364F47" w:rsidRPr="00AC6AE1" w:rsidDel="00CB7707">
          <w:rPr>
            <w:rFonts w:ascii="Times New Roman" w:hAnsi="Times New Roman" w:cs="Times New Roman"/>
          </w:rPr>
          <w:delText xml:space="preserve"> counter argument.</w:delText>
        </w:r>
        <w:r w:rsidR="0078640A" w:rsidRPr="00AC6AE1" w:rsidDel="00CB7707">
          <w:rPr>
            <w:rFonts w:ascii="Times New Roman" w:hAnsi="Times New Roman" w:cs="Times New Roman"/>
          </w:rPr>
          <w:delText xml:space="preserve"> </w:delText>
        </w:r>
      </w:del>
    </w:p>
    <w:p w14:paraId="165F02B2" w14:textId="77777777" w:rsidR="00CB7707" w:rsidRDefault="006B737E">
      <w:pPr>
        <w:pStyle w:val="Heading3"/>
        <w:rPr>
          <w:ins w:id="119" w:author="Nicholas Gallimore" w:date="2014-05-02T19:52:00Z"/>
          <w:rFonts w:ascii="Times New Roman" w:hAnsi="Times New Roman" w:cs="Times New Roman"/>
        </w:rPr>
        <w:pPrChange w:id="120" w:author="Nicholas Gallimore" w:date="2014-05-02T19:52:00Z">
          <w:pPr>
            <w:spacing w:line="480" w:lineRule="auto"/>
          </w:pPr>
        </w:pPrChange>
      </w:pPr>
      <w:del w:id="121" w:author="Nicholas Gallimore" w:date="2014-05-02T19:51:00Z">
        <w:r w:rsidRPr="00AC6AE1" w:rsidDel="00CB7707">
          <w:rPr>
            <w:rFonts w:ascii="Times New Roman" w:hAnsi="Times New Roman" w:cs="Times New Roman"/>
          </w:rPr>
          <w:delText>Leopold’s only means of income</w:delText>
        </w:r>
        <w:r w:rsidR="00364F47" w:rsidRPr="00AC6AE1" w:rsidDel="00CB7707">
          <w:rPr>
            <w:rFonts w:ascii="Times New Roman" w:hAnsi="Times New Roman" w:cs="Times New Roman"/>
          </w:rPr>
          <w:delText xml:space="preserve"> was through selling timber.</w:delText>
        </w:r>
        <w:r w:rsidR="00BD7E50" w:rsidRPr="00AC6AE1" w:rsidDel="00CB7707">
          <w:rPr>
            <w:rFonts w:ascii="Times New Roman" w:hAnsi="Times New Roman" w:cs="Times New Roman"/>
          </w:rPr>
          <w:delText xml:space="preserve"> </w:delText>
        </w:r>
      </w:del>
      <w:r w:rsidR="00BD7E50" w:rsidRPr="00AC6AE1">
        <w:rPr>
          <w:rFonts w:ascii="Times New Roman" w:hAnsi="Times New Roman" w:cs="Times New Roman"/>
        </w:rPr>
        <w:t xml:space="preserve">If </w:t>
      </w:r>
      <w:r w:rsidR="00364F47" w:rsidRPr="00AC6AE1">
        <w:rPr>
          <w:rFonts w:ascii="Times New Roman" w:hAnsi="Times New Roman" w:cs="Times New Roman"/>
        </w:rPr>
        <w:t>Leopold were to become</w:t>
      </w:r>
      <w:r w:rsidR="00BD7E50" w:rsidRPr="00AC6AE1">
        <w:rPr>
          <w:rFonts w:ascii="Times New Roman" w:hAnsi="Times New Roman" w:cs="Times New Roman"/>
        </w:rPr>
        <w:t xml:space="preserve"> economically </w:t>
      </w:r>
      <w:r w:rsidR="006549F4" w:rsidRPr="00AC6AE1">
        <w:rPr>
          <w:rFonts w:ascii="Times New Roman" w:hAnsi="Times New Roman" w:cs="Times New Roman"/>
        </w:rPr>
        <w:t>dep</w:t>
      </w:r>
      <w:r w:rsidR="00FC3129" w:rsidRPr="00AC6AE1">
        <w:rPr>
          <w:rFonts w:ascii="Times New Roman" w:hAnsi="Times New Roman" w:cs="Times New Roman"/>
        </w:rPr>
        <w:t>endent upon nature</w:t>
      </w:r>
      <w:r w:rsidR="00BD7E50" w:rsidRPr="00AC6AE1">
        <w:rPr>
          <w:rFonts w:ascii="Times New Roman" w:hAnsi="Times New Roman" w:cs="Times New Roman"/>
        </w:rPr>
        <w:t xml:space="preserve">, </w:t>
      </w:r>
    </w:p>
    <w:p w14:paraId="0F086227" w14:textId="6966DCF2" w:rsidR="00CB7707" w:rsidRDefault="00BD7E50">
      <w:pPr>
        <w:pStyle w:val="Heading4"/>
        <w:rPr>
          <w:ins w:id="122" w:author="Nicholas Gallimore" w:date="2014-05-02T19:52:00Z"/>
          <w:rFonts w:ascii="Times New Roman" w:hAnsi="Times New Roman" w:cs="Times New Roman"/>
        </w:rPr>
        <w:pPrChange w:id="123" w:author="Nicholas Gallimore" w:date="2014-05-02T19:54:00Z">
          <w:pPr>
            <w:spacing w:line="480" w:lineRule="auto"/>
          </w:pPr>
        </w:pPrChange>
      </w:pPr>
      <w:del w:id="124" w:author="Nicholas Gallimore" w:date="2014-05-02T19:54:00Z">
        <w:r w:rsidRPr="00AC6AE1" w:rsidDel="00CB7707">
          <w:rPr>
            <w:rFonts w:ascii="Times New Roman" w:hAnsi="Times New Roman" w:cs="Times New Roman"/>
          </w:rPr>
          <w:delText xml:space="preserve">it would be </w:delText>
        </w:r>
        <w:r w:rsidR="00FC3129" w:rsidRPr="00AC6AE1" w:rsidDel="00CB7707">
          <w:rPr>
            <w:rFonts w:ascii="Times New Roman" w:hAnsi="Times New Roman" w:cs="Times New Roman"/>
          </w:rPr>
          <w:delText>far more appealing</w:delText>
        </w:r>
        <w:r w:rsidR="006549F4" w:rsidRPr="00AC6AE1" w:rsidDel="00CB7707">
          <w:rPr>
            <w:rFonts w:ascii="Times New Roman" w:hAnsi="Times New Roman" w:cs="Times New Roman"/>
          </w:rPr>
          <w:delText xml:space="preserve"> to </w:delText>
        </w:r>
        <w:r w:rsidR="00364F47" w:rsidRPr="00AC6AE1" w:rsidDel="00CB7707">
          <w:rPr>
            <w:rFonts w:ascii="Times New Roman" w:hAnsi="Times New Roman" w:cs="Times New Roman"/>
          </w:rPr>
          <w:delText xml:space="preserve">him to </w:delText>
        </w:r>
        <w:r w:rsidR="006549F4" w:rsidRPr="00AC6AE1" w:rsidDel="00CB7707">
          <w:rPr>
            <w:rFonts w:ascii="Times New Roman" w:hAnsi="Times New Roman" w:cs="Times New Roman"/>
          </w:rPr>
          <w:delText>consider selling</w:delText>
        </w:r>
      </w:del>
      <w:ins w:id="125" w:author="Nicholas Gallimore" w:date="2014-05-02T19:54:00Z">
        <w:r w:rsidR="00CB7707">
          <w:rPr>
            <w:rFonts w:ascii="Times New Roman" w:hAnsi="Times New Roman" w:cs="Times New Roman"/>
          </w:rPr>
          <w:t>he might want to sell</w:t>
        </w:r>
      </w:ins>
      <w:r w:rsidR="006549F4" w:rsidRPr="00AC6AE1">
        <w:rPr>
          <w:rFonts w:ascii="Times New Roman" w:hAnsi="Times New Roman" w:cs="Times New Roman"/>
        </w:rPr>
        <w:t xml:space="preserve"> the </w:t>
      </w:r>
      <w:r w:rsidR="00FC3129" w:rsidRPr="00AC6AE1">
        <w:rPr>
          <w:rFonts w:ascii="Times New Roman" w:hAnsi="Times New Roman" w:cs="Times New Roman"/>
        </w:rPr>
        <w:t xml:space="preserve">more profitable </w:t>
      </w:r>
      <w:r w:rsidR="00FF178B" w:rsidRPr="00AC6AE1">
        <w:rPr>
          <w:rFonts w:ascii="Times New Roman" w:hAnsi="Times New Roman" w:cs="Times New Roman"/>
        </w:rPr>
        <w:t>pine rather than</w:t>
      </w:r>
      <w:r w:rsidR="006549F4" w:rsidRPr="00AC6AE1">
        <w:rPr>
          <w:rFonts w:ascii="Times New Roman" w:hAnsi="Times New Roman" w:cs="Times New Roman"/>
        </w:rPr>
        <w:t xml:space="preserve"> birch: </w:t>
      </w:r>
      <w:r w:rsidR="00AA245E" w:rsidRPr="00AC6AE1">
        <w:rPr>
          <w:rFonts w:ascii="Times New Roman" w:hAnsi="Times New Roman" w:cs="Times New Roman"/>
        </w:rPr>
        <w:t>“The pine will ultimately bring ten dollars a</w:t>
      </w:r>
      <w:ins w:id="126" w:author="Nicholas Gallimore" w:date="2014-05-02T19:55:00Z">
        <w:r w:rsidR="00CB7707">
          <w:rPr>
            <w:rFonts w:ascii="Times New Roman" w:hAnsi="Times New Roman" w:cs="Times New Roman"/>
          </w:rPr>
          <w:t xml:space="preserve"> </w:t>
        </w:r>
      </w:ins>
      <w:del w:id="127" w:author="Nicholas Gallimore" w:date="2014-05-02T19:55:00Z">
        <w:r w:rsidR="00AA245E" w:rsidRPr="00AC6AE1" w:rsidDel="00CB7707">
          <w:rPr>
            <w:rFonts w:ascii="Times New Roman" w:hAnsi="Times New Roman" w:cs="Times New Roman"/>
          </w:rPr>
          <w:delText xml:space="preserve"> </w:delText>
        </w:r>
      </w:del>
      <w:r w:rsidR="00AA245E" w:rsidRPr="00AC6AE1">
        <w:rPr>
          <w:rFonts w:ascii="Times New Roman" w:hAnsi="Times New Roman" w:cs="Times New Roman"/>
        </w:rPr>
        <w:t xml:space="preserve">thousand, the </w:t>
      </w:r>
      <w:r w:rsidR="0040084C" w:rsidRPr="00AC6AE1">
        <w:rPr>
          <w:rFonts w:ascii="Times New Roman" w:hAnsi="Times New Roman" w:cs="Times New Roman"/>
        </w:rPr>
        <w:t xml:space="preserve">birch two dollars” (Leopold </w:t>
      </w:r>
      <w:r w:rsidR="00AA245E" w:rsidRPr="00AC6AE1">
        <w:rPr>
          <w:rFonts w:ascii="Times New Roman" w:hAnsi="Times New Roman" w:cs="Times New Roman"/>
        </w:rPr>
        <w:t xml:space="preserve">69) </w:t>
      </w:r>
    </w:p>
    <w:p w14:paraId="77BB1B7D" w14:textId="3E4C6D53" w:rsidR="00CB7707" w:rsidRDefault="006549F4">
      <w:pPr>
        <w:pStyle w:val="Heading4"/>
        <w:rPr>
          <w:ins w:id="128" w:author="Nicholas Gallimore" w:date="2014-05-02T19:52:00Z"/>
          <w:rFonts w:ascii="Times New Roman" w:hAnsi="Times New Roman" w:cs="Times New Roman"/>
        </w:rPr>
        <w:pPrChange w:id="129" w:author="Nicholas Gallimore" w:date="2014-05-02T19:52:00Z">
          <w:pPr>
            <w:spacing w:line="480" w:lineRule="auto"/>
          </w:pPr>
        </w:pPrChange>
      </w:pPr>
      <w:r w:rsidRPr="00AC6AE1">
        <w:rPr>
          <w:rFonts w:ascii="Times New Roman" w:hAnsi="Times New Roman" w:cs="Times New Roman"/>
        </w:rPr>
        <w:t xml:space="preserve">In instance however, Leopold stands to lose money by favoring the preservation of the pine. </w:t>
      </w:r>
      <w:ins w:id="130" w:author="Nicholas Gallimore" w:date="2014-05-02T19:56:00Z">
        <w:r w:rsidR="00CB7707">
          <w:rPr>
            <w:rFonts w:ascii="Times New Roman" w:hAnsi="Times New Roman" w:cs="Times New Roman"/>
          </w:rPr>
          <w:t xml:space="preserve">But </w:t>
        </w:r>
      </w:ins>
      <w:ins w:id="131" w:author="Nicholas Gallimore" w:date="2014-05-02T19:55:00Z">
        <w:r w:rsidR="00CB7707">
          <w:rPr>
            <w:rFonts w:ascii="Times New Roman" w:hAnsi="Times New Roman" w:cs="Times New Roman"/>
          </w:rPr>
          <w:t>why?</w:t>
        </w:r>
      </w:ins>
    </w:p>
    <w:p w14:paraId="00DC424D" w14:textId="43D19C21" w:rsidR="006549F4" w:rsidRPr="00AC6AE1" w:rsidRDefault="006549F4">
      <w:pPr>
        <w:pStyle w:val="Heading4"/>
        <w:rPr>
          <w:rFonts w:ascii="Times New Roman" w:hAnsi="Times New Roman" w:cs="Times New Roman"/>
        </w:rPr>
        <w:pPrChange w:id="132" w:author="Nicholas Gallimore" w:date="2014-05-02T19:52:00Z">
          <w:pPr>
            <w:spacing w:line="480" w:lineRule="auto"/>
          </w:pPr>
        </w:pPrChange>
      </w:pPr>
      <w:r w:rsidRPr="00AC6AE1">
        <w:rPr>
          <w:rFonts w:ascii="Times New Roman" w:hAnsi="Times New Roman" w:cs="Times New Roman"/>
        </w:rPr>
        <w:t xml:space="preserve">Despite the various </w:t>
      </w:r>
      <w:r w:rsidR="00AA245E" w:rsidRPr="00AC6AE1">
        <w:rPr>
          <w:rFonts w:ascii="Times New Roman" w:hAnsi="Times New Roman" w:cs="Times New Roman"/>
        </w:rPr>
        <w:t xml:space="preserve">other factors </w:t>
      </w:r>
      <w:r w:rsidRPr="00AC6AE1">
        <w:rPr>
          <w:rFonts w:ascii="Times New Roman" w:hAnsi="Times New Roman" w:cs="Times New Roman"/>
        </w:rPr>
        <w:t xml:space="preserve">that </w:t>
      </w:r>
      <w:r w:rsidR="00AA245E" w:rsidRPr="00AC6AE1">
        <w:rPr>
          <w:rFonts w:ascii="Times New Roman" w:hAnsi="Times New Roman" w:cs="Times New Roman"/>
        </w:rPr>
        <w:t xml:space="preserve">will </w:t>
      </w:r>
      <w:r w:rsidR="00FC3129" w:rsidRPr="00AC6AE1">
        <w:rPr>
          <w:rFonts w:ascii="Times New Roman" w:hAnsi="Times New Roman" w:cs="Times New Roman"/>
        </w:rPr>
        <w:t>continue to add on to his bias, he ultimately</w:t>
      </w:r>
      <w:r w:rsidRPr="00AC6AE1">
        <w:rPr>
          <w:rFonts w:ascii="Times New Roman" w:hAnsi="Times New Roman" w:cs="Times New Roman"/>
        </w:rPr>
        <w:t xml:space="preserve"> </w:t>
      </w:r>
      <w:r w:rsidR="00FC3129" w:rsidRPr="00AC6AE1">
        <w:rPr>
          <w:rFonts w:ascii="Times New Roman" w:hAnsi="Times New Roman" w:cs="Times New Roman"/>
        </w:rPr>
        <w:t>will remain unmoved by most efforts</w:t>
      </w:r>
      <w:del w:id="133" w:author="Nicholas Gallimore" w:date="2014-05-02T19:56:00Z">
        <w:r w:rsidR="00FC3129" w:rsidRPr="00AC6AE1" w:rsidDel="00CB7707">
          <w:rPr>
            <w:rFonts w:ascii="Times New Roman" w:hAnsi="Times New Roman" w:cs="Times New Roman"/>
          </w:rPr>
          <w:delText xml:space="preserve"> t</w:delText>
        </w:r>
        <w:r w:rsidR="00CB1E42" w:rsidRPr="00AC6AE1" w:rsidDel="00CB7707">
          <w:rPr>
            <w:rFonts w:ascii="Times New Roman" w:hAnsi="Times New Roman" w:cs="Times New Roman"/>
          </w:rPr>
          <w:delText xml:space="preserve">o </w:delText>
        </w:r>
        <w:r w:rsidR="00582133" w:rsidRPr="00AC6AE1" w:rsidDel="00CB7707">
          <w:rPr>
            <w:rFonts w:ascii="Times New Roman" w:hAnsi="Times New Roman" w:cs="Times New Roman"/>
          </w:rPr>
          <w:delText>alter</w:delText>
        </w:r>
        <w:r w:rsidR="00625E93" w:rsidRPr="00AC6AE1" w:rsidDel="00CB7707">
          <w:rPr>
            <w:rFonts w:ascii="Times New Roman" w:hAnsi="Times New Roman" w:cs="Times New Roman"/>
          </w:rPr>
          <w:delText xml:space="preserve"> </w:delText>
        </w:r>
        <w:r w:rsidR="00BD7E50" w:rsidRPr="00AC6AE1" w:rsidDel="00CB7707">
          <w:rPr>
            <w:rFonts w:ascii="Times New Roman" w:hAnsi="Times New Roman" w:cs="Times New Roman"/>
          </w:rPr>
          <w:delText xml:space="preserve">his </w:delText>
        </w:r>
        <w:r w:rsidR="00FC3129" w:rsidRPr="00AC6AE1" w:rsidDel="00CB7707">
          <w:rPr>
            <w:rFonts w:ascii="Times New Roman" w:hAnsi="Times New Roman" w:cs="Times New Roman"/>
          </w:rPr>
          <w:delText>initial bias</w:delText>
        </w:r>
      </w:del>
      <w:r w:rsidR="00FC3129" w:rsidRPr="00AC6AE1">
        <w:rPr>
          <w:rFonts w:ascii="Times New Roman" w:hAnsi="Times New Roman" w:cs="Times New Roman"/>
        </w:rPr>
        <w:t>.</w:t>
      </w:r>
    </w:p>
    <w:p w14:paraId="3B0A8913" w14:textId="77777777" w:rsidR="00CB7707" w:rsidRDefault="006549F4">
      <w:pPr>
        <w:pStyle w:val="Heading3"/>
        <w:rPr>
          <w:ins w:id="134" w:author="Nicholas Gallimore" w:date="2014-05-02T19:57:00Z"/>
          <w:rFonts w:ascii="Times New Roman" w:hAnsi="Times New Roman" w:cs="Times New Roman"/>
        </w:rPr>
        <w:pPrChange w:id="135" w:author="Nicholas Gallimore" w:date="2014-05-02T19:36:00Z">
          <w:pPr>
            <w:spacing w:line="480" w:lineRule="auto"/>
          </w:pPr>
        </w:pPrChange>
      </w:pPr>
      <w:r w:rsidRPr="00AC6AE1">
        <w:rPr>
          <w:rFonts w:ascii="Times New Roman" w:hAnsi="Times New Roman" w:cs="Times New Roman"/>
        </w:rPr>
        <w:t>If Leopold isn’t concerned sparsely with profit</w:t>
      </w:r>
      <w:ins w:id="136" w:author="Nicholas Gallimore" w:date="2014-05-02T19:57:00Z">
        <w:r w:rsidR="00CB7707">
          <w:rPr>
            <w:rFonts w:ascii="Times New Roman" w:hAnsi="Times New Roman" w:cs="Times New Roman"/>
          </w:rPr>
          <w:t>s then what must be defined as the greater good?</w:t>
        </w:r>
      </w:ins>
    </w:p>
    <w:p w14:paraId="06406442" w14:textId="1E397A37" w:rsidR="00AA245E" w:rsidRPr="00AC6AE1" w:rsidRDefault="006549F4">
      <w:pPr>
        <w:pStyle w:val="Heading3"/>
        <w:rPr>
          <w:rFonts w:ascii="Times New Roman" w:hAnsi="Times New Roman" w:cs="Times New Roman"/>
        </w:rPr>
        <w:pPrChange w:id="137" w:author="Nicholas Gallimore" w:date="2014-05-02T19:36:00Z">
          <w:pPr>
            <w:spacing w:line="480" w:lineRule="auto"/>
          </w:pPr>
        </w:pPrChange>
      </w:pPr>
      <w:del w:id="138" w:author="Nicholas Gallimore" w:date="2014-05-02T19:57:00Z">
        <w:r w:rsidRPr="00AC6AE1" w:rsidDel="00CB7707">
          <w:rPr>
            <w:rFonts w:ascii="Times New Roman" w:hAnsi="Times New Roman" w:cs="Times New Roman"/>
          </w:rPr>
          <w:lastRenderedPageBreak/>
          <w:delText>s,</w:delText>
        </w:r>
      </w:del>
      <w:r w:rsidRPr="00AC6AE1">
        <w:rPr>
          <w:rFonts w:ascii="Times New Roman" w:hAnsi="Times New Roman" w:cs="Times New Roman"/>
        </w:rPr>
        <w:t xml:space="preserve"> and </w:t>
      </w:r>
      <w:r w:rsidR="00356933" w:rsidRPr="00AC6AE1">
        <w:rPr>
          <w:rFonts w:ascii="Times New Roman" w:hAnsi="Times New Roman" w:cs="Times New Roman"/>
        </w:rPr>
        <w:t xml:space="preserve">if in fact </w:t>
      </w:r>
      <w:r w:rsidRPr="00AC6AE1">
        <w:rPr>
          <w:rFonts w:ascii="Times New Roman" w:hAnsi="Times New Roman" w:cs="Times New Roman"/>
        </w:rPr>
        <w:t>all men, at some po</w:t>
      </w:r>
      <w:r w:rsidR="0091377F" w:rsidRPr="00AC6AE1">
        <w:rPr>
          <w:rFonts w:ascii="Times New Roman" w:hAnsi="Times New Roman" w:cs="Times New Roman"/>
        </w:rPr>
        <w:t>int, can be categorized into vocations. W</w:t>
      </w:r>
      <w:r w:rsidRPr="00AC6AE1">
        <w:rPr>
          <w:rFonts w:ascii="Times New Roman" w:hAnsi="Times New Roman" w:cs="Times New Roman"/>
        </w:rPr>
        <w:t xml:space="preserve">hat </w:t>
      </w:r>
      <w:r w:rsidR="00C4012F" w:rsidRPr="00AC6AE1">
        <w:rPr>
          <w:rFonts w:ascii="Times New Roman" w:hAnsi="Times New Roman" w:cs="Times New Roman"/>
        </w:rPr>
        <w:t>role could he possibly be playing</w:t>
      </w:r>
      <w:r w:rsidRPr="00AC6AE1">
        <w:rPr>
          <w:rFonts w:ascii="Times New Roman" w:hAnsi="Times New Roman" w:cs="Times New Roman"/>
        </w:rPr>
        <w:t>?</w:t>
      </w:r>
      <w:r w:rsidR="00AA245E" w:rsidRPr="00AC6AE1">
        <w:rPr>
          <w:rFonts w:ascii="Times New Roman" w:hAnsi="Times New Roman" w:cs="Times New Roman"/>
        </w:rPr>
        <w:t xml:space="preserve"> Leopold</w:t>
      </w:r>
      <w:r w:rsidR="0091377F" w:rsidRPr="00AC6AE1">
        <w:rPr>
          <w:rFonts w:ascii="Times New Roman" w:hAnsi="Times New Roman" w:cs="Times New Roman"/>
        </w:rPr>
        <w:t xml:space="preserve"> says that we, “</w:t>
      </w:r>
      <w:r w:rsidR="00AA245E" w:rsidRPr="00AC6AE1">
        <w:rPr>
          <w:rFonts w:ascii="Times New Roman" w:hAnsi="Times New Roman" w:cs="Times New Roman"/>
        </w:rPr>
        <w:t>classify ourselves into vocations, each of which either wields some particular tool, or sells it, or repairs, or sharpens it, or dispenses advic</w:t>
      </w:r>
      <w:r w:rsidR="00871ECD" w:rsidRPr="00AC6AE1">
        <w:rPr>
          <w:rFonts w:ascii="Times New Roman" w:hAnsi="Times New Roman" w:cs="Times New Roman"/>
        </w:rPr>
        <w:t xml:space="preserve">e on how to do so” (Leopold </w:t>
      </w:r>
      <w:r w:rsidR="00AA245E" w:rsidRPr="00AC6AE1">
        <w:rPr>
          <w:rFonts w:ascii="Times New Roman" w:hAnsi="Times New Roman" w:cs="Times New Roman"/>
        </w:rPr>
        <w:t xml:space="preserve">68) </w:t>
      </w:r>
      <w:r w:rsidR="006B617A" w:rsidRPr="00AC6AE1">
        <w:rPr>
          <w:rFonts w:ascii="Times New Roman" w:hAnsi="Times New Roman" w:cs="Times New Roman"/>
        </w:rPr>
        <w:t>And L</w:t>
      </w:r>
      <w:r w:rsidR="00AA245E" w:rsidRPr="00AC6AE1">
        <w:rPr>
          <w:rFonts w:ascii="Times New Roman" w:hAnsi="Times New Roman" w:cs="Times New Roman"/>
        </w:rPr>
        <w:t xml:space="preserve">eopold’s </w:t>
      </w:r>
      <w:r w:rsidR="006B617A" w:rsidRPr="00AC6AE1">
        <w:rPr>
          <w:rFonts w:ascii="Times New Roman" w:hAnsi="Times New Roman" w:cs="Times New Roman"/>
        </w:rPr>
        <w:t>philosophical revelation states</w:t>
      </w:r>
      <w:r w:rsidR="00AA245E" w:rsidRPr="00AC6AE1">
        <w:rPr>
          <w:rFonts w:ascii="Times New Roman" w:hAnsi="Times New Roman" w:cs="Times New Roman"/>
        </w:rPr>
        <w:t xml:space="preserve"> that all men in effect, wield all tools</w:t>
      </w:r>
      <w:r w:rsidR="00356933" w:rsidRPr="00AC6AE1">
        <w:rPr>
          <w:rFonts w:ascii="Times New Roman" w:hAnsi="Times New Roman" w:cs="Times New Roman"/>
        </w:rPr>
        <w:t>, but the questions remains unanswered as to whether we should wield any at all</w:t>
      </w:r>
      <w:r w:rsidR="00AA245E" w:rsidRPr="00AC6AE1">
        <w:rPr>
          <w:rFonts w:ascii="Times New Roman" w:hAnsi="Times New Roman" w:cs="Times New Roman"/>
        </w:rPr>
        <w:t xml:space="preserve">. </w:t>
      </w:r>
      <w:r w:rsidR="00871ECD" w:rsidRPr="00AC6AE1">
        <w:rPr>
          <w:rFonts w:ascii="Times New Roman" w:hAnsi="Times New Roman" w:cs="Times New Roman"/>
        </w:rPr>
        <w:t>(Leopold 68) Under the</w:t>
      </w:r>
      <w:r w:rsidR="00356933" w:rsidRPr="00AC6AE1">
        <w:rPr>
          <w:rFonts w:ascii="Times New Roman" w:hAnsi="Times New Roman" w:cs="Times New Roman"/>
        </w:rPr>
        <w:t xml:space="preserve"> implication</w:t>
      </w:r>
      <w:r w:rsidR="00FB327C" w:rsidRPr="00AC6AE1">
        <w:rPr>
          <w:rFonts w:ascii="Times New Roman" w:hAnsi="Times New Roman" w:cs="Times New Roman"/>
        </w:rPr>
        <w:t xml:space="preserve"> that nature is in fact a tool, it is easy to see the amicability that each vocation has within the correspondences between man and nature.</w:t>
      </w:r>
    </w:p>
    <w:p w14:paraId="79E62704" w14:textId="1ED95455" w:rsidR="00335EC2" w:rsidRPr="00AC6AE1" w:rsidRDefault="006B737E">
      <w:pPr>
        <w:pStyle w:val="Heading3"/>
        <w:rPr>
          <w:rFonts w:ascii="Times New Roman" w:hAnsi="Times New Roman" w:cs="Times New Roman"/>
        </w:rPr>
        <w:pPrChange w:id="139" w:author="Nicholas Gallimore" w:date="2014-05-02T19:36:00Z">
          <w:pPr>
            <w:spacing w:line="480" w:lineRule="auto"/>
          </w:pPr>
        </w:pPrChange>
      </w:pPr>
      <w:r w:rsidRPr="00AC6AE1">
        <w:rPr>
          <w:rFonts w:ascii="Times New Roman" w:hAnsi="Times New Roman" w:cs="Times New Roman"/>
        </w:rPr>
        <w:t>In</w:t>
      </w:r>
      <w:r w:rsidR="00335EC2" w:rsidRPr="00AC6AE1">
        <w:rPr>
          <w:rFonts w:ascii="Times New Roman" w:hAnsi="Times New Roman" w:cs="Times New Roman"/>
        </w:rPr>
        <w:t xml:space="preserve"> contrast</w:t>
      </w:r>
      <w:r w:rsidR="00954EF2" w:rsidRPr="00AC6AE1">
        <w:rPr>
          <w:rFonts w:ascii="Times New Roman" w:hAnsi="Times New Roman" w:cs="Times New Roman"/>
        </w:rPr>
        <w:t>,</w:t>
      </w:r>
      <w:r w:rsidR="00335EC2" w:rsidRPr="00AC6AE1">
        <w:rPr>
          <w:rFonts w:ascii="Times New Roman" w:hAnsi="Times New Roman" w:cs="Times New Roman"/>
        </w:rPr>
        <w:t xml:space="preserve"> </w:t>
      </w:r>
      <w:r w:rsidR="001D3E87" w:rsidRPr="00AC6AE1">
        <w:rPr>
          <w:rFonts w:ascii="Times New Roman" w:hAnsi="Times New Roman" w:cs="Times New Roman"/>
        </w:rPr>
        <w:t>Wendell Berry sh</w:t>
      </w:r>
      <w:r w:rsidR="00335EC2" w:rsidRPr="00AC6AE1">
        <w:rPr>
          <w:rFonts w:ascii="Times New Roman" w:hAnsi="Times New Roman" w:cs="Times New Roman"/>
        </w:rPr>
        <w:t>eds light onto both sides of his</w:t>
      </w:r>
      <w:r w:rsidR="001D3E87" w:rsidRPr="00AC6AE1">
        <w:rPr>
          <w:rFonts w:ascii="Times New Roman" w:hAnsi="Times New Roman" w:cs="Times New Roman"/>
        </w:rPr>
        <w:t xml:space="preserve"> </w:t>
      </w:r>
      <w:r w:rsidR="00201769" w:rsidRPr="00AC6AE1">
        <w:rPr>
          <w:rFonts w:ascii="Times New Roman" w:hAnsi="Times New Roman" w:cs="Times New Roman"/>
        </w:rPr>
        <w:t>argument</w:t>
      </w:r>
      <w:r w:rsidR="00335EC2" w:rsidRPr="00AC6AE1">
        <w:rPr>
          <w:rFonts w:ascii="Times New Roman" w:hAnsi="Times New Roman" w:cs="Times New Roman"/>
        </w:rPr>
        <w:t>. In “Preserving Wildness” Wendell Berry discusses</w:t>
      </w:r>
      <w:r w:rsidR="00201769" w:rsidRPr="00AC6AE1">
        <w:rPr>
          <w:rFonts w:ascii="Times New Roman" w:hAnsi="Times New Roman" w:cs="Times New Roman"/>
        </w:rPr>
        <w:t xml:space="preserve"> </w:t>
      </w:r>
      <w:r w:rsidR="00C35B64" w:rsidRPr="00AC6AE1">
        <w:rPr>
          <w:rFonts w:ascii="Times New Roman" w:hAnsi="Times New Roman" w:cs="Times New Roman"/>
        </w:rPr>
        <w:t>the proper relation that humanity shares with</w:t>
      </w:r>
      <w:r w:rsidR="001D3E87" w:rsidRPr="00AC6AE1">
        <w:rPr>
          <w:rFonts w:ascii="Times New Roman" w:hAnsi="Times New Roman" w:cs="Times New Roman"/>
        </w:rPr>
        <w:t xml:space="preserve"> nat</w:t>
      </w:r>
      <w:r w:rsidR="00201769" w:rsidRPr="00AC6AE1">
        <w:rPr>
          <w:rFonts w:ascii="Times New Roman" w:hAnsi="Times New Roman" w:cs="Times New Roman"/>
        </w:rPr>
        <w:t xml:space="preserve">ure. Berry described this conflict as being </w:t>
      </w:r>
      <w:r w:rsidR="001D3E87" w:rsidRPr="00AC6AE1">
        <w:rPr>
          <w:rFonts w:ascii="Times New Roman" w:hAnsi="Times New Roman" w:cs="Times New Roman"/>
        </w:rPr>
        <w:t>“polarized”</w:t>
      </w:r>
      <w:r w:rsidR="002F62F9" w:rsidRPr="00AC6AE1">
        <w:rPr>
          <w:rFonts w:ascii="Times New Roman" w:hAnsi="Times New Roman" w:cs="Times New Roman"/>
        </w:rPr>
        <w:t xml:space="preserve"> (</w:t>
      </w:r>
      <w:r w:rsidR="00BD753B" w:rsidRPr="00AC6AE1">
        <w:rPr>
          <w:rFonts w:ascii="Times New Roman" w:hAnsi="Times New Roman" w:cs="Times New Roman"/>
        </w:rPr>
        <w:t xml:space="preserve">Berry </w:t>
      </w:r>
      <w:r w:rsidR="002F62F9" w:rsidRPr="00AC6AE1">
        <w:rPr>
          <w:rFonts w:ascii="Times New Roman" w:hAnsi="Times New Roman" w:cs="Times New Roman"/>
        </w:rPr>
        <w:t xml:space="preserve">516) amongst two sides. Berry mentions early on </w:t>
      </w:r>
      <w:r w:rsidR="00201769" w:rsidRPr="00AC6AE1">
        <w:rPr>
          <w:rFonts w:ascii="Times New Roman" w:hAnsi="Times New Roman" w:cs="Times New Roman"/>
        </w:rPr>
        <w:t xml:space="preserve">that if he </w:t>
      </w:r>
      <w:r w:rsidR="00C35B64" w:rsidRPr="00AC6AE1">
        <w:rPr>
          <w:rFonts w:ascii="Times New Roman" w:hAnsi="Times New Roman" w:cs="Times New Roman"/>
        </w:rPr>
        <w:t>were</w:t>
      </w:r>
      <w:r w:rsidR="00201769" w:rsidRPr="00AC6AE1">
        <w:rPr>
          <w:rFonts w:ascii="Times New Roman" w:hAnsi="Times New Roman" w:cs="Times New Roman"/>
        </w:rPr>
        <w:t xml:space="preserve"> forced to choose</w:t>
      </w:r>
      <w:r w:rsidR="002F62F9" w:rsidRPr="00AC6AE1">
        <w:rPr>
          <w:rFonts w:ascii="Times New Roman" w:hAnsi="Times New Roman" w:cs="Times New Roman"/>
        </w:rPr>
        <w:t xml:space="preserve"> between </w:t>
      </w:r>
      <w:r w:rsidR="00335EC2" w:rsidRPr="00AC6AE1">
        <w:rPr>
          <w:rFonts w:ascii="Times New Roman" w:hAnsi="Times New Roman" w:cs="Times New Roman"/>
        </w:rPr>
        <w:t>side</w:t>
      </w:r>
      <w:r w:rsidR="002F62F9" w:rsidRPr="00AC6AE1">
        <w:rPr>
          <w:rFonts w:ascii="Times New Roman" w:hAnsi="Times New Roman" w:cs="Times New Roman"/>
        </w:rPr>
        <w:t>s, he would choose</w:t>
      </w:r>
      <w:r w:rsidR="00335EC2" w:rsidRPr="00AC6AE1">
        <w:rPr>
          <w:rFonts w:ascii="Times New Roman" w:hAnsi="Times New Roman" w:cs="Times New Roman"/>
        </w:rPr>
        <w:t xml:space="preserve"> </w:t>
      </w:r>
      <w:r w:rsidR="002F62F9" w:rsidRPr="00AC6AE1">
        <w:rPr>
          <w:rFonts w:ascii="Times New Roman" w:hAnsi="Times New Roman" w:cs="Times New Roman"/>
        </w:rPr>
        <w:t xml:space="preserve">to be </w:t>
      </w:r>
      <w:r w:rsidR="00C35B64" w:rsidRPr="00AC6AE1">
        <w:rPr>
          <w:rFonts w:ascii="Times New Roman" w:hAnsi="Times New Roman" w:cs="Times New Roman"/>
        </w:rPr>
        <w:t>with</w:t>
      </w:r>
      <w:r w:rsidR="00335EC2" w:rsidRPr="00AC6AE1">
        <w:rPr>
          <w:rFonts w:ascii="Times New Roman" w:hAnsi="Times New Roman" w:cs="Times New Roman"/>
        </w:rPr>
        <w:t xml:space="preserve"> </w:t>
      </w:r>
      <w:r w:rsidR="00C35B64" w:rsidRPr="00AC6AE1">
        <w:rPr>
          <w:rFonts w:ascii="Times New Roman" w:hAnsi="Times New Roman" w:cs="Times New Roman"/>
        </w:rPr>
        <w:t xml:space="preserve">the nature </w:t>
      </w:r>
      <w:r w:rsidR="00335EC2" w:rsidRPr="00AC6AE1">
        <w:rPr>
          <w:rFonts w:ascii="Times New Roman" w:hAnsi="Times New Roman" w:cs="Times New Roman"/>
        </w:rPr>
        <w:t>extremists</w:t>
      </w:r>
      <w:r w:rsidR="002F62F9" w:rsidRPr="00AC6AE1">
        <w:rPr>
          <w:rFonts w:ascii="Times New Roman" w:hAnsi="Times New Roman" w:cs="Times New Roman"/>
        </w:rPr>
        <w:t xml:space="preserve"> despite his acknowledgement that it would be after all a poor choice </w:t>
      </w:r>
      <w:r w:rsidR="00335EC2" w:rsidRPr="00AC6AE1">
        <w:rPr>
          <w:rFonts w:ascii="Times New Roman" w:hAnsi="Times New Roman" w:cs="Times New Roman"/>
        </w:rPr>
        <w:t>(</w:t>
      </w:r>
      <w:r w:rsidR="00BD753B" w:rsidRPr="00AC6AE1">
        <w:rPr>
          <w:rFonts w:ascii="Times New Roman" w:hAnsi="Times New Roman" w:cs="Times New Roman"/>
        </w:rPr>
        <w:t xml:space="preserve">Berry </w:t>
      </w:r>
      <w:r w:rsidR="00335EC2" w:rsidRPr="00AC6AE1">
        <w:rPr>
          <w:rFonts w:ascii="Times New Roman" w:hAnsi="Times New Roman" w:cs="Times New Roman"/>
        </w:rPr>
        <w:t>517)</w:t>
      </w:r>
      <w:r w:rsidR="00C35B64" w:rsidRPr="00AC6AE1">
        <w:rPr>
          <w:rFonts w:ascii="Times New Roman" w:hAnsi="Times New Roman" w:cs="Times New Roman"/>
        </w:rPr>
        <w:t>.</w:t>
      </w:r>
      <w:r w:rsidR="00201769" w:rsidRPr="00AC6AE1">
        <w:rPr>
          <w:rFonts w:ascii="Times New Roman" w:hAnsi="Times New Roman" w:cs="Times New Roman"/>
        </w:rPr>
        <w:t xml:space="preserve"> </w:t>
      </w:r>
      <w:r w:rsidR="009706F0" w:rsidRPr="00AC6AE1">
        <w:rPr>
          <w:rFonts w:ascii="Times New Roman" w:hAnsi="Times New Roman" w:cs="Times New Roman"/>
        </w:rPr>
        <w:t>While this</w:t>
      </w:r>
      <w:r w:rsidR="00201769" w:rsidRPr="00AC6AE1">
        <w:rPr>
          <w:rFonts w:ascii="Times New Roman" w:hAnsi="Times New Roman" w:cs="Times New Roman"/>
        </w:rPr>
        <w:t xml:space="preserve"> is the side that seems to be</w:t>
      </w:r>
      <w:r w:rsidR="001D3E87" w:rsidRPr="00AC6AE1">
        <w:rPr>
          <w:rFonts w:ascii="Times New Roman" w:hAnsi="Times New Roman" w:cs="Times New Roman"/>
        </w:rPr>
        <w:t xml:space="preserve"> entirely </w:t>
      </w:r>
      <w:r w:rsidR="009706F0" w:rsidRPr="00AC6AE1">
        <w:rPr>
          <w:rFonts w:ascii="Times New Roman" w:hAnsi="Times New Roman" w:cs="Times New Roman"/>
        </w:rPr>
        <w:t xml:space="preserve">too </w:t>
      </w:r>
      <w:r w:rsidR="001D3E87" w:rsidRPr="00AC6AE1">
        <w:rPr>
          <w:rFonts w:ascii="Times New Roman" w:hAnsi="Times New Roman" w:cs="Times New Roman"/>
        </w:rPr>
        <w:t>in favor of nature</w:t>
      </w:r>
      <w:r w:rsidR="009706F0" w:rsidRPr="00AC6AE1">
        <w:rPr>
          <w:rFonts w:ascii="Times New Roman" w:hAnsi="Times New Roman" w:cs="Times New Roman"/>
        </w:rPr>
        <w:t>, t</w:t>
      </w:r>
      <w:r w:rsidR="00945294" w:rsidRPr="00AC6AE1">
        <w:rPr>
          <w:rFonts w:ascii="Times New Roman" w:hAnsi="Times New Roman" w:cs="Times New Roman"/>
        </w:rPr>
        <w:t xml:space="preserve">hese so called </w:t>
      </w:r>
      <w:r w:rsidR="000E30B7" w:rsidRPr="00AC6AE1">
        <w:rPr>
          <w:rFonts w:ascii="Times New Roman" w:hAnsi="Times New Roman" w:cs="Times New Roman"/>
        </w:rPr>
        <w:t>“</w:t>
      </w:r>
      <w:r w:rsidR="00945294" w:rsidRPr="00AC6AE1">
        <w:rPr>
          <w:rFonts w:ascii="Times New Roman" w:hAnsi="Times New Roman" w:cs="Times New Roman"/>
        </w:rPr>
        <w:t>nature extremists</w:t>
      </w:r>
      <w:r w:rsidR="00335EC2" w:rsidRPr="00AC6AE1">
        <w:rPr>
          <w:rFonts w:ascii="Times New Roman" w:hAnsi="Times New Roman" w:cs="Times New Roman"/>
        </w:rPr>
        <w:t xml:space="preserve">” </w:t>
      </w:r>
      <w:r w:rsidR="00945294" w:rsidRPr="00AC6AE1">
        <w:rPr>
          <w:rFonts w:ascii="Times New Roman" w:hAnsi="Times New Roman" w:cs="Times New Roman"/>
        </w:rPr>
        <w:t>t</w:t>
      </w:r>
      <w:r w:rsidR="00355B8B" w:rsidRPr="00AC6AE1">
        <w:rPr>
          <w:rFonts w:ascii="Times New Roman" w:hAnsi="Times New Roman" w:cs="Times New Roman"/>
        </w:rPr>
        <w:t xml:space="preserve">ypically believe </w:t>
      </w:r>
      <w:r w:rsidR="009706F0" w:rsidRPr="00AC6AE1">
        <w:rPr>
          <w:rFonts w:ascii="Times New Roman" w:hAnsi="Times New Roman" w:cs="Times New Roman"/>
        </w:rPr>
        <w:t>in the universal principal that our</w:t>
      </w:r>
      <w:r w:rsidR="00355B8B" w:rsidRPr="00AC6AE1">
        <w:rPr>
          <w:rFonts w:ascii="Times New Roman" w:hAnsi="Times New Roman" w:cs="Times New Roman"/>
        </w:rPr>
        <w:t xml:space="preserve"> “</w:t>
      </w:r>
      <w:r w:rsidR="001D3E87" w:rsidRPr="00AC6AE1">
        <w:rPr>
          <w:rFonts w:ascii="Times New Roman" w:hAnsi="Times New Roman" w:cs="Times New Roman"/>
        </w:rPr>
        <w:t>biosphere is an egalitarian</w:t>
      </w:r>
      <w:r w:rsidR="009706F0" w:rsidRPr="00AC6AE1">
        <w:rPr>
          <w:rFonts w:ascii="Times New Roman" w:hAnsi="Times New Roman" w:cs="Times New Roman"/>
        </w:rPr>
        <w:t xml:space="preserve"> system” (</w:t>
      </w:r>
      <w:r w:rsidR="00BD753B" w:rsidRPr="00AC6AE1">
        <w:rPr>
          <w:rFonts w:ascii="Times New Roman" w:hAnsi="Times New Roman" w:cs="Times New Roman"/>
        </w:rPr>
        <w:t xml:space="preserve">Berry </w:t>
      </w:r>
      <w:r w:rsidR="009706F0" w:rsidRPr="00AC6AE1">
        <w:rPr>
          <w:rFonts w:ascii="Times New Roman" w:hAnsi="Times New Roman" w:cs="Times New Roman"/>
        </w:rPr>
        <w:t xml:space="preserve">517) and </w:t>
      </w:r>
      <w:r w:rsidR="00BD753B" w:rsidRPr="00AC6AE1">
        <w:rPr>
          <w:rFonts w:ascii="Times New Roman" w:hAnsi="Times New Roman" w:cs="Times New Roman"/>
        </w:rPr>
        <w:t xml:space="preserve">that it </w:t>
      </w:r>
      <w:r w:rsidR="009706F0" w:rsidRPr="00AC6AE1">
        <w:rPr>
          <w:rFonts w:ascii="Times New Roman" w:hAnsi="Times New Roman" w:cs="Times New Roman"/>
        </w:rPr>
        <w:t>should be shared amongst all, including Mother Nature.</w:t>
      </w:r>
      <w:r w:rsidR="00335EC2" w:rsidRPr="00AC6AE1">
        <w:rPr>
          <w:rFonts w:ascii="Times New Roman" w:hAnsi="Times New Roman" w:cs="Times New Roman"/>
        </w:rPr>
        <w:t xml:space="preserve"> </w:t>
      </w:r>
    </w:p>
    <w:p w14:paraId="234798C6" w14:textId="1284F6D5" w:rsidR="005D031B" w:rsidRPr="00AC6AE1" w:rsidRDefault="00BA1AFF">
      <w:pPr>
        <w:pStyle w:val="Heading3"/>
        <w:rPr>
          <w:rFonts w:ascii="Times New Roman" w:hAnsi="Times New Roman" w:cs="Times New Roman"/>
        </w:rPr>
        <w:pPrChange w:id="140" w:author="Nicholas Gallimore" w:date="2014-05-02T19:36:00Z">
          <w:pPr>
            <w:spacing w:line="480" w:lineRule="auto"/>
          </w:pPr>
        </w:pPrChange>
      </w:pPr>
      <w:r w:rsidRPr="00AC6AE1">
        <w:rPr>
          <w:rFonts w:ascii="Times New Roman" w:hAnsi="Times New Roman" w:cs="Times New Roman"/>
        </w:rPr>
        <w:t xml:space="preserve">On the </w:t>
      </w:r>
      <w:r w:rsidR="000E30B7" w:rsidRPr="00AC6AE1">
        <w:rPr>
          <w:rFonts w:ascii="Times New Roman" w:hAnsi="Times New Roman" w:cs="Times New Roman"/>
        </w:rPr>
        <w:t xml:space="preserve">other end of </w:t>
      </w:r>
      <w:r w:rsidR="00355B8B" w:rsidRPr="00AC6AE1">
        <w:rPr>
          <w:rFonts w:ascii="Times New Roman" w:hAnsi="Times New Roman" w:cs="Times New Roman"/>
        </w:rPr>
        <w:t>the spectrum</w:t>
      </w:r>
      <w:r w:rsidRPr="00AC6AE1">
        <w:rPr>
          <w:rFonts w:ascii="Times New Roman" w:hAnsi="Times New Roman" w:cs="Times New Roman"/>
        </w:rPr>
        <w:t>,</w:t>
      </w:r>
      <w:r w:rsidR="000E30B7" w:rsidRPr="00AC6AE1">
        <w:rPr>
          <w:rFonts w:ascii="Times New Roman" w:hAnsi="Times New Roman" w:cs="Times New Roman"/>
        </w:rPr>
        <w:t xml:space="preserve"> </w:t>
      </w:r>
      <w:r w:rsidR="00A75702" w:rsidRPr="00AC6AE1">
        <w:rPr>
          <w:rFonts w:ascii="Times New Roman" w:hAnsi="Times New Roman" w:cs="Times New Roman"/>
        </w:rPr>
        <w:t xml:space="preserve">Berry defines the group to </w:t>
      </w:r>
      <w:r w:rsidRPr="00AC6AE1">
        <w:rPr>
          <w:rFonts w:ascii="Times New Roman" w:hAnsi="Times New Roman" w:cs="Times New Roman"/>
        </w:rPr>
        <w:t>exist</w:t>
      </w:r>
      <w:r w:rsidR="001D3E87" w:rsidRPr="00AC6AE1">
        <w:rPr>
          <w:rFonts w:ascii="Times New Roman" w:hAnsi="Times New Roman" w:cs="Times New Roman"/>
        </w:rPr>
        <w:t xml:space="preserve"> </w:t>
      </w:r>
      <w:r w:rsidR="00A75702" w:rsidRPr="00AC6AE1">
        <w:rPr>
          <w:rFonts w:ascii="Times New Roman" w:hAnsi="Times New Roman" w:cs="Times New Roman"/>
        </w:rPr>
        <w:t>purely of people that are under the assumption that human good</w:t>
      </w:r>
      <w:r w:rsidR="0050728E" w:rsidRPr="00AC6AE1">
        <w:rPr>
          <w:rFonts w:ascii="Times New Roman" w:hAnsi="Times New Roman" w:cs="Times New Roman"/>
        </w:rPr>
        <w:t xml:space="preserve"> </w:t>
      </w:r>
      <w:r w:rsidR="00A75702" w:rsidRPr="00AC6AE1">
        <w:rPr>
          <w:rFonts w:ascii="Times New Roman" w:hAnsi="Times New Roman" w:cs="Times New Roman"/>
        </w:rPr>
        <w:t>is relative to</w:t>
      </w:r>
      <w:r w:rsidR="000E30B7" w:rsidRPr="00AC6AE1">
        <w:rPr>
          <w:rFonts w:ascii="Times New Roman" w:hAnsi="Times New Roman" w:cs="Times New Roman"/>
        </w:rPr>
        <w:t xml:space="preserve"> </w:t>
      </w:r>
      <w:r w:rsidR="0050728E" w:rsidRPr="00AC6AE1">
        <w:rPr>
          <w:rFonts w:ascii="Times New Roman" w:hAnsi="Times New Roman" w:cs="Times New Roman"/>
        </w:rPr>
        <w:t xml:space="preserve">“profit, comfort, and </w:t>
      </w:r>
      <w:r w:rsidR="00355B8B" w:rsidRPr="00AC6AE1">
        <w:rPr>
          <w:rFonts w:ascii="Times New Roman" w:hAnsi="Times New Roman" w:cs="Times New Roman"/>
        </w:rPr>
        <w:t>security” (</w:t>
      </w:r>
      <w:r w:rsidR="00BD753B" w:rsidRPr="00AC6AE1">
        <w:rPr>
          <w:rFonts w:ascii="Times New Roman" w:hAnsi="Times New Roman" w:cs="Times New Roman"/>
        </w:rPr>
        <w:t xml:space="preserve">Berry </w:t>
      </w:r>
      <w:r w:rsidR="00355B8B" w:rsidRPr="00AC6AE1">
        <w:rPr>
          <w:rFonts w:ascii="Times New Roman" w:hAnsi="Times New Roman" w:cs="Times New Roman"/>
        </w:rPr>
        <w:t xml:space="preserve">517). </w:t>
      </w:r>
      <w:r w:rsidR="00A75702" w:rsidRPr="00AC6AE1">
        <w:rPr>
          <w:rFonts w:ascii="Times New Roman" w:hAnsi="Times New Roman" w:cs="Times New Roman"/>
        </w:rPr>
        <w:t>Asserting</w:t>
      </w:r>
      <w:r w:rsidRPr="00AC6AE1">
        <w:rPr>
          <w:rFonts w:ascii="Times New Roman" w:hAnsi="Times New Roman" w:cs="Times New Roman"/>
        </w:rPr>
        <w:t xml:space="preserve"> </w:t>
      </w:r>
      <w:r w:rsidR="00625653" w:rsidRPr="00AC6AE1">
        <w:rPr>
          <w:rFonts w:ascii="Times New Roman" w:hAnsi="Times New Roman" w:cs="Times New Roman"/>
        </w:rPr>
        <w:t xml:space="preserve">a universal </w:t>
      </w:r>
      <w:r w:rsidRPr="00AC6AE1">
        <w:rPr>
          <w:rFonts w:ascii="Times New Roman" w:hAnsi="Times New Roman" w:cs="Times New Roman"/>
        </w:rPr>
        <w:t>assumption</w:t>
      </w:r>
      <w:r w:rsidR="00355B8B" w:rsidRPr="00AC6AE1">
        <w:rPr>
          <w:rFonts w:ascii="Times New Roman" w:hAnsi="Times New Roman" w:cs="Times New Roman"/>
        </w:rPr>
        <w:t xml:space="preserve"> </w:t>
      </w:r>
      <w:r w:rsidR="00625653" w:rsidRPr="00AC6AE1">
        <w:rPr>
          <w:rFonts w:ascii="Times New Roman" w:hAnsi="Times New Roman" w:cs="Times New Roman"/>
        </w:rPr>
        <w:t xml:space="preserve">amongst these </w:t>
      </w:r>
      <w:r w:rsidR="00C70100" w:rsidRPr="00AC6AE1">
        <w:rPr>
          <w:rFonts w:ascii="Times New Roman" w:hAnsi="Times New Roman" w:cs="Times New Roman"/>
        </w:rPr>
        <w:t>so-called</w:t>
      </w:r>
      <w:r w:rsidR="00A75702" w:rsidRPr="00AC6AE1">
        <w:rPr>
          <w:rFonts w:ascii="Times New Roman" w:hAnsi="Times New Roman" w:cs="Times New Roman"/>
        </w:rPr>
        <w:t xml:space="preserve"> “technocrats”, Berry states</w:t>
      </w:r>
      <w:r w:rsidR="00625653" w:rsidRPr="00AC6AE1">
        <w:rPr>
          <w:rFonts w:ascii="Times New Roman" w:hAnsi="Times New Roman" w:cs="Times New Roman"/>
        </w:rPr>
        <w:t xml:space="preserve"> </w:t>
      </w:r>
      <w:r w:rsidR="00355B8B" w:rsidRPr="00AC6AE1">
        <w:rPr>
          <w:rFonts w:ascii="Times New Roman" w:hAnsi="Times New Roman" w:cs="Times New Roman"/>
        </w:rPr>
        <w:t>that</w:t>
      </w:r>
      <w:r w:rsidR="00625653" w:rsidRPr="00AC6AE1">
        <w:rPr>
          <w:rFonts w:ascii="Times New Roman" w:hAnsi="Times New Roman" w:cs="Times New Roman"/>
        </w:rPr>
        <w:t xml:space="preserve"> they perceive</w:t>
      </w:r>
      <w:r w:rsidR="00355B8B" w:rsidRPr="00AC6AE1">
        <w:rPr>
          <w:rFonts w:ascii="Times New Roman" w:hAnsi="Times New Roman" w:cs="Times New Roman"/>
        </w:rPr>
        <w:t xml:space="preserve"> human good </w:t>
      </w:r>
      <w:r w:rsidR="00A75702" w:rsidRPr="00AC6AE1">
        <w:rPr>
          <w:rFonts w:ascii="Times New Roman" w:hAnsi="Times New Roman" w:cs="Times New Roman"/>
        </w:rPr>
        <w:t xml:space="preserve">merely as a materialistic item </w:t>
      </w:r>
      <w:r w:rsidR="00625653" w:rsidRPr="00AC6AE1">
        <w:rPr>
          <w:rFonts w:ascii="Times New Roman" w:hAnsi="Times New Roman" w:cs="Times New Roman"/>
        </w:rPr>
        <w:t>that is derived</w:t>
      </w:r>
      <w:r w:rsidR="00355B8B" w:rsidRPr="00AC6AE1">
        <w:rPr>
          <w:rFonts w:ascii="Times New Roman" w:hAnsi="Times New Roman" w:cs="Times New Roman"/>
        </w:rPr>
        <w:t xml:space="preserve"> from</w:t>
      </w:r>
      <w:r w:rsidRPr="00AC6AE1">
        <w:rPr>
          <w:rFonts w:ascii="Times New Roman" w:hAnsi="Times New Roman" w:cs="Times New Roman"/>
        </w:rPr>
        <w:t xml:space="preserve"> raw materials. </w:t>
      </w:r>
      <w:r w:rsidR="00C70100" w:rsidRPr="00AC6AE1">
        <w:rPr>
          <w:rFonts w:ascii="Times New Roman" w:hAnsi="Times New Roman" w:cs="Times New Roman"/>
        </w:rPr>
        <w:t>L</w:t>
      </w:r>
      <w:r w:rsidRPr="00AC6AE1">
        <w:rPr>
          <w:rFonts w:ascii="Times New Roman" w:hAnsi="Times New Roman" w:cs="Times New Roman"/>
        </w:rPr>
        <w:t xml:space="preserve">ater suggestions pose this as the group of people </w:t>
      </w:r>
      <w:r w:rsidR="00C70100" w:rsidRPr="00AC6AE1">
        <w:rPr>
          <w:rFonts w:ascii="Times New Roman" w:hAnsi="Times New Roman" w:cs="Times New Roman"/>
        </w:rPr>
        <w:t xml:space="preserve">Berry holds </w:t>
      </w:r>
      <w:r w:rsidRPr="00AC6AE1">
        <w:rPr>
          <w:rFonts w:ascii="Times New Roman" w:hAnsi="Times New Roman" w:cs="Times New Roman"/>
        </w:rPr>
        <w:t xml:space="preserve">responsible for </w:t>
      </w:r>
      <w:r w:rsidR="00C70100" w:rsidRPr="00AC6AE1">
        <w:rPr>
          <w:rFonts w:ascii="Times New Roman" w:hAnsi="Times New Roman" w:cs="Times New Roman"/>
        </w:rPr>
        <w:t xml:space="preserve">the destruction of jobs. </w:t>
      </w:r>
      <w:r w:rsidR="00A75702" w:rsidRPr="00AC6AE1">
        <w:rPr>
          <w:rFonts w:ascii="Times New Roman" w:hAnsi="Times New Roman" w:cs="Times New Roman"/>
        </w:rPr>
        <w:t>This could lead to the implication that</w:t>
      </w:r>
      <w:r w:rsidR="00BD753B" w:rsidRPr="00AC6AE1">
        <w:rPr>
          <w:rFonts w:ascii="Times New Roman" w:hAnsi="Times New Roman" w:cs="Times New Roman"/>
        </w:rPr>
        <w:t xml:space="preserve"> these</w:t>
      </w:r>
      <w:r w:rsidR="00C70100" w:rsidRPr="00AC6AE1">
        <w:rPr>
          <w:rFonts w:ascii="Times New Roman" w:hAnsi="Times New Roman" w:cs="Times New Roman"/>
        </w:rPr>
        <w:t xml:space="preserve"> </w:t>
      </w:r>
      <w:r w:rsidR="005D031B" w:rsidRPr="00AC6AE1">
        <w:rPr>
          <w:rFonts w:ascii="Times New Roman" w:hAnsi="Times New Roman" w:cs="Times New Roman"/>
        </w:rPr>
        <w:t>technocrats are against the idea of</w:t>
      </w:r>
      <w:r w:rsidR="00A75702" w:rsidRPr="00AC6AE1">
        <w:rPr>
          <w:rFonts w:ascii="Times New Roman" w:hAnsi="Times New Roman" w:cs="Times New Roman"/>
        </w:rPr>
        <w:t xml:space="preserve"> grass-root economics. </w:t>
      </w:r>
    </w:p>
    <w:p w14:paraId="2F8983D9" w14:textId="29847012" w:rsidR="00BF4BE1" w:rsidRPr="00AC6AE1" w:rsidRDefault="005D031B">
      <w:pPr>
        <w:pStyle w:val="Heading3"/>
        <w:rPr>
          <w:rFonts w:ascii="Times New Roman" w:hAnsi="Times New Roman" w:cs="Times New Roman"/>
        </w:rPr>
        <w:pPrChange w:id="141" w:author="Nicholas Gallimore" w:date="2014-05-02T19:36:00Z">
          <w:pPr>
            <w:spacing w:line="480" w:lineRule="auto"/>
          </w:pPr>
        </w:pPrChange>
      </w:pPr>
      <w:r w:rsidRPr="00AC6AE1">
        <w:rPr>
          <w:rFonts w:ascii="Times New Roman" w:hAnsi="Times New Roman" w:cs="Times New Roman"/>
        </w:rPr>
        <w:t xml:space="preserve">Berry admits that one must </w:t>
      </w:r>
      <w:r w:rsidRPr="00AC6AE1">
        <w:rPr>
          <w:rFonts w:ascii="Times New Roman" w:hAnsi="Times New Roman" w:cs="Times New Roman"/>
          <w:i/>
        </w:rPr>
        <w:t>assume</w:t>
      </w:r>
      <w:r w:rsidR="00D11D9E" w:rsidRPr="00AC6AE1">
        <w:rPr>
          <w:rFonts w:ascii="Times New Roman" w:hAnsi="Times New Roman" w:cs="Times New Roman"/>
        </w:rPr>
        <w:t xml:space="preserve"> the existence of</w:t>
      </w:r>
      <w:r w:rsidRPr="00AC6AE1">
        <w:rPr>
          <w:rFonts w:ascii="Times New Roman" w:hAnsi="Times New Roman" w:cs="Times New Roman"/>
        </w:rPr>
        <w:t xml:space="preserve"> nature extremists</w:t>
      </w:r>
      <w:r w:rsidR="00D11D9E" w:rsidRPr="00AC6AE1">
        <w:rPr>
          <w:rFonts w:ascii="Times New Roman" w:hAnsi="Times New Roman" w:cs="Times New Roman"/>
        </w:rPr>
        <w:t xml:space="preserve"> in order for them to exist</w:t>
      </w:r>
      <w:r w:rsidR="00830155" w:rsidRPr="00AC6AE1">
        <w:rPr>
          <w:rFonts w:ascii="Times New Roman" w:hAnsi="Times New Roman" w:cs="Times New Roman"/>
        </w:rPr>
        <w:t xml:space="preserve">. If we do not assume, we see </w:t>
      </w:r>
      <w:r w:rsidR="00D11D9E" w:rsidRPr="00AC6AE1">
        <w:rPr>
          <w:rFonts w:ascii="Times New Roman" w:hAnsi="Times New Roman" w:cs="Times New Roman"/>
        </w:rPr>
        <w:t>very quickly that we are only left with one</w:t>
      </w:r>
      <w:r w:rsidRPr="00AC6AE1">
        <w:rPr>
          <w:rFonts w:ascii="Times New Roman" w:hAnsi="Times New Roman" w:cs="Times New Roman"/>
        </w:rPr>
        <w:t xml:space="preserve"> </w:t>
      </w:r>
      <w:r w:rsidR="00830155" w:rsidRPr="00AC6AE1">
        <w:rPr>
          <w:rFonts w:ascii="Times New Roman" w:hAnsi="Times New Roman" w:cs="Times New Roman"/>
          <w:i/>
        </w:rPr>
        <w:t xml:space="preserve">realistic </w:t>
      </w:r>
      <w:r w:rsidRPr="00AC6AE1">
        <w:rPr>
          <w:rFonts w:ascii="Times New Roman" w:hAnsi="Times New Roman" w:cs="Times New Roman"/>
        </w:rPr>
        <w:t xml:space="preserve">option. </w:t>
      </w:r>
      <w:r w:rsidR="00D11D9E" w:rsidRPr="00AC6AE1">
        <w:rPr>
          <w:rFonts w:ascii="Times New Roman" w:hAnsi="Times New Roman" w:cs="Times New Roman"/>
        </w:rPr>
        <w:t>This gives rise to the conclusion</w:t>
      </w:r>
      <w:r w:rsidR="00830155" w:rsidRPr="00AC6AE1">
        <w:rPr>
          <w:rFonts w:ascii="Times New Roman" w:hAnsi="Times New Roman" w:cs="Times New Roman"/>
        </w:rPr>
        <w:t xml:space="preserve"> that there is</w:t>
      </w:r>
      <w:r w:rsidR="00AF0FDD" w:rsidRPr="00AC6AE1">
        <w:rPr>
          <w:rFonts w:ascii="Times New Roman" w:hAnsi="Times New Roman" w:cs="Times New Roman"/>
        </w:rPr>
        <w:t xml:space="preserve"> only one group</w:t>
      </w:r>
      <w:r w:rsidR="00D11D9E" w:rsidRPr="00AC6AE1">
        <w:rPr>
          <w:rFonts w:ascii="Times New Roman" w:hAnsi="Times New Roman" w:cs="Times New Roman"/>
        </w:rPr>
        <w:t>,</w:t>
      </w:r>
      <w:r w:rsidR="0070498C" w:rsidRPr="00AC6AE1">
        <w:rPr>
          <w:rFonts w:ascii="Times New Roman" w:hAnsi="Times New Roman" w:cs="Times New Roman"/>
        </w:rPr>
        <w:t xml:space="preserve"> the technocrats, and an alternative arises that Berry defines as being the</w:t>
      </w:r>
      <w:r w:rsidR="00D11D9E" w:rsidRPr="00AC6AE1">
        <w:rPr>
          <w:rFonts w:ascii="Times New Roman" w:hAnsi="Times New Roman" w:cs="Times New Roman"/>
        </w:rPr>
        <w:t xml:space="preserve"> </w:t>
      </w:r>
      <w:r w:rsidR="0070498C" w:rsidRPr="00AC6AE1">
        <w:rPr>
          <w:rFonts w:ascii="Times New Roman" w:hAnsi="Times New Roman" w:cs="Times New Roman"/>
        </w:rPr>
        <w:t>middle between the two. The question is not a matter of quantities, but rather the philosophical question behind our reasons for wanting to preserve nature in the first place.</w:t>
      </w:r>
      <w:r w:rsidR="00BF4BE1" w:rsidRPr="00AC6AE1">
        <w:rPr>
          <w:rFonts w:ascii="Times New Roman" w:hAnsi="Times New Roman" w:cs="Times New Roman"/>
        </w:rPr>
        <w:tab/>
      </w:r>
      <w:r w:rsidR="00BF4BE1" w:rsidRPr="00AC6AE1">
        <w:rPr>
          <w:rFonts w:ascii="Times New Roman" w:hAnsi="Times New Roman" w:cs="Times New Roman"/>
          <w:color w:val="000000"/>
        </w:rPr>
        <w:t xml:space="preserve"> </w:t>
      </w:r>
    </w:p>
    <w:p w14:paraId="1804811D" w14:textId="77777777" w:rsidR="004B53C4" w:rsidRPr="00AC6AE1" w:rsidRDefault="0070498C">
      <w:pPr>
        <w:pStyle w:val="Heading3"/>
        <w:rPr>
          <w:rFonts w:ascii="Times New Roman" w:hAnsi="Times New Roman" w:cs="Times New Roman"/>
        </w:rPr>
        <w:pPrChange w:id="142" w:author="Nicholas Gallimore" w:date="2014-05-02T19:36:00Z">
          <w:pPr>
            <w:spacing w:line="480" w:lineRule="auto"/>
          </w:pPr>
        </w:pPrChange>
      </w:pPr>
      <w:r w:rsidRPr="00AC6AE1">
        <w:rPr>
          <w:rFonts w:ascii="Times New Roman" w:hAnsi="Times New Roman" w:cs="Times New Roman"/>
          <w:color w:val="000000"/>
        </w:rPr>
        <w:t>We cannot deny the insatiable hunger that lies within</w:t>
      </w:r>
      <w:r w:rsidRPr="00AC6AE1">
        <w:rPr>
          <w:rFonts w:ascii="Times New Roman" w:hAnsi="Times New Roman" w:cs="Times New Roman"/>
        </w:rPr>
        <w:t xml:space="preserve"> the human</w:t>
      </w:r>
      <w:r w:rsidR="0023514F" w:rsidRPr="00AC6AE1">
        <w:rPr>
          <w:rFonts w:ascii="Times New Roman" w:hAnsi="Times New Roman" w:cs="Times New Roman"/>
        </w:rPr>
        <w:t xml:space="preserve"> </w:t>
      </w:r>
      <w:r w:rsidRPr="00AC6AE1">
        <w:rPr>
          <w:rFonts w:ascii="Times New Roman" w:hAnsi="Times New Roman" w:cs="Times New Roman"/>
        </w:rPr>
        <w:t>to endlessly strive to preserve nature.  But why do we do this? The</w:t>
      </w:r>
      <w:r w:rsidR="0023514F" w:rsidRPr="00AC6AE1">
        <w:rPr>
          <w:rFonts w:ascii="Times New Roman" w:hAnsi="Times New Roman" w:cs="Times New Roman"/>
        </w:rPr>
        <w:t xml:space="preserve"> only results </w:t>
      </w:r>
      <w:r w:rsidRPr="00AC6AE1">
        <w:rPr>
          <w:rFonts w:ascii="Times New Roman" w:hAnsi="Times New Roman" w:cs="Times New Roman"/>
        </w:rPr>
        <w:t>we get end up</w:t>
      </w:r>
      <w:r w:rsidR="0023514F" w:rsidRPr="00AC6AE1">
        <w:rPr>
          <w:rFonts w:ascii="Times New Roman" w:hAnsi="Times New Roman" w:cs="Times New Roman"/>
        </w:rPr>
        <w:t xml:space="preserve"> reinforcing the ideology that humans are in fact, abusers of nature. Berry points out</w:t>
      </w:r>
      <w:r w:rsidRPr="00AC6AE1">
        <w:rPr>
          <w:rFonts w:ascii="Times New Roman" w:hAnsi="Times New Roman" w:cs="Times New Roman"/>
        </w:rPr>
        <w:t xml:space="preserve"> all throughout the text</w:t>
      </w:r>
      <w:r w:rsidR="0023514F" w:rsidRPr="00AC6AE1">
        <w:rPr>
          <w:rFonts w:ascii="Times New Roman" w:hAnsi="Times New Roman" w:cs="Times New Roman"/>
        </w:rPr>
        <w:t xml:space="preserve"> that it is simply not possible for humans to survive in a world fully independent of nature. </w:t>
      </w:r>
    </w:p>
    <w:p w14:paraId="3252D0A3" w14:textId="2E1ADA5A" w:rsidR="009150F3" w:rsidRDefault="009150F3">
      <w:pPr>
        <w:pStyle w:val="Heading2"/>
        <w:rPr>
          <w:ins w:id="143" w:author="Nicholas Gallimore" w:date="2014-05-02T19:36:00Z"/>
          <w:rFonts w:ascii="Times New Roman" w:hAnsi="Times New Roman" w:cs="Times New Roman"/>
        </w:rPr>
        <w:pPrChange w:id="144" w:author="Nicholas Gallimore" w:date="2014-05-02T19:36:00Z">
          <w:pPr>
            <w:spacing w:line="480" w:lineRule="auto"/>
          </w:pPr>
        </w:pPrChange>
      </w:pPr>
      <w:ins w:id="145" w:author="Nicholas Gallimore" w:date="2014-05-02T19:36:00Z">
        <w:r>
          <w:rPr>
            <w:rFonts w:ascii="Times New Roman" w:hAnsi="Times New Roman" w:cs="Times New Roman"/>
          </w:rPr>
          <w:t>Conclusion</w:t>
        </w:r>
      </w:ins>
    </w:p>
    <w:p w14:paraId="123D7271" w14:textId="7FDA02DC" w:rsidR="0023514F" w:rsidRPr="00AC6AE1" w:rsidRDefault="0070498C">
      <w:pPr>
        <w:pStyle w:val="Heading3"/>
        <w:rPr>
          <w:rFonts w:ascii="Times New Roman" w:hAnsi="Times New Roman" w:cs="Times New Roman"/>
        </w:rPr>
        <w:pPrChange w:id="146" w:author="Nicholas Gallimore" w:date="2014-05-02T19:36:00Z">
          <w:pPr>
            <w:spacing w:line="480" w:lineRule="auto"/>
          </w:pPr>
        </w:pPrChange>
      </w:pPr>
      <w:r w:rsidRPr="00AC6AE1">
        <w:rPr>
          <w:rFonts w:ascii="Times New Roman" w:hAnsi="Times New Roman" w:cs="Times New Roman"/>
        </w:rPr>
        <w:t xml:space="preserve">The fact of the matter is that </w:t>
      </w:r>
      <w:r w:rsidR="003A7448" w:rsidRPr="00AC6AE1">
        <w:rPr>
          <w:rFonts w:ascii="Times New Roman" w:hAnsi="Times New Roman" w:cs="Times New Roman"/>
          <w:color w:val="000000"/>
        </w:rPr>
        <w:t>i</w:t>
      </w:r>
      <w:r w:rsidRPr="00AC6AE1">
        <w:rPr>
          <w:rFonts w:ascii="Times New Roman" w:hAnsi="Times New Roman" w:cs="Times New Roman"/>
          <w:color w:val="000000"/>
        </w:rPr>
        <w:t>n order for all that is Nature to exist in harmony, we must diverge from our homocentric tendencies and take on an unfamiliar foreign perspective. And this holds true for even if we remain self-centered or biased in our judgment of nature.</w:t>
      </w:r>
    </w:p>
    <w:p w14:paraId="2AE5CEE7" w14:textId="4A6444EA" w:rsidR="00125506" w:rsidRPr="00AC6AE1" w:rsidDel="009150F3" w:rsidRDefault="00125506" w:rsidP="00CB7707">
      <w:pPr>
        <w:spacing w:line="480" w:lineRule="auto"/>
        <w:rPr>
          <w:del w:id="147" w:author="Nicholas Gallimore" w:date="2014-05-02T19:33:00Z"/>
          <w:rFonts w:ascii="Times New Roman" w:hAnsi="Times New Roman" w:cs="Times New Roman"/>
          <w:color w:val="000000"/>
        </w:rPr>
      </w:pPr>
    </w:p>
    <w:p w14:paraId="4D3F3807" w14:textId="03B49EC7" w:rsidR="00125506" w:rsidRPr="00AC6AE1" w:rsidDel="00DF628C" w:rsidRDefault="00125506" w:rsidP="00CB7707">
      <w:pPr>
        <w:spacing w:line="480" w:lineRule="auto"/>
        <w:rPr>
          <w:del w:id="148" w:author="Nicholas Gallimore" w:date="2014-05-02T19:31:00Z"/>
          <w:rFonts w:ascii="Times New Roman" w:hAnsi="Times New Roman" w:cs="Times New Roman"/>
          <w:color w:val="000000"/>
        </w:rPr>
      </w:pPr>
      <w:del w:id="149" w:author="Nicholas Gallimore" w:date="2014-05-02T19:33:00Z">
        <w:r w:rsidRPr="00AC6AE1" w:rsidDel="009150F3">
          <w:rPr>
            <w:rFonts w:ascii="Times New Roman" w:hAnsi="Times New Roman" w:cs="Times New Roman"/>
            <w:color w:val="000000"/>
          </w:rPr>
          <w:tab/>
        </w:r>
      </w:del>
    </w:p>
    <w:p w14:paraId="0D5542A8" w14:textId="77777777" w:rsidR="00125506" w:rsidRPr="00AC6AE1" w:rsidDel="00DF628C" w:rsidRDefault="00125506" w:rsidP="00CB7707">
      <w:pPr>
        <w:spacing w:line="480" w:lineRule="auto"/>
        <w:rPr>
          <w:del w:id="150" w:author="Nicholas Gallimore" w:date="2014-05-02T19:31:00Z"/>
          <w:rFonts w:ascii="Times New Roman" w:eastAsia="Times New Roman" w:hAnsi="Times New Roman" w:cs="Times New Roman"/>
        </w:rPr>
      </w:pPr>
    </w:p>
    <w:p w14:paraId="3F9C7596" w14:textId="433BDCA2" w:rsidR="00125506" w:rsidRPr="00AC6AE1" w:rsidDel="009150F3" w:rsidRDefault="00125506" w:rsidP="00CB7707">
      <w:pPr>
        <w:spacing w:line="480" w:lineRule="auto"/>
        <w:rPr>
          <w:del w:id="151" w:author="Nicholas Gallimore" w:date="2014-05-02T19:33:00Z"/>
          <w:rFonts w:ascii="Times New Roman" w:hAnsi="Times New Roman" w:cs="Times New Roman"/>
        </w:rPr>
      </w:pPr>
    </w:p>
    <w:p w14:paraId="795D5BB4" w14:textId="6A8C105C" w:rsidR="00CC74E3" w:rsidRPr="00AC6AE1" w:rsidDel="009150F3" w:rsidRDefault="00CC74E3" w:rsidP="00CB7707">
      <w:pPr>
        <w:spacing w:line="480" w:lineRule="auto"/>
        <w:rPr>
          <w:del w:id="152" w:author="Nicholas Gallimore" w:date="2014-05-02T19:33:00Z"/>
          <w:rFonts w:ascii="Times New Roman" w:eastAsia="Times New Roman" w:hAnsi="Times New Roman" w:cs="Times New Roman"/>
          <w:b/>
          <w:color w:val="000000"/>
        </w:rPr>
      </w:pPr>
    </w:p>
    <w:p w14:paraId="0D940633" w14:textId="1A5C8DA3" w:rsidR="00CC74E3" w:rsidRPr="00AC6AE1" w:rsidDel="009150F3" w:rsidRDefault="00CC74E3" w:rsidP="00CB7707">
      <w:pPr>
        <w:spacing w:line="480" w:lineRule="auto"/>
        <w:rPr>
          <w:del w:id="153" w:author="Nicholas Gallimore" w:date="2014-05-02T19:33:00Z"/>
          <w:rFonts w:ascii="Times New Roman" w:eastAsia="Times New Roman" w:hAnsi="Times New Roman" w:cs="Times New Roman"/>
          <w:b/>
          <w:color w:val="000000"/>
        </w:rPr>
      </w:pPr>
    </w:p>
    <w:p w14:paraId="5C8DDD1C" w14:textId="5483E942" w:rsidR="00625E74" w:rsidRPr="00AC6AE1" w:rsidDel="00DF628C" w:rsidRDefault="00125506" w:rsidP="00CB7707">
      <w:pPr>
        <w:spacing w:line="480" w:lineRule="auto"/>
        <w:rPr>
          <w:rFonts w:ascii="Times New Roman" w:eastAsia="Times New Roman" w:hAnsi="Times New Roman" w:cs="Times New Roman"/>
          <w:b/>
          <w:color w:val="000000"/>
        </w:rPr>
      </w:pPr>
      <w:moveFromRangeStart w:id="154" w:author="Nicholas Gallimore" w:date="2014-05-02T19:31:00Z" w:name="move260678428"/>
      <w:moveFrom w:id="155" w:author="Nicholas Gallimore" w:date="2014-05-02T19:31:00Z">
        <w:r w:rsidRPr="00AC6AE1" w:rsidDel="00DF628C">
          <w:rPr>
            <w:rFonts w:ascii="Times New Roman" w:eastAsia="Times New Roman" w:hAnsi="Times New Roman" w:cs="Times New Roman"/>
            <w:b/>
            <w:color w:val="000000"/>
          </w:rPr>
          <w:t>Works Cited</w:t>
        </w:r>
      </w:moveFrom>
    </w:p>
    <w:moveFromRangeEnd w:id="154"/>
    <w:p w14:paraId="76159EBC" w14:textId="05461302" w:rsidR="00125506" w:rsidRPr="00AC6AE1" w:rsidDel="00DF628C" w:rsidRDefault="00125506" w:rsidP="00CB7707">
      <w:pPr>
        <w:spacing w:line="480" w:lineRule="auto"/>
        <w:rPr>
          <w:del w:id="156" w:author="Nicholas Gallimore" w:date="2014-05-02T19:31:00Z"/>
          <w:rFonts w:ascii="Times New Roman" w:eastAsia="Times New Roman" w:hAnsi="Times New Roman" w:cs="Times New Roman"/>
          <w:color w:val="000000"/>
        </w:rPr>
      </w:pPr>
      <w:del w:id="157" w:author="Nicholas Gallimore" w:date="2014-05-02T19:31:00Z">
        <w:r w:rsidRPr="00AC6AE1" w:rsidDel="00DF628C">
          <w:rPr>
            <w:rFonts w:ascii="Times New Roman" w:eastAsia="Times New Roman" w:hAnsi="Times New Roman" w:cs="Times New Roman"/>
            <w:color w:val="000000"/>
          </w:rPr>
          <w:delText>Eiseley, Loren "The Judgment of the Birds."</w:delText>
        </w:r>
        <w:r w:rsidRPr="00AC6AE1" w:rsidDel="00DF628C">
          <w:rPr>
            <w:rStyle w:val="apple-converted-space"/>
            <w:rFonts w:ascii="Times New Roman" w:eastAsia="Times New Roman" w:hAnsi="Times New Roman" w:cs="Times New Roman"/>
            <w:color w:val="000000"/>
          </w:rPr>
          <w:delText> </w:delText>
        </w:r>
        <w:r w:rsidRPr="00AC6AE1" w:rsidDel="00DF628C">
          <w:rPr>
            <w:rFonts w:ascii="Times New Roman" w:eastAsia="Times New Roman" w:hAnsi="Times New Roman" w:cs="Times New Roman"/>
            <w:i/>
            <w:iCs/>
            <w:color w:val="000000"/>
          </w:rPr>
          <w:delText>The Norton Book of Nature Writing</w:delText>
        </w:r>
        <w:r w:rsidRPr="00AC6AE1" w:rsidDel="00DF628C">
          <w:rPr>
            <w:rFonts w:ascii="Times New Roman" w:eastAsia="Times New Roman" w:hAnsi="Times New Roman" w:cs="Times New Roman"/>
            <w:color w:val="000000"/>
          </w:rPr>
          <w:delText xml:space="preserve">. </w:delText>
        </w:r>
      </w:del>
    </w:p>
    <w:p w14:paraId="67AAC046" w14:textId="6C53F30A" w:rsidR="00307F88" w:rsidRPr="00AC6AE1" w:rsidDel="00DF628C" w:rsidRDefault="00125506" w:rsidP="00CB7707">
      <w:pPr>
        <w:spacing w:line="480" w:lineRule="auto"/>
        <w:rPr>
          <w:del w:id="158" w:author="Nicholas Gallimore" w:date="2014-05-02T19:31:00Z"/>
          <w:rFonts w:ascii="Times New Roman" w:eastAsia="Times New Roman" w:hAnsi="Times New Roman" w:cs="Times New Roman"/>
          <w:color w:val="000000"/>
        </w:rPr>
      </w:pPr>
      <w:del w:id="159" w:author="Nicholas Gallimore" w:date="2014-05-02T19:31:00Z">
        <w:r w:rsidRPr="00AC6AE1" w:rsidDel="00DF628C">
          <w:rPr>
            <w:rFonts w:ascii="Times New Roman" w:eastAsia="Times New Roman" w:hAnsi="Times New Roman" w:cs="Times New Roman"/>
            <w:color w:val="000000"/>
          </w:rPr>
          <w:delText>ed. Finch, Robert and John Elder. New York: W.W. Norton &amp;, 1990. 524-33. Print.</w:delText>
        </w:r>
      </w:del>
    </w:p>
    <w:p w14:paraId="74B84722" w14:textId="682ABC90" w:rsidR="00625E74" w:rsidRPr="00AC6AE1" w:rsidRDefault="00625E74" w:rsidP="009150F3">
      <w:pPr>
        <w:spacing w:line="480" w:lineRule="auto"/>
        <w:rPr>
          <w:rFonts w:ascii="Times New Roman" w:eastAsia="Times New Roman" w:hAnsi="Times New Roman" w:cs="Times New Roman"/>
          <w:color w:val="000000"/>
          <w:shd w:val="clear" w:color="auto" w:fill="FFFFFF"/>
        </w:rPr>
      </w:pPr>
    </w:p>
    <w:p w14:paraId="68A7D36D" w14:textId="77777777" w:rsidR="00DF628C" w:rsidRDefault="00DF628C">
      <w:pPr>
        <w:pStyle w:val="Heading2"/>
        <w:rPr>
          <w:ins w:id="160" w:author="Nicholas Gallimore" w:date="2014-05-02T19:32:00Z"/>
          <w:rFonts w:ascii="Times New Roman" w:eastAsia="Times New Roman" w:hAnsi="Times New Roman" w:cs="Times New Roman"/>
          <w:color w:val="000000"/>
        </w:rPr>
        <w:pPrChange w:id="161" w:author="Nicholas Gallimore" w:date="2014-05-02T19:36:00Z">
          <w:pPr>
            <w:spacing w:line="480" w:lineRule="auto"/>
          </w:pPr>
        </w:pPrChange>
      </w:pPr>
      <w:moveToRangeStart w:id="162" w:author="Nicholas Gallimore" w:date="2014-05-02T19:31:00Z" w:name="move260678428"/>
      <w:moveTo w:id="163" w:author="Nicholas Gallimore" w:date="2014-05-02T19:31:00Z">
        <w:r w:rsidRPr="00AC6AE1">
          <w:rPr>
            <w:rFonts w:ascii="Times New Roman" w:eastAsia="Times New Roman" w:hAnsi="Times New Roman" w:cs="Times New Roman"/>
            <w:b w:val="0"/>
            <w:color w:val="000000"/>
          </w:rPr>
          <w:lastRenderedPageBreak/>
          <w:t>Works Cited</w:t>
        </w:r>
      </w:moveTo>
    </w:p>
    <w:p w14:paraId="2F85DC30" w14:textId="77777777" w:rsidR="009150F3" w:rsidRPr="00AC6AE1" w:rsidDel="00DF628C" w:rsidRDefault="009150F3">
      <w:pPr>
        <w:pStyle w:val="Heading3"/>
        <w:rPr>
          <w:ins w:id="164" w:author="Nicholas Gallimore" w:date="2014-05-02T19:33:00Z"/>
          <w:rFonts w:ascii="Times New Roman" w:eastAsia="Times New Roman" w:hAnsi="Times New Roman" w:cs="Times New Roman"/>
        </w:rPr>
        <w:pPrChange w:id="165" w:author="Nicholas Gallimore" w:date="2014-05-02T19:36:00Z">
          <w:pPr>
            <w:spacing w:line="480" w:lineRule="auto"/>
          </w:pPr>
        </w:pPrChange>
      </w:pPr>
      <w:ins w:id="166" w:author="Nicholas Gallimore" w:date="2014-05-02T19:33:00Z">
        <w:r w:rsidRPr="00AC6AE1">
          <w:rPr>
            <w:rFonts w:ascii="Times New Roman" w:eastAsia="Times New Roman" w:hAnsi="Times New Roman" w:cs="Times New Roman"/>
            <w:color w:val="000000"/>
            <w:shd w:val="clear" w:color="auto" w:fill="FFFFFF"/>
          </w:rPr>
          <w:t>Berry, Wendell. "Preserving Wildness."</w:t>
        </w:r>
        <w:r w:rsidRPr="00AC6AE1">
          <w:rPr>
            <w:rStyle w:val="apple-converted-space"/>
            <w:rFonts w:ascii="Times New Roman" w:eastAsia="Times New Roman" w:hAnsi="Times New Roman" w:cs="Times New Roman"/>
            <w:color w:val="000000"/>
            <w:shd w:val="clear" w:color="auto" w:fill="FFFFFF"/>
          </w:rPr>
          <w:t> </w:t>
        </w:r>
        <w:r w:rsidRPr="00AC6AE1">
          <w:rPr>
            <w:rFonts w:ascii="Times New Roman" w:eastAsia="Times New Roman" w:hAnsi="Times New Roman" w:cs="Times New Roman"/>
            <w:i/>
            <w:iCs/>
            <w:color w:val="000000"/>
            <w:shd w:val="clear" w:color="auto" w:fill="FFFFFF"/>
          </w:rPr>
          <w:t>American Earth: Environmental Writing since Thoreau</w:t>
        </w:r>
        <w:r w:rsidRPr="00AC6AE1">
          <w:rPr>
            <w:rFonts w:ascii="Times New Roman" w:eastAsia="Times New Roman" w:hAnsi="Times New Roman" w:cs="Times New Roman"/>
            <w:color w:val="000000"/>
            <w:shd w:val="clear" w:color="auto" w:fill="FFFFFF"/>
          </w:rPr>
          <w:t>. By Bill McKibben and Albert Gore. New York, NY: Literary Classics of the United States, 2008. 516-30. Print.</w:t>
        </w:r>
      </w:ins>
    </w:p>
    <w:p w14:paraId="5EC710CF" w14:textId="127BE3E5" w:rsidR="009150F3" w:rsidRPr="00AC6AE1" w:rsidDel="009150F3" w:rsidRDefault="009150F3">
      <w:pPr>
        <w:pStyle w:val="Heading3"/>
        <w:rPr>
          <w:del w:id="167" w:author="Nicholas Gallimore" w:date="2014-05-02T19:33:00Z"/>
          <w:rFonts w:ascii="Times New Roman" w:eastAsia="Times New Roman" w:hAnsi="Times New Roman" w:cs="Times New Roman"/>
          <w:color w:val="000000"/>
        </w:rPr>
        <w:pPrChange w:id="168" w:author="Nicholas Gallimore" w:date="2014-05-02T19:36:00Z">
          <w:pPr>
            <w:spacing w:line="480" w:lineRule="auto"/>
          </w:pPr>
        </w:pPrChange>
      </w:pPr>
    </w:p>
    <w:moveToRangeEnd w:id="162"/>
    <w:p w14:paraId="177971C7" w14:textId="707FEDD5" w:rsidR="00625E74" w:rsidRPr="00AC6AE1" w:rsidDel="00DF628C" w:rsidRDefault="00625E74">
      <w:pPr>
        <w:pStyle w:val="Heading3"/>
        <w:rPr>
          <w:del w:id="169" w:author="Nicholas Gallimore" w:date="2014-05-02T19:31:00Z"/>
          <w:rFonts w:ascii="Times New Roman" w:eastAsia="Times New Roman" w:hAnsi="Times New Roman" w:cs="Times New Roman"/>
        </w:rPr>
        <w:pPrChange w:id="170" w:author="Nicholas Gallimore" w:date="2014-05-02T19:36:00Z">
          <w:pPr>
            <w:spacing w:line="480" w:lineRule="auto"/>
          </w:pPr>
        </w:pPrChange>
      </w:pPr>
      <w:del w:id="171" w:author="Nicholas Gallimore" w:date="2014-05-02T19:32:00Z">
        <w:r w:rsidRPr="00AC6AE1" w:rsidDel="009150F3">
          <w:rPr>
            <w:rFonts w:ascii="Times New Roman" w:eastAsia="Times New Roman" w:hAnsi="Times New Roman" w:cs="Times New Roman"/>
            <w:color w:val="000000"/>
            <w:shd w:val="clear" w:color="auto" w:fill="FFFFFF"/>
          </w:rPr>
          <w:delText>Berry, Wendell. "Preserving Wildness."</w:delText>
        </w:r>
        <w:r w:rsidRPr="00AC6AE1" w:rsidDel="009150F3">
          <w:rPr>
            <w:rStyle w:val="apple-converted-space"/>
            <w:rFonts w:ascii="Times New Roman" w:eastAsia="Times New Roman" w:hAnsi="Times New Roman" w:cs="Times New Roman"/>
            <w:color w:val="000000"/>
            <w:shd w:val="clear" w:color="auto" w:fill="FFFFFF"/>
          </w:rPr>
          <w:delText> </w:delText>
        </w:r>
        <w:r w:rsidRPr="00AC6AE1" w:rsidDel="009150F3">
          <w:rPr>
            <w:rFonts w:ascii="Times New Roman" w:eastAsia="Times New Roman" w:hAnsi="Times New Roman" w:cs="Times New Roman"/>
            <w:i/>
            <w:iCs/>
            <w:color w:val="000000"/>
            <w:shd w:val="clear" w:color="auto" w:fill="FFFFFF"/>
          </w:rPr>
          <w:delText>American Earth: Environmental Writing since Thoreau</w:delText>
        </w:r>
        <w:r w:rsidRPr="00AC6AE1" w:rsidDel="009150F3">
          <w:rPr>
            <w:rFonts w:ascii="Times New Roman" w:eastAsia="Times New Roman" w:hAnsi="Times New Roman" w:cs="Times New Roman"/>
            <w:color w:val="000000"/>
            <w:shd w:val="clear" w:color="auto" w:fill="FFFFFF"/>
          </w:rPr>
          <w:delText>. By Bill McKibben and Albert Gore. New York, NY: Literary Classics of the United States, 2008. 516-30. Print.</w:delText>
        </w:r>
      </w:del>
    </w:p>
    <w:p w14:paraId="31788645" w14:textId="74132227" w:rsidR="00307F88" w:rsidRPr="00AC6AE1" w:rsidDel="00DF628C" w:rsidRDefault="00307F88">
      <w:pPr>
        <w:pStyle w:val="Heading3"/>
        <w:rPr>
          <w:del w:id="172" w:author="Nicholas Gallimore" w:date="2014-05-02T19:32:00Z"/>
          <w:shd w:val="clear" w:color="auto" w:fill="FFFFFF"/>
        </w:rPr>
        <w:pPrChange w:id="173" w:author="Nicholas Gallimore" w:date="2014-05-02T19:36:00Z">
          <w:pPr>
            <w:spacing w:line="480" w:lineRule="auto"/>
          </w:pPr>
        </w:pPrChange>
      </w:pPr>
    </w:p>
    <w:p w14:paraId="11688B25" w14:textId="1A35B7B4" w:rsidR="00625E74" w:rsidRDefault="00625E74">
      <w:pPr>
        <w:pStyle w:val="Heading3"/>
        <w:rPr>
          <w:ins w:id="174" w:author="Nicholas Gallimore" w:date="2014-05-02T19:35:00Z"/>
          <w:rFonts w:ascii="Times New Roman" w:eastAsia="Times New Roman" w:hAnsi="Times New Roman" w:cs="Times New Roman"/>
          <w:color w:val="000000"/>
          <w:shd w:val="clear" w:color="auto" w:fill="FFFFFF"/>
        </w:rPr>
        <w:pPrChange w:id="175" w:author="Nicholas Gallimore" w:date="2014-05-02T19:36:00Z">
          <w:pPr>
            <w:spacing w:line="480" w:lineRule="auto"/>
          </w:pPr>
        </w:pPrChange>
      </w:pPr>
      <w:r w:rsidRPr="00AC6AE1">
        <w:rPr>
          <w:rFonts w:ascii="Times New Roman" w:eastAsia="Times New Roman" w:hAnsi="Times New Roman" w:cs="Times New Roman"/>
          <w:color w:val="000000"/>
          <w:shd w:val="clear" w:color="auto" w:fill="FFFFFF"/>
        </w:rPr>
        <w:t>Leopold, Aldo, Charles Walsh Schwartz, and Aldo Leopold.</w:t>
      </w:r>
      <w:r w:rsidRPr="00AC6AE1">
        <w:rPr>
          <w:rStyle w:val="apple-converted-space"/>
          <w:rFonts w:ascii="Times New Roman" w:eastAsia="Times New Roman" w:hAnsi="Times New Roman" w:cs="Times New Roman"/>
          <w:color w:val="000000"/>
          <w:shd w:val="clear" w:color="auto" w:fill="FFFFFF"/>
        </w:rPr>
        <w:t> </w:t>
      </w:r>
      <w:r w:rsidRPr="00AC6AE1">
        <w:rPr>
          <w:rFonts w:ascii="Times New Roman" w:eastAsia="Times New Roman" w:hAnsi="Times New Roman" w:cs="Times New Roman"/>
          <w:i/>
          <w:iCs/>
          <w:color w:val="000000"/>
          <w:shd w:val="clear" w:color="auto" w:fill="FFFFFF"/>
        </w:rPr>
        <w:t>A Sand County Almanac. With Other Essays on Conservation from Round River</w:t>
      </w:r>
      <w:r w:rsidRPr="00AC6AE1">
        <w:rPr>
          <w:rFonts w:ascii="Times New Roman" w:eastAsia="Times New Roman" w:hAnsi="Times New Roman" w:cs="Times New Roman"/>
          <w:color w:val="000000"/>
          <w:shd w:val="clear" w:color="auto" w:fill="FFFFFF"/>
        </w:rPr>
        <w:t>. New York: Oxford UP, 1966. Print.</w:t>
      </w:r>
    </w:p>
    <w:p w14:paraId="598FA727" w14:textId="770C6A31" w:rsidR="009150F3" w:rsidRPr="00AC6AE1" w:rsidDel="009150F3" w:rsidRDefault="009150F3">
      <w:pPr>
        <w:pStyle w:val="Heading1"/>
        <w:rPr>
          <w:del w:id="176" w:author="Nicholas Gallimore" w:date="2014-05-02T19:35:00Z"/>
          <w:rFonts w:ascii="Times New Roman" w:eastAsia="Times New Roman" w:hAnsi="Times New Roman" w:cs="Times New Roman"/>
        </w:rPr>
        <w:pPrChange w:id="177" w:author="Nicholas Gallimore" w:date="2014-05-02T19:35:00Z">
          <w:pPr>
            <w:spacing w:line="480" w:lineRule="auto"/>
          </w:pPr>
        </w:pPrChange>
      </w:pPr>
    </w:p>
    <w:p w14:paraId="290EA128" w14:textId="77777777" w:rsidR="00625E74" w:rsidRPr="00AC6AE1" w:rsidDel="00DF628C" w:rsidRDefault="00625E74" w:rsidP="00CB7707">
      <w:pPr>
        <w:spacing w:line="480" w:lineRule="auto"/>
        <w:rPr>
          <w:del w:id="178" w:author="Nicholas Gallimore" w:date="2014-05-02T19:31:00Z"/>
          <w:rFonts w:ascii="Times New Roman" w:eastAsia="Times New Roman" w:hAnsi="Times New Roman" w:cs="Times New Roman"/>
          <w:color w:val="000000"/>
          <w:shd w:val="clear" w:color="auto" w:fill="FFFFFF"/>
        </w:rPr>
      </w:pPr>
    </w:p>
    <w:p w14:paraId="3378844E" w14:textId="16662B23" w:rsidR="00307F88" w:rsidRPr="00AC6AE1" w:rsidDel="00DF628C" w:rsidRDefault="00307F88" w:rsidP="00CB7707">
      <w:pPr>
        <w:spacing w:line="480" w:lineRule="auto"/>
        <w:rPr>
          <w:del w:id="179" w:author="Nicholas Gallimore" w:date="2014-05-02T19:31:00Z"/>
          <w:rFonts w:ascii="Times New Roman" w:eastAsia="Times New Roman" w:hAnsi="Times New Roman" w:cs="Times New Roman"/>
          <w:color w:val="000000"/>
          <w:shd w:val="clear" w:color="auto" w:fill="FFFFFF"/>
        </w:rPr>
      </w:pPr>
      <w:del w:id="180" w:author="Nicholas Gallimore" w:date="2014-05-02T19:31:00Z">
        <w:r w:rsidRPr="00AC6AE1" w:rsidDel="00DF628C">
          <w:rPr>
            <w:rFonts w:ascii="Times New Roman" w:eastAsia="Times New Roman" w:hAnsi="Times New Roman" w:cs="Times New Roman"/>
            <w:color w:val="000000"/>
            <w:shd w:val="clear" w:color="auto" w:fill="FFFFFF"/>
          </w:rPr>
          <w:delText>Sable, David. "Twitter, Schmitter, and Turkey."</w:delText>
        </w:r>
        <w:r w:rsidRPr="00AC6AE1" w:rsidDel="00DF628C">
          <w:rPr>
            <w:rStyle w:val="apple-converted-space"/>
            <w:rFonts w:ascii="Times New Roman" w:eastAsia="Times New Roman" w:hAnsi="Times New Roman" w:cs="Times New Roman"/>
            <w:color w:val="000000"/>
            <w:shd w:val="clear" w:color="auto" w:fill="FFFFFF"/>
          </w:rPr>
          <w:delText> </w:delText>
        </w:r>
        <w:r w:rsidRPr="00AC6AE1" w:rsidDel="00DF628C">
          <w:rPr>
            <w:rFonts w:ascii="Times New Roman" w:eastAsia="Times New Roman" w:hAnsi="Times New Roman" w:cs="Times New Roman"/>
            <w:i/>
            <w:iCs/>
            <w:color w:val="000000"/>
            <w:shd w:val="clear" w:color="auto" w:fill="FFFFFF"/>
          </w:rPr>
          <w:delText>The Huffington Post</w:delText>
        </w:r>
        <w:r w:rsidRPr="00AC6AE1" w:rsidDel="00DF628C">
          <w:rPr>
            <w:rFonts w:ascii="Times New Roman" w:eastAsia="Times New Roman" w:hAnsi="Times New Roman" w:cs="Times New Roman"/>
            <w:color w:val="000000"/>
            <w:shd w:val="clear" w:color="auto" w:fill="FFFFFF"/>
          </w:rPr>
          <w:delText xml:space="preserve">. TheHuffingtonPost.com, </w:delText>
        </w:r>
      </w:del>
    </w:p>
    <w:p w14:paraId="3091830E" w14:textId="346D4B9C" w:rsidR="00307F88" w:rsidRPr="00AC6AE1" w:rsidDel="00DF628C" w:rsidRDefault="00307F88" w:rsidP="00CB7707">
      <w:pPr>
        <w:spacing w:line="480" w:lineRule="auto"/>
        <w:rPr>
          <w:del w:id="181" w:author="Nicholas Gallimore" w:date="2014-05-02T19:31:00Z"/>
          <w:rFonts w:ascii="Times New Roman" w:eastAsia="Times New Roman" w:hAnsi="Times New Roman" w:cs="Times New Roman"/>
        </w:rPr>
      </w:pPr>
      <w:del w:id="182" w:author="Nicholas Gallimore" w:date="2014-05-02T19:31:00Z">
        <w:r w:rsidRPr="00AC6AE1" w:rsidDel="00DF628C">
          <w:rPr>
            <w:rFonts w:ascii="Times New Roman" w:eastAsia="Times New Roman" w:hAnsi="Times New Roman" w:cs="Times New Roman"/>
            <w:color w:val="000000"/>
            <w:shd w:val="clear" w:color="auto" w:fill="FFFFFF"/>
          </w:rPr>
          <w:delText>24 Mar. 2014. Web. 14 Apr. 2014.</w:delText>
        </w:r>
      </w:del>
    </w:p>
    <w:p w14:paraId="1C9F2941" w14:textId="76D3E4F5" w:rsidR="00307F88" w:rsidRPr="00AC6AE1" w:rsidDel="009150F3" w:rsidRDefault="00307F88" w:rsidP="00CB7707">
      <w:pPr>
        <w:spacing w:line="480" w:lineRule="auto"/>
        <w:rPr>
          <w:del w:id="183" w:author="Nicholas Gallimore" w:date="2014-05-02T19:32:00Z"/>
          <w:rFonts w:ascii="Times New Roman" w:eastAsia="Times New Roman" w:hAnsi="Times New Roman" w:cs="Times New Roman"/>
          <w:color w:val="000000"/>
        </w:rPr>
      </w:pPr>
    </w:p>
    <w:p w14:paraId="245E88B2" w14:textId="3A039074" w:rsidR="00125506" w:rsidRPr="00AC6AE1" w:rsidDel="009150F3" w:rsidRDefault="00125506" w:rsidP="00CB7707">
      <w:pPr>
        <w:spacing w:line="480" w:lineRule="auto"/>
        <w:rPr>
          <w:del w:id="184" w:author="Nicholas Gallimore" w:date="2014-05-02T19:32:00Z"/>
          <w:rFonts w:ascii="Times New Roman" w:hAnsi="Times New Roman" w:cs="Times New Roman"/>
        </w:rPr>
      </w:pPr>
    </w:p>
    <w:p w14:paraId="53D3FBFB" w14:textId="35C978F3" w:rsidR="00125506" w:rsidRPr="00AC6AE1" w:rsidDel="009150F3" w:rsidRDefault="00125506" w:rsidP="00CB7707">
      <w:pPr>
        <w:spacing w:line="480" w:lineRule="auto"/>
        <w:rPr>
          <w:del w:id="185" w:author="Nicholas Gallimore" w:date="2014-05-02T19:32:00Z"/>
          <w:rFonts w:ascii="Times New Roman" w:hAnsi="Times New Roman" w:cs="Times New Roman"/>
        </w:rPr>
      </w:pPr>
    </w:p>
    <w:p w14:paraId="4CA408B0" w14:textId="0D31CEB5" w:rsidR="00D472D6" w:rsidRPr="00AC6AE1" w:rsidDel="009150F3" w:rsidRDefault="00D472D6" w:rsidP="00CB7707">
      <w:pPr>
        <w:spacing w:line="480" w:lineRule="auto"/>
        <w:rPr>
          <w:del w:id="186" w:author="Nicholas Gallimore" w:date="2014-05-02T19:32:00Z"/>
          <w:rFonts w:ascii="Times New Roman" w:hAnsi="Times New Roman" w:cs="Times New Roman"/>
          <w:color w:val="000000"/>
        </w:rPr>
      </w:pPr>
    </w:p>
    <w:p w14:paraId="623F4010" w14:textId="4AD3B3B8" w:rsidR="00BF4BE1" w:rsidRPr="00AC6AE1" w:rsidDel="009150F3" w:rsidRDefault="00BF4BE1" w:rsidP="00CB7707">
      <w:pPr>
        <w:spacing w:line="480" w:lineRule="auto"/>
        <w:rPr>
          <w:del w:id="187" w:author="Nicholas Gallimore" w:date="2014-05-02T19:32:00Z"/>
          <w:rFonts w:ascii="Times New Roman" w:hAnsi="Times New Roman" w:cs="Times New Roman"/>
        </w:rPr>
      </w:pPr>
    </w:p>
    <w:p w14:paraId="44E53CF2" w14:textId="36A27C00" w:rsidR="00BF4BE1" w:rsidRPr="00AC6AE1" w:rsidDel="009150F3" w:rsidRDefault="00BF4BE1" w:rsidP="00CB7707">
      <w:pPr>
        <w:spacing w:line="480" w:lineRule="auto"/>
        <w:rPr>
          <w:del w:id="188" w:author="Nicholas Gallimore" w:date="2014-05-02T19:32:00Z"/>
          <w:rFonts w:ascii="Times New Roman" w:hAnsi="Times New Roman" w:cs="Times New Roman"/>
        </w:rPr>
      </w:pPr>
    </w:p>
    <w:p w14:paraId="4734D0A7" w14:textId="4507461F" w:rsidR="00D31954" w:rsidRDefault="009150F3">
      <w:pPr>
        <w:pStyle w:val="Heading1"/>
        <w:rPr>
          <w:ins w:id="189" w:author="Nicholas Gallimore" w:date="2014-05-02T19:37:00Z"/>
          <w:rFonts w:ascii="Times New Roman" w:hAnsi="Times New Roman" w:cs="Times New Roman"/>
        </w:rPr>
        <w:pPrChange w:id="190" w:author="Nicholas Gallimore" w:date="2014-05-02T19:37:00Z">
          <w:pPr>
            <w:spacing w:line="480" w:lineRule="auto"/>
          </w:pPr>
        </w:pPrChange>
      </w:pPr>
      <w:ins w:id="191" w:author="Nicholas Gallimore" w:date="2014-05-02T19:37:00Z">
        <w:r>
          <w:rPr>
            <w:rFonts w:ascii="Times New Roman" w:hAnsi="Times New Roman" w:cs="Times New Roman"/>
          </w:rPr>
          <w:t>Axe In Hand Paper</w:t>
        </w:r>
      </w:ins>
    </w:p>
    <w:p w14:paraId="571C73EC" w14:textId="77777777" w:rsidR="009150F3" w:rsidRDefault="009150F3" w:rsidP="009150F3">
      <w:pPr>
        <w:jc w:val="center"/>
        <w:rPr>
          <w:ins w:id="192" w:author="Nicholas Gallimore" w:date="2014-05-02T19:37:00Z"/>
        </w:rPr>
      </w:pPr>
      <w:ins w:id="193" w:author="Nicholas Gallimore" w:date="2014-05-02T19:37:00Z">
        <w:r>
          <w:t>“Axe in Hand”, Aldo Leopold</w:t>
        </w:r>
      </w:ins>
    </w:p>
    <w:p w14:paraId="79981473" w14:textId="5B814E4C" w:rsidR="009150F3" w:rsidRDefault="009150F3">
      <w:pPr>
        <w:pStyle w:val="Heading1"/>
        <w:rPr>
          <w:ins w:id="194" w:author="Nicholas Gallimore" w:date="2014-05-02T20:12:00Z"/>
        </w:rPr>
        <w:pPrChange w:id="195" w:author="Nicholas Gallimore" w:date="2014-05-02T20:12:00Z">
          <w:pPr/>
        </w:pPrChange>
      </w:pPr>
      <w:commentRangeStart w:id="196"/>
      <w:ins w:id="197" w:author="Nicholas Gallimore" w:date="2014-05-02T19:37:00Z">
        <w:r>
          <w:t xml:space="preserve">The Lord giveth, and the Lord taketh away, but He is no longer the only one to do so. </w:t>
        </w:r>
        <w:commentRangeEnd w:id="196"/>
        <w:r>
          <w:rPr>
            <w:rStyle w:val="CommentReference"/>
          </w:rPr>
          <w:commentReference w:id="196"/>
        </w:r>
        <w:r>
          <w:t xml:space="preserve">When </w:t>
        </w:r>
        <w:commentRangeStart w:id="198"/>
        <w:r>
          <w:t xml:space="preserve">some remote ancestor of ours </w:t>
        </w:r>
        <w:commentRangeEnd w:id="198"/>
        <w:r>
          <w:rPr>
            <w:rStyle w:val="CommentReference"/>
          </w:rPr>
          <w:commentReference w:id="198"/>
        </w:r>
        <w:r>
          <w:t xml:space="preserve">invented the </w:t>
        </w:r>
        <w:commentRangeStart w:id="199"/>
        <w:r>
          <w:t>shovel</w:t>
        </w:r>
        <w:commentRangeEnd w:id="199"/>
        <w:r>
          <w:rPr>
            <w:rStyle w:val="CommentReference"/>
          </w:rPr>
          <w:commentReference w:id="199"/>
        </w:r>
        <w:r>
          <w:t xml:space="preserve">, he became a giver: he could plant a tree. </w:t>
        </w:r>
        <w:commentRangeStart w:id="200"/>
        <w:r>
          <w:t>And when the axe was invented, he became a taker: he could chop it down</w:t>
        </w:r>
        <w:commentRangeEnd w:id="200"/>
        <w:r>
          <w:rPr>
            <w:rStyle w:val="CommentReference"/>
          </w:rPr>
          <w:commentReference w:id="200"/>
        </w:r>
        <w:r>
          <w:t xml:space="preserve">. </w:t>
        </w:r>
        <w:commentRangeStart w:id="201"/>
        <w:r>
          <w:t>Whoever owns land has thus assumed</w:t>
        </w:r>
        <w:commentRangeEnd w:id="201"/>
        <w:r>
          <w:rPr>
            <w:rStyle w:val="CommentReference"/>
          </w:rPr>
          <w:commentReference w:id="201"/>
        </w:r>
        <w:r>
          <w:t xml:space="preserve">, whether he knows it or not, </w:t>
        </w:r>
        <w:commentRangeStart w:id="202"/>
        <w:r>
          <w:t>the divine functions of creating and destroying plants.</w:t>
        </w:r>
        <w:commentRangeEnd w:id="202"/>
        <w:r>
          <w:rPr>
            <w:rStyle w:val="CommentReference"/>
          </w:rPr>
          <w:commentReference w:id="202"/>
        </w:r>
      </w:ins>
    </w:p>
    <w:p w14:paraId="6052EA6B" w14:textId="4875553B" w:rsidR="00BA538C" w:rsidRPr="006B288E" w:rsidRDefault="00BA538C">
      <w:pPr>
        <w:pStyle w:val="Heading2"/>
        <w:rPr>
          <w:ins w:id="203" w:author="Nicholas Gallimore" w:date="2014-05-02T20:13:00Z"/>
        </w:rPr>
        <w:pPrChange w:id="204" w:author="Nicholas Gallimore" w:date="2014-05-02T20:13:00Z">
          <w:pPr>
            <w:pStyle w:val="CommentText"/>
          </w:pPr>
        </w:pPrChange>
      </w:pPr>
      <w:ins w:id="205" w:author="Nicholas Gallimore" w:date="2014-05-02T20:17:00Z">
        <w:r w:rsidRPr="00BA538C">
          <w:rPr>
            <w:rStyle w:val="CommentReference"/>
            <w:sz w:val="24"/>
            <w:szCs w:val="24"/>
            <w:rPrChange w:id="206" w:author="Nicholas Gallimore" w:date="2014-05-02T20:17:00Z">
              <w:rPr>
                <w:rStyle w:val="CommentReference"/>
                <w:b/>
                <w:bCs/>
              </w:rPr>
            </w:rPrChange>
          </w:rPr>
          <w:t xml:space="preserve">7. </w:t>
        </w:r>
      </w:ins>
      <w:ins w:id="207" w:author="Nicholas Gallimore" w:date="2014-05-02T20:26:00Z">
        <w:r w:rsidR="00D64912">
          <w:rPr>
            <w:rStyle w:val="CommentReference"/>
            <w:sz w:val="24"/>
            <w:szCs w:val="24"/>
          </w:rPr>
          <w:t>Leopold suggests t</w:t>
        </w:r>
      </w:ins>
      <w:ins w:id="208" w:author="Nicholas Gallimore" w:date="2014-05-02T20:17:00Z">
        <w:r w:rsidR="00D64912" w:rsidRPr="00AF3ACE">
          <w:rPr>
            <w:rStyle w:val="CommentReference"/>
            <w:sz w:val="24"/>
            <w:szCs w:val="24"/>
          </w:rPr>
          <w:t>hat the</w:t>
        </w:r>
        <w:r w:rsidRPr="00BA538C">
          <w:rPr>
            <w:rStyle w:val="CommentReference"/>
            <w:sz w:val="24"/>
            <w:szCs w:val="24"/>
            <w:rPrChange w:id="209" w:author="Nicholas Gallimore" w:date="2014-05-02T20:17:00Z">
              <w:rPr>
                <w:rStyle w:val="CommentReference"/>
                <w:b/>
                <w:bCs/>
              </w:rPr>
            </w:rPrChange>
          </w:rPr>
          <w:t xml:space="preserve"> divine func</w:t>
        </w:r>
        <w:r w:rsidR="00D64912" w:rsidRPr="00D64912">
          <w:rPr>
            <w:rStyle w:val="CommentReference"/>
            <w:sz w:val="24"/>
            <w:szCs w:val="24"/>
          </w:rPr>
          <w:t xml:space="preserve">tions of </w:t>
        </w:r>
      </w:ins>
      <w:ins w:id="210" w:author="Nicholas Gallimore" w:date="2014-05-02T20:25:00Z">
        <w:r w:rsidR="00D64912">
          <w:rPr>
            <w:rStyle w:val="CommentReference"/>
            <w:sz w:val="24"/>
            <w:szCs w:val="24"/>
          </w:rPr>
          <w:t>‘</w:t>
        </w:r>
      </w:ins>
      <w:ins w:id="211" w:author="Nicholas Gallimore" w:date="2014-05-02T20:17:00Z">
        <w:r w:rsidR="00D64912" w:rsidRPr="00D64912">
          <w:rPr>
            <w:rStyle w:val="CommentReference"/>
            <w:sz w:val="24"/>
            <w:szCs w:val="24"/>
          </w:rPr>
          <w:t>giving</w:t>
        </w:r>
      </w:ins>
      <w:ins w:id="212" w:author="Nicholas Gallimore" w:date="2014-05-02T20:25:00Z">
        <w:r w:rsidR="00D64912">
          <w:rPr>
            <w:rStyle w:val="CommentReference"/>
            <w:sz w:val="24"/>
            <w:szCs w:val="24"/>
          </w:rPr>
          <w:t>’</w:t>
        </w:r>
      </w:ins>
      <w:ins w:id="213" w:author="Nicholas Gallimore" w:date="2014-05-02T20:17:00Z">
        <w:r w:rsidR="00D64912" w:rsidRPr="00D64912">
          <w:rPr>
            <w:rStyle w:val="CommentReference"/>
            <w:sz w:val="24"/>
            <w:szCs w:val="24"/>
          </w:rPr>
          <w:t xml:space="preserve"> and </w:t>
        </w:r>
      </w:ins>
      <w:ins w:id="214" w:author="Nicholas Gallimore" w:date="2014-05-02T20:25:00Z">
        <w:r w:rsidR="00D64912">
          <w:rPr>
            <w:rStyle w:val="CommentReference"/>
            <w:sz w:val="24"/>
            <w:szCs w:val="24"/>
          </w:rPr>
          <w:t>‘</w:t>
        </w:r>
      </w:ins>
      <w:ins w:id="215" w:author="Nicholas Gallimore" w:date="2014-05-02T20:17:00Z">
        <w:r w:rsidR="00D64912" w:rsidRPr="00D64912">
          <w:rPr>
            <w:rStyle w:val="CommentReference"/>
            <w:sz w:val="24"/>
            <w:szCs w:val="24"/>
          </w:rPr>
          <w:t>taking</w:t>
        </w:r>
      </w:ins>
      <w:ins w:id="216" w:author="Nicholas Gallimore" w:date="2014-05-02T20:25:00Z">
        <w:r w:rsidR="00D64912">
          <w:rPr>
            <w:rStyle w:val="CommentReference"/>
            <w:sz w:val="24"/>
            <w:szCs w:val="24"/>
          </w:rPr>
          <w:t xml:space="preserve">’ </w:t>
        </w:r>
      </w:ins>
      <w:ins w:id="217" w:author="Nicholas Gallimore" w:date="2014-05-02T20:17:00Z">
        <w:r w:rsidRPr="00BA538C">
          <w:rPr>
            <w:rStyle w:val="CommentReference"/>
            <w:sz w:val="24"/>
            <w:szCs w:val="24"/>
            <w:rPrChange w:id="218" w:author="Nicholas Gallimore" w:date="2014-05-02T20:17:00Z">
              <w:rPr>
                <w:rStyle w:val="CommentReference"/>
                <w:b/>
                <w:bCs/>
              </w:rPr>
            </w:rPrChange>
          </w:rPr>
          <w:t>are</w:t>
        </w:r>
        <w:r w:rsidR="00D64912" w:rsidRPr="00D64912">
          <w:rPr>
            <w:rStyle w:val="CommentReference"/>
            <w:sz w:val="24"/>
            <w:szCs w:val="24"/>
          </w:rPr>
          <w:t xml:space="preserve"> tools that </w:t>
        </w:r>
      </w:ins>
      <w:ins w:id="219" w:author="Nicholas Gallimore" w:date="2014-05-02T20:26:00Z">
        <w:r w:rsidR="00AF3ACE">
          <w:rPr>
            <w:rStyle w:val="CommentReference"/>
            <w:sz w:val="24"/>
            <w:szCs w:val="24"/>
          </w:rPr>
          <w:t>of which were derived from</w:t>
        </w:r>
      </w:ins>
      <w:ins w:id="220" w:author="Nicholas Gallimore" w:date="2014-05-02T20:29:00Z">
        <w:r w:rsidR="00AF3ACE">
          <w:rPr>
            <w:rStyle w:val="CommentReference"/>
            <w:sz w:val="24"/>
            <w:szCs w:val="24"/>
          </w:rPr>
          <w:t xml:space="preserve"> a higher power</w:t>
        </w:r>
      </w:ins>
      <w:ins w:id="221" w:author="Nicholas Gallimore" w:date="2014-05-02T20:26:00Z">
        <w:r w:rsidR="00AF3ACE">
          <w:rPr>
            <w:rStyle w:val="CommentReference"/>
            <w:sz w:val="24"/>
            <w:szCs w:val="24"/>
          </w:rPr>
          <w:t>:</w:t>
        </w:r>
      </w:ins>
      <w:ins w:id="222" w:author="Nicholas Gallimore" w:date="2014-05-02T20:27:00Z">
        <w:r w:rsidR="00AF3ACE">
          <w:rPr>
            <w:rStyle w:val="CommentReference"/>
            <w:sz w:val="24"/>
            <w:szCs w:val="24"/>
          </w:rPr>
          <w:t xml:space="preserve"> </w:t>
        </w:r>
      </w:ins>
      <w:ins w:id="223" w:author="Nicholas Gallimore" w:date="2014-05-02T20:28:00Z">
        <w:r w:rsidR="00AF3ACE">
          <w:rPr>
            <w:rStyle w:val="CommentReference"/>
            <w:sz w:val="24"/>
            <w:szCs w:val="24"/>
          </w:rPr>
          <w:t>“</w:t>
        </w:r>
        <w:r w:rsidR="00AF3ACE">
          <w:t>The Lord giveth, and the Lord taketh away, but He is no longer the only one to do so</w:t>
        </w:r>
      </w:ins>
      <w:ins w:id="224" w:author="Nicholas Gallimore" w:date="2014-05-02T20:30:00Z">
        <w:r w:rsidR="0083354F">
          <w:rPr>
            <w:rStyle w:val="CommentReference"/>
            <w:sz w:val="24"/>
            <w:szCs w:val="24"/>
          </w:rPr>
          <w:t xml:space="preserve">.”(Leopold) </w:t>
        </w:r>
      </w:ins>
      <w:ins w:id="225" w:author="Nicholas Gallimore" w:date="2014-05-02T20:13:00Z">
        <w:r w:rsidRPr="00BA538C">
          <w:rPr>
            <w:rStyle w:val="CommentReference"/>
            <w:sz w:val="24"/>
            <w:szCs w:val="24"/>
          </w:rPr>
          <w:t xml:space="preserve">By implication, Leopold </w:t>
        </w:r>
        <w:r w:rsidRPr="00BA538C">
          <w:rPr>
            <w:rStyle w:val="CommentReference"/>
            <w:sz w:val="24"/>
            <w:szCs w:val="24"/>
            <w:rPrChange w:id="226" w:author="Nicholas Gallimore" w:date="2014-05-02T20:17:00Z">
              <w:rPr>
                <w:rStyle w:val="CommentReference"/>
                <w:b/>
                <w:bCs/>
              </w:rPr>
            </w:rPrChange>
          </w:rPr>
          <w:t>sugge</w:t>
        </w:r>
        <w:r w:rsidRPr="00BA538C">
          <w:rPr>
            <w:rStyle w:val="CommentReference"/>
            <w:sz w:val="24"/>
            <w:szCs w:val="24"/>
          </w:rPr>
          <w:t>sts that</w:t>
        </w:r>
      </w:ins>
      <w:ins w:id="227" w:author="Nicholas Gallimore" w:date="2014-05-02T20:30:00Z">
        <w:r w:rsidR="0083354F">
          <w:rPr>
            <w:rStyle w:val="CommentReference"/>
            <w:sz w:val="24"/>
            <w:szCs w:val="24"/>
          </w:rPr>
          <w:t xml:space="preserve"> the axe in his hand, and shovel</w:t>
        </w:r>
      </w:ins>
      <w:ins w:id="228" w:author="Nicholas Gallimore" w:date="2014-05-02T20:13:00Z">
        <w:r w:rsidR="0083354F">
          <w:rPr>
            <w:rStyle w:val="CommentReference"/>
            <w:sz w:val="24"/>
            <w:szCs w:val="24"/>
          </w:rPr>
          <w:t xml:space="preserve"> are</w:t>
        </w:r>
      </w:ins>
      <w:ins w:id="229" w:author="Nicholas Gallimore" w:date="2014-05-02T20:30:00Z">
        <w:r w:rsidR="0083354F">
          <w:rPr>
            <w:rStyle w:val="CommentReference"/>
            <w:sz w:val="24"/>
            <w:szCs w:val="24"/>
          </w:rPr>
          <w:t xml:space="preserve"> </w:t>
        </w:r>
      </w:ins>
      <w:ins w:id="230" w:author="Nicholas Gallimore" w:date="2014-05-02T20:19:00Z">
        <w:r w:rsidR="0083354F">
          <w:rPr>
            <w:rStyle w:val="CommentReference"/>
            <w:sz w:val="24"/>
            <w:szCs w:val="24"/>
          </w:rPr>
          <w:t>replication</w:t>
        </w:r>
      </w:ins>
      <w:ins w:id="231" w:author="Nicholas Gallimore" w:date="2014-05-02T20:31:00Z">
        <w:r w:rsidR="0083354F">
          <w:rPr>
            <w:rStyle w:val="CommentReference"/>
            <w:sz w:val="24"/>
            <w:szCs w:val="24"/>
          </w:rPr>
          <w:t>s</w:t>
        </w:r>
      </w:ins>
      <w:ins w:id="232" w:author="Nicholas Gallimore" w:date="2014-05-02T20:19:00Z">
        <w:r>
          <w:rPr>
            <w:rStyle w:val="CommentReference"/>
            <w:sz w:val="24"/>
            <w:szCs w:val="24"/>
          </w:rPr>
          <w:t xml:space="preserve"> of the</w:t>
        </w:r>
      </w:ins>
      <w:ins w:id="233" w:author="Nicholas Gallimore" w:date="2014-05-02T20:32:00Z">
        <w:r w:rsidR="0083354F">
          <w:rPr>
            <w:rStyle w:val="CommentReference"/>
            <w:sz w:val="24"/>
            <w:szCs w:val="24"/>
          </w:rPr>
          <w:t>se</w:t>
        </w:r>
      </w:ins>
      <w:ins w:id="234" w:author="Nicholas Gallimore" w:date="2014-05-02T20:31:00Z">
        <w:r w:rsidR="0083354F">
          <w:rPr>
            <w:rStyle w:val="CommentReference"/>
            <w:sz w:val="24"/>
            <w:szCs w:val="24"/>
          </w:rPr>
          <w:t xml:space="preserve"> divine functions</w:t>
        </w:r>
      </w:ins>
      <w:ins w:id="235" w:author="Nicholas Gallimore" w:date="2014-05-02T20:32:00Z">
        <w:r w:rsidR="0083354F">
          <w:rPr>
            <w:rStyle w:val="CommentReference"/>
            <w:sz w:val="24"/>
            <w:szCs w:val="24"/>
          </w:rPr>
          <w:t>, that is to ‘give’ and to ‘take’</w:t>
        </w:r>
      </w:ins>
      <w:ins w:id="236" w:author="Nicholas Gallimore" w:date="2014-05-02T20:13:00Z">
        <w:r w:rsidR="0083354F">
          <w:rPr>
            <w:rStyle w:val="CommentReference"/>
            <w:sz w:val="24"/>
            <w:szCs w:val="24"/>
          </w:rPr>
          <w:t xml:space="preserve">. It must be noted however, </w:t>
        </w:r>
        <w:r w:rsidR="007D1D7E" w:rsidRPr="007D1D7E">
          <w:rPr>
            <w:rStyle w:val="CommentReference"/>
            <w:sz w:val="24"/>
            <w:szCs w:val="24"/>
          </w:rPr>
          <w:t>how L</w:t>
        </w:r>
        <w:r w:rsidR="007D1D7E">
          <w:rPr>
            <w:rStyle w:val="CommentReference"/>
            <w:sz w:val="24"/>
            <w:szCs w:val="24"/>
          </w:rPr>
          <w:t>eopold associ</w:t>
        </w:r>
        <w:r w:rsidR="007D1D7E" w:rsidRPr="007D1D7E">
          <w:rPr>
            <w:rStyle w:val="CommentReference"/>
            <w:sz w:val="24"/>
            <w:szCs w:val="24"/>
          </w:rPr>
          <w:t>ates the words</w:t>
        </w:r>
      </w:ins>
      <w:ins w:id="237" w:author="Nicholas Gallimore" w:date="2014-05-02T20:21:00Z">
        <w:r w:rsidR="007D1D7E">
          <w:rPr>
            <w:rStyle w:val="CommentReference"/>
            <w:sz w:val="24"/>
            <w:szCs w:val="24"/>
          </w:rPr>
          <w:t xml:space="preserve"> such as</w:t>
        </w:r>
      </w:ins>
      <w:ins w:id="238" w:author="Nicholas Gallimore" w:date="2014-05-02T20:13:00Z">
        <w:r w:rsidR="007D1D7E">
          <w:rPr>
            <w:rStyle w:val="CommentReference"/>
            <w:sz w:val="24"/>
            <w:szCs w:val="24"/>
          </w:rPr>
          <w:t xml:space="preserve">: </w:t>
        </w:r>
      </w:ins>
      <w:ins w:id="239" w:author="Nicholas Gallimore" w:date="2014-05-02T20:20:00Z">
        <w:r w:rsidR="007D1D7E">
          <w:rPr>
            <w:rStyle w:val="CommentReference"/>
            <w:sz w:val="24"/>
            <w:szCs w:val="24"/>
          </w:rPr>
          <w:t xml:space="preserve">“divine”, “Lord” and </w:t>
        </w:r>
      </w:ins>
      <w:ins w:id="240" w:author="Nicholas Gallimore" w:date="2014-05-02T20:21:00Z">
        <w:r w:rsidR="007D1D7E">
          <w:rPr>
            <w:rStyle w:val="CommentReference"/>
            <w:sz w:val="24"/>
            <w:szCs w:val="24"/>
          </w:rPr>
          <w:t xml:space="preserve">“some </w:t>
        </w:r>
      </w:ins>
      <w:ins w:id="241" w:author="Nicholas Gallimore" w:date="2014-05-02T20:20:00Z">
        <w:r w:rsidR="007D1D7E">
          <w:rPr>
            <w:rStyle w:val="CommentReference"/>
            <w:sz w:val="24"/>
            <w:szCs w:val="24"/>
          </w:rPr>
          <w:t>remote ancestor”</w:t>
        </w:r>
      </w:ins>
      <w:ins w:id="242" w:author="Nicholas Gallimore" w:date="2014-05-02T20:22:00Z">
        <w:r w:rsidR="00D64912">
          <w:rPr>
            <w:rStyle w:val="CommentReference"/>
            <w:sz w:val="24"/>
            <w:szCs w:val="24"/>
          </w:rPr>
          <w:t>, thus su</w:t>
        </w:r>
        <w:r w:rsidR="0083354F">
          <w:rPr>
            <w:rStyle w:val="CommentReference"/>
            <w:sz w:val="24"/>
            <w:szCs w:val="24"/>
          </w:rPr>
          <w:t xml:space="preserve">ggesting the value he places amongst </w:t>
        </w:r>
        <w:r w:rsidR="00D64912">
          <w:rPr>
            <w:rStyle w:val="CommentReference"/>
            <w:sz w:val="24"/>
            <w:szCs w:val="24"/>
          </w:rPr>
          <w:t>his heritage</w:t>
        </w:r>
      </w:ins>
      <w:ins w:id="243" w:author="Nicholas Gallimore" w:date="2014-05-02T20:33:00Z">
        <w:r w:rsidR="0083354F">
          <w:rPr>
            <w:rStyle w:val="CommentReference"/>
            <w:sz w:val="24"/>
            <w:szCs w:val="24"/>
          </w:rPr>
          <w:t>, or reveals the extent how it affects his bias</w:t>
        </w:r>
      </w:ins>
      <w:ins w:id="244" w:author="Nicholas Gallimore" w:date="2014-05-02T20:22:00Z">
        <w:r w:rsidR="00D64912">
          <w:rPr>
            <w:rStyle w:val="CommentReference"/>
            <w:sz w:val="24"/>
            <w:szCs w:val="24"/>
          </w:rPr>
          <w:t xml:space="preserve">. </w:t>
        </w:r>
        <w:r w:rsidR="00D64912">
          <w:rPr>
            <w:rStyle w:val="CommentReference"/>
            <w:i/>
            <w:sz w:val="24"/>
            <w:szCs w:val="24"/>
          </w:rPr>
          <w:t>Our heritage</w:t>
        </w:r>
        <w:r w:rsidR="00D64912">
          <w:rPr>
            <w:rStyle w:val="CommentReference"/>
            <w:sz w:val="24"/>
            <w:szCs w:val="24"/>
          </w:rPr>
          <w:t xml:space="preserve">. </w:t>
        </w:r>
      </w:ins>
      <w:ins w:id="245" w:author="Nicholas Gallimore" w:date="2014-05-02T20:20:00Z">
        <w:r w:rsidR="007D1D7E">
          <w:rPr>
            <w:rStyle w:val="CommentReference"/>
            <w:sz w:val="24"/>
            <w:szCs w:val="24"/>
          </w:rPr>
          <w:t xml:space="preserve"> with his two more fundamental tools: the shovel and </w:t>
        </w:r>
      </w:ins>
      <w:ins w:id="246" w:author="Nicholas Gallimore" w:date="2014-05-02T20:21:00Z">
        <w:r w:rsidR="007D1D7E">
          <w:rPr>
            <w:rStyle w:val="CommentReference"/>
            <w:sz w:val="24"/>
            <w:szCs w:val="24"/>
          </w:rPr>
          <w:t>the</w:t>
        </w:r>
      </w:ins>
      <w:ins w:id="247" w:author="Nicholas Gallimore" w:date="2014-05-02T20:20:00Z">
        <w:r w:rsidR="007D1D7E">
          <w:rPr>
            <w:rStyle w:val="CommentReference"/>
            <w:sz w:val="24"/>
            <w:szCs w:val="24"/>
          </w:rPr>
          <w:t xml:space="preserve"> </w:t>
        </w:r>
      </w:ins>
      <w:ins w:id="248" w:author="Nicholas Gallimore" w:date="2014-05-02T20:21:00Z">
        <w:r w:rsidR="007D1D7E">
          <w:rPr>
            <w:rStyle w:val="CommentReference"/>
            <w:sz w:val="24"/>
            <w:szCs w:val="24"/>
          </w:rPr>
          <w:t xml:space="preserve">axe. </w:t>
        </w:r>
      </w:ins>
      <w:ins w:id="249" w:author="Nicholas Gallimore" w:date="2014-05-02T20:13:00Z">
        <w:r w:rsidRPr="00BA538C">
          <w:rPr>
            <w:rStyle w:val="CommentReference"/>
            <w:sz w:val="24"/>
            <w:szCs w:val="24"/>
            <w:rPrChange w:id="250" w:author="Nicholas Gallimore" w:date="2014-05-02T20:17:00Z">
              <w:rPr>
                <w:rStyle w:val="CommentReference"/>
                <w:b/>
                <w:bCs/>
              </w:rPr>
            </w:rPrChange>
          </w:rPr>
          <w:t>God.</w:t>
        </w:r>
      </w:ins>
    </w:p>
    <w:p w14:paraId="3DDB56DF" w14:textId="0CC1D2C9" w:rsidR="00BA538C" w:rsidRPr="006B288E" w:rsidRDefault="00BA538C">
      <w:pPr>
        <w:pStyle w:val="Heading2"/>
        <w:rPr>
          <w:ins w:id="251" w:author="Nicholas Gallimore" w:date="2014-05-02T20:16:00Z"/>
        </w:rPr>
        <w:pPrChange w:id="252" w:author="Nicholas Gallimore" w:date="2014-05-02T20:16:00Z">
          <w:pPr>
            <w:pStyle w:val="CommentText"/>
          </w:pPr>
        </w:pPrChange>
      </w:pPr>
      <w:ins w:id="253" w:author="Nicholas Gallimore" w:date="2014-05-02T20:16:00Z">
        <w:r w:rsidRPr="00BA538C">
          <w:rPr>
            <w:sz w:val="24"/>
            <w:szCs w:val="24"/>
            <w:rPrChange w:id="254" w:author="Nicholas Gallimore" w:date="2014-05-02T20:17:00Z">
              <w:rPr>
                <w:b/>
                <w:bCs/>
              </w:rPr>
            </w:rPrChange>
          </w:rPr>
          <w:t xml:space="preserve">It is a little peculiar how Leopold’s illustration of “some remote ancestor”[2] demonstrates the same divine functions that of Leopold’s. </w:t>
        </w:r>
      </w:ins>
    </w:p>
    <w:p w14:paraId="22A08793" w14:textId="77777777" w:rsidR="00BA538C" w:rsidRPr="006B288E" w:rsidRDefault="00BA538C">
      <w:pPr>
        <w:pStyle w:val="Heading2"/>
        <w:rPr>
          <w:ins w:id="255" w:author="Nicholas Gallimore" w:date="2014-05-02T20:16:00Z"/>
        </w:rPr>
        <w:pPrChange w:id="256" w:author="Nicholas Gallimore" w:date="2014-05-02T20:16:00Z">
          <w:pPr>
            <w:pStyle w:val="CommentText"/>
          </w:pPr>
        </w:pPrChange>
      </w:pPr>
      <w:ins w:id="257" w:author="Nicholas Gallimore" w:date="2014-05-02T20:16:00Z">
        <w:r w:rsidRPr="00BA538C">
          <w:rPr>
            <w:sz w:val="24"/>
            <w:szCs w:val="24"/>
            <w:rPrChange w:id="258" w:author="Nicholas Gallimore" w:date="2014-05-02T20:17:00Z">
              <w:rPr>
                <w:b/>
                <w:bCs/>
              </w:rPr>
            </w:rPrChange>
          </w:rPr>
          <w:t>Suggests Leopold’s value of heritage, family, and ancestry.</w:t>
        </w:r>
      </w:ins>
    </w:p>
    <w:p w14:paraId="425764D2" w14:textId="77777777" w:rsidR="00BA538C" w:rsidRPr="006B288E" w:rsidRDefault="00BA538C">
      <w:pPr>
        <w:pStyle w:val="Heading2"/>
        <w:rPr>
          <w:ins w:id="259" w:author="Nicholas Gallimore" w:date="2014-05-02T20:16:00Z"/>
        </w:rPr>
        <w:pPrChange w:id="260" w:author="Nicholas Gallimore" w:date="2014-05-02T20:16:00Z">
          <w:pPr>
            <w:pStyle w:val="CommentText"/>
          </w:pPr>
        </w:pPrChange>
      </w:pPr>
      <w:ins w:id="261" w:author="Nicholas Gallimore" w:date="2014-05-02T20:16:00Z">
        <w:r w:rsidRPr="00BA538C">
          <w:rPr>
            <w:sz w:val="24"/>
            <w:szCs w:val="24"/>
            <w:rPrChange w:id="262" w:author="Nicholas Gallimore" w:date="2014-05-02T20:17:00Z">
              <w:rPr>
                <w:b/>
                <w:bCs/>
              </w:rPr>
            </w:rPrChange>
          </w:rPr>
          <w:t>Ethics of the land</w:t>
        </w:r>
      </w:ins>
    </w:p>
    <w:p w14:paraId="42488613" w14:textId="77777777" w:rsidR="00BA538C" w:rsidRPr="006B288E" w:rsidRDefault="00BA538C">
      <w:pPr>
        <w:pStyle w:val="Heading2"/>
        <w:rPr>
          <w:ins w:id="263" w:author="Nicholas Gallimore" w:date="2014-05-02T20:17:00Z"/>
        </w:rPr>
        <w:pPrChange w:id="264" w:author="Nicholas Gallimore" w:date="2014-05-02T20:17:00Z">
          <w:pPr>
            <w:pStyle w:val="CommentText"/>
          </w:pPr>
        </w:pPrChange>
      </w:pPr>
      <w:ins w:id="265" w:author="Nicholas Gallimore" w:date="2014-05-02T20:17:00Z">
        <w:r w:rsidRPr="00BA538C">
          <w:rPr>
            <w:sz w:val="24"/>
            <w:szCs w:val="24"/>
            <w:rPrChange w:id="266" w:author="Nicholas Gallimore" w:date="2014-05-02T20:17:00Z">
              <w:rPr>
                <w:b/>
                <w:bCs/>
              </w:rPr>
            </w:rPrChange>
          </w:rPr>
          <w:t xml:space="preserve">To give or to take. We demonstrate the power of these divine functions. Whether we know it or not. We are in effect creating and destroying plants. </w:t>
        </w:r>
      </w:ins>
    </w:p>
    <w:p w14:paraId="30D1E11E" w14:textId="7303441D" w:rsidR="00BA538C" w:rsidRDefault="00BA538C">
      <w:pPr>
        <w:pStyle w:val="Heading1"/>
        <w:rPr>
          <w:ins w:id="267" w:author="Nicholas Gallimore" w:date="2014-05-02T19:37:00Z"/>
        </w:rPr>
        <w:pPrChange w:id="268" w:author="Nicholas Gallimore" w:date="2014-05-02T20:12:00Z">
          <w:pPr/>
        </w:pPrChange>
      </w:pPr>
    </w:p>
    <w:p w14:paraId="5A55794F" w14:textId="77777777" w:rsidR="009150F3" w:rsidRDefault="009150F3" w:rsidP="009150F3">
      <w:pPr>
        <w:rPr>
          <w:ins w:id="269" w:author="Nicholas Gallimore" w:date="2014-05-02T19:37:00Z"/>
        </w:rPr>
      </w:pPr>
      <w:commentRangeStart w:id="270"/>
      <w:ins w:id="271" w:author="Nicholas Gallimore" w:date="2014-05-02T19:37:00Z">
        <w:r>
          <w:tab/>
          <w:t xml:space="preserve">Other ancestors, less remote, have since invented other tools, but each of these, upon close scrutiny, proves to be either an elaboration of, or an accessory to, the original pair of basic implements. </w:t>
        </w:r>
        <w:commentRangeEnd w:id="270"/>
        <w:r>
          <w:rPr>
            <w:rStyle w:val="CommentReference"/>
          </w:rPr>
          <w:commentReference w:id="270"/>
        </w:r>
        <w:r>
          <w:t xml:space="preserve">We classify ourselves into </w:t>
        </w:r>
        <w:commentRangeStart w:id="272"/>
        <w:r>
          <w:t>vocations</w:t>
        </w:r>
        <w:commentRangeEnd w:id="272"/>
        <w:r>
          <w:rPr>
            <w:rStyle w:val="CommentReference"/>
          </w:rPr>
          <w:commentReference w:id="272"/>
        </w:r>
        <w:r>
          <w:t xml:space="preserve">, each of which either </w:t>
        </w:r>
        <w:commentRangeStart w:id="273"/>
        <w:r>
          <w:t xml:space="preserve">wields </w:t>
        </w:r>
        <w:commentRangeEnd w:id="273"/>
        <w:r>
          <w:rPr>
            <w:rStyle w:val="CommentReference"/>
          </w:rPr>
          <w:lastRenderedPageBreak/>
          <w:commentReference w:id="273"/>
        </w:r>
        <w:r>
          <w:t xml:space="preserve">some particular tool, or </w:t>
        </w:r>
        <w:commentRangeStart w:id="274"/>
        <w:r>
          <w:t>sells i</w:t>
        </w:r>
        <w:commentRangeEnd w:id="274"/>
        <w:r>
          <w:rPr>
            <w:rStyle w:val="CommentReference"/>
          </w:rPr>
          <w:commentReference w:id="274"/>
        </w:r>
        <w:r>
          <w:t xml:space="preserve">t, or </w:t>
        </w:r>
        <w:commentRangeStart w:id="275"/>
        <w:r>
          <w:t>repairs it</w:t>
        </w:r>
        <w:commentRangeEnd w:id="275"/>
        <w:r>
          <w:rPr>
            <w:rStyle w:val="CommentReference"/>
          </w:rPr>
          <w:commentReference w:id="275"/>
        </w:r>
        <w:r>
          <w:t xml:space="preserve">, or </w:t>
        </w:r>
        <w:commentRangeStart w:id="276"/>
        <w:r>
          <w:t>sharpens it</w:t>
        </w:r>
        <w:commentRangeEnd w:id="276"/>
        <w:r>
          <w:rPr>
            <w:rStyle w:val="CommentReference"/>
          </w:rPr>
          <w:commentReference w:id="276"/>
        </w:r>
        <w:r>
          <w:t xml:space="preserve">, or </w:t>
        </w:r>
        <w:commentRangeStart w:id="277"/>
        <w:r>
          <w:t xml:space="preserve">dispenses advice </w:t>
        </w:r>
        <w:commentRangeEnd w:id="277"/>
        <w:r>
          <w:rPr>
            <w:rStyle w:val="CommentReference"/>
          </w:rPr>
          <w:commentReference w:id="277"/>
        </w:r>
        <w:r>
          <w:t xml:space="preserve">on how to do so; </w:t>
        </w:r>
        <w:commentRangeStart w:id="278"/>
        <w:r>
          <w:t>by such division of labors we avoid responsibility for the misuse of any tool save our own.</w:t>
        </w:r>
        <w:commentRangeEnd w:id="278"/>
        <w:r>
          <w:rPr>
            <w:rStyle w:val="CommentReference"/>
          </w:rPr>
          <w:commentReference w:id="278"/>
        </w:r>
        <w:r>
          <w:t xml:space="preserve"> But there is </w:t>
        </w:r>
        <w:commentRangeStart w:id="279"/>
        <w:r>
          <w:t xml:space="preserve">one vocation-philosophy-which </w:t>
        </w:r>
        <w:commentRangeEnd w:id="279"/>
        <w:r>
          <w:rPr>
            <w:rStyle w:val="CommentReference"/>
          </w:rPr>
          <w:commentReference w:id="279"/>
        </w:r>
        <w:r>
          <w:t xml:space="preserve">knows that all men, by what they think about and </w:t>
        </w:r>
        <w:commentRangeStart w:id="280"/>
        <w:r>
          <w:t>wish for</w:t>
        </w:r>
        <w:commentRangeEnd w:id="280"/>
        <w:r>
          <w:rPr>
            <w:rStyle w:val="CommentReference"/>
          </w:rPr>
          <w:commentReference w:id="280"/>
        </w:r>
        <w:r>
          <w:t xml:space="preserve">, in effect wield all tools. It knows that men thus determine, by their manner of thinking and </w:t>
        </w:r>
        <w:commentRangeStart w:id="281"/>
        <w:r>
          <w:t>wishing</w:t>
        </w:r>
        <w:commentRangeEnd w:id="281"/>
        <w:r>
          <w:rPr>
            <w:rStyle w:val="CommentReference"/>
          </w:rPr>
          <w:commentReference w:id="281"/>
        </w:r>
        <w:r>
          <w:t xml:space="preserve">, whether it is </w:t>
        </w:r>
        <w:commentRangeStart w:id="282"/>
        <w:r>
          <w:t>worth</w:t>
        </w:r>
        <w:commentRangeEnd w:id="282"/>
        <w:r>
          <w:rPr>
            <w:rStyle w:val="CommentReference"/>
          </w:rPr>
          <w:commentReference w:id="282"/>
        </w:r>
        <w:r>
          <w:t xml:space="preserve"> while to wield any</w:t>
        </w:r>
        <w:commentRangeStart w:id="283"/>
        <w:r>
          <w:t>.</w:t>
        </w:r>
        <w:commentRangeEnd w:id="283"/>
        <w:r>
          <w:rPr>
            <w:rStyle w:val="CommentReference"/>
          </w:rPr>
          <w:commentReference w:id="283"/>
        </w:r>
      </w:ins>
    </w:p>
    <w:p w14:paraId="1C1BBD85" w14:textId="77777777" w:rsidR="009150F3" w:rsidRDefault="009150F3" w:rsidP="009150F3">
      <w:pPr>
        <w:rPr>
          <w:ins w:id="284" w:author="Nicholas Gallimore" w:date="2014-05-02T19:37:00Z"/>
        </w:rPr>
      </w:pPr>
    </w:p>
    <w:p w14:paraId="6F42476B" w14:textId="77777777" w:rsidR="009150F3" w:rsidRDefault="009150F3" w:rsidP="009150F3">
      <w:pPr>
        <w:rPr>
          <w:ins w:id="285" w:author="Nicholas Gallimore" w:date="2014-05-02T19:37:00Z"/>
        </w:rPr>
      </w:pPr>
      <w:commentRangeStart w:id="286"/>
      <w:ins w:id="287" w:author="Nicholas Gallimore" w:date="2014-05-02T19:37:00Z">
        <w:r>
          <w:t xml:space="preserve">November is, </w:t>
        </w:r>
        <w:commentRangeEnd w:id="286"/>
        <w:r>
          <w:rPr>
            <w:rStyle w:val="CommentReference"/>
          </w:rPr>
          <w:commentReference w:id="286"/>
        </w:r>
        <w:r>
          <w:t>for many reasons, the month for the axe. It is warm enough to grind an axe without freezing, but cold enough to fell a tree in comfort. The leaves are off the hardwoods, so that one can see just how the branches intertwine, and what growth occurred last summer. Without this clear view of treetops, one cannot be sure which tree, if any, needs felling for the good of the land.</w:t>
        </w:r>
      </w:ins>
    </w:p>
    <w:p w14:paraId="5CBAC53C" w14:textId="77777777" w:rsidR="009150F3" w:rsidRDefault="009150F3" w:rsidP="009150F3">
      <w:pPr>
        <w:rPr>
          <w:ins w:id="288" w:author="Nicholas Gallimore" w:date="2014-05-02T19:37:00Z"/>
        </w:rPr>
      </w:pPr>
      <w:ins w:id="289" w:author="Nicholas Gallimore" w:date="2014-05-02T19:37:00Z">
        <w:r>
          <w:tab/>
          <w:t>I have read many definitions of what is a conservationist, and written not a few myself, but I suspect that the best one is written not with a pen, but with an axe. It is a matter of what a man thinks about while chopping, or while deciding what to chop. A conservationist is one who is humbly aware that with each stroke he is writing his signature on the face of his land. Signatures of course differ, whether written with axe or pen, and this is as it should be.</w:t>
        </w:r>
      </w:ins>
    </w:p>
    <w:p w14:paraId="042D8842" w14:textId="77777777" w:rsidR="009150F3" w:rsidRDefault="009150F3" w:rsidP="009150F3">
      <w:pPr>
        <w:rPr>
          <w:ins w:id="290" w:author="Nicholas Gallimore" w:date="2014-05-02T19:37:00Z"/>
        </w:rPr>
      </w:pPr>
      <w:ins w:id="291" w:author="Nicholas Gallimore" w:date="2014-05-02T19:37:00Z">
        <w:r>
          <w:tab/>
          <w:t xml:space="preserve">I find it disconcerting to analyze, </w:t>
        </w:r>
        <w:r>
          <w:rPr>
            <w:i/>
          </w:rPr>
          <w:t>ex post facto</w:t>
        </w:r>
        <w:r>
          <w:t xml:space="preserve">, the reasons behind my own axe-in-hand decisions. I find, first of all, that not all trees are created free and equal. Where a white pine and a red birch are crowding each other, I have an </w:t>
        </w:r>
        <w:r>
          <w:rPr>
            <w:i/>
          </w:rPr>
          <w:t>a priori</w:t>
        </w:r>
        <w:r>
          <w:t xml:space="preserve"> bias; I always cut the birch to favor the pine. </w:t>
        </w:r>
        <w:commentRangeStart w:id="292"/>
        <w:r>
          <w:t>Why?</w:t>
        </w:r>
        <w:commentRangeEnd w:id="292"/>
        <w:r>
          <w:rPr>
            <w:rStyle w:val="CommentReference"/>
          </w:rPr>
          <w:commentReference w:id="292"/>
        </w:r>
      </w:ins>
    </w:p>
    <w:p w14:paraId="61D1104F" w14:textId="77777777" w:rsidR="009150F3" w:rsidRDefault="009150F3" w:rsidP="009150F3">
      <w:pPr>
        <w:rPr>
          <w:ins w:id="293" w:author="Nicholas Gallimore" w:date="2014-05-02T19:37:00Z"/>
        </w:rPr>
      </w:pPr>
      <w:ins w:id="294" w:author="Nicholas Gallimore" w:date="2014-05-02T19:37:00Z">
        <w:r>
          <w:tab/>
          <w:t>Well, first of all I planted the pine with my shovel, whereas the birch crawled under the fence and planted itself. My bias is thus to some extent paternal, but this cannot be the whole story, for if the pine were a natural seedling like the birch, I would value it even more. So I must dig deeper for the logic, if any behind my bias.</w:t>
        </w:r>
      </w:ins>
    </w:p>
    <w:p w14:paraId="2C6B99B7" w14:textId="77777777" w:rsidR="009150F3" w:rsidRDefault="009150F3" w:rsidP="009150F3">
      <w:pPr>
        <w:rPr>
          <w:ins w:id="295" w:author="Nicholas Gallimore" w:date="2014-05-02T19:37:00Z"/>
        </w:rPr>
      </w:pPr>
      <w:ins w:id="296" w:author="Nicholas Gallimore" w:date="2014-05-02T19:37:00Z">
        <w:r>
          <w:tab/>
          <w:t>The birch is an abundant tree in my township and becoming more so, whereas pine is scarce and becoming scarcer; perhaps my bias is for the underdog. But what would I do if my farm were further north, where pine is abundant and red birch is scarce? I confess I don’t know. My farm is here.</w:t>
        </w:r>
      </w:ins>
    </w:p>
    <w:p w14:paraId="36F4D45A" w14:textId="77777777" w:rsidR="009150F3" w:rsidRDefault="009150F3" w:rsidP="009150F3">
      <w:pPr>
        <w:rPr>
          <w:ins w:id="297" w:author="Nicholas Gallimore" w:date="2014-05-02T19:37:00Z"/>
        </w:rPr>
      </w:pPr>
      <w:ins w:id="298" w:author="Nicholas Gallimore" w:date="2014-05-02T19:37:00Z">
        <w:r>
          <w:tab/>
          <w:t xml:space="preserve">The pine wll live for a century, the birch for half that; do I fear that my signature will fade? My neighbors have planted no pines but all have many birches; am I snobbish about having a woodlot of distinction? The pine stays green all winter, the birch punches the clock in October; do I favor the tree that, like myself, braves the winter wind? The pine will shelter a grouse but the birch will feed him; do I consider bed more important than board? The pine will ultimately bring ten dollars a thousand, the birch two dollars; have I an eye on the bank? </w:t>
        </w:r>
        <w:commentRangeStart w:id="299"/>
        <w:r>
          <w:t>All of these possible reasons for my bias seem to carry some weight, but none of them carries very much.</w:t>
        </w:r>
        <w:commentRangeEnd w:id="299"/>
        <w:r>
          <w:rPr>
            <w:rStyle w:val="CommentReference"/>
          </w:rPr>
          <w:commentReference w:id="299"/>
        </w:r>
      </w:ins>
    </w:p>
    <w:p w14:paraId="6983567C" w14:textId="77777777" w:rsidR="009150F3" w:rsidRDefault="009150F3" w:rsidP="009150F3">
      <w:pPr>
        <w:rPr>
          <w:ins w:id="300" w:author="Nicholas Gallimore" w:date="2014-05-02T19:37:00Z"/>
        </w:rPr>
      </w:pPr>
      <w:ins w:id="301" w:author="Nicholas Gallimore" w:date="2014-05-02T19:37:00Z">
        <w:r>
          <w:tab/>
          <w:t xml:space="preserve">So I try again, and here perhaps is something; under this pine will ultimately grow  a trailing arbutus, an Indian pipe, a pyrola, or a twin flower, whereas under the birch a bottle gentian is about the best to be hoped for. In this pine a pileated woodpecker will ultimately chisel out a nest; in the birch a hairy will have to suffice. In this pine the wind will sing for me in April, at which time the birch is only rattling naked twigs. </w:t>
        </w:r>
        <w:commentRangeStart w:id="302"/>
        <w:r>
          <w:t xml:space="preserve">These possible reasons for my bias carry weight, but why? </w:t>
        </w:r>
        <w:commentRangeEnd w:id="302"/>
        <w:r>
          <w:rPr>
            <w:rStyle w:val="CommentReference"/>
          </w:rPr>
          <w:commentReference w:id="302"/>
        </w:r>
        <w:r>
          <w:t>Does the pine stimulate my imagination and my hopes more deeply than the birch does? If so, is the difference in the trees, or in me?</w:t>
        </w:r>
      </w:ins>
    </w:p>
    <w:p w14:paraId="6E99D26C" w14:textId="77777777" w:rsidR="009150F3" w:rsidRDefault="009150F3" w:rsidP="009150F3">
      <w:pPr>
        <w:rPr>
          <w:ins w:id="303" w:author="Nicholas Gallimore" w:date="2014-05-02T19:37:00Z"/>
        </w:rPr>
      </w:pPr>
      <w:ins w:id="304" w:author="Nicholas Gallimore" w:date="2014-05-02T19:37:00Z">
        <w:r>
          <w:tab/>
          <w:t>The only conclusion I have ever reached is that I love all trees, but I am in love with pines.</w:t>
        </w:r>
      </w:ins>
    </w:p>
    <w:p w14:paraId="1E2A7159" w14:textId="77777777" w:rsidR="009150F3" w:rsidRDefault="009150F3" w:rsidP="009150F3">
      <w:pPr>
        <w:rPr>
          <w:ins w:id="305" w:author="Nicholas Gallimore" w:date="2014-05-02T19:37:00Z"/>
        </w:rPr>
      </w:pPr>
      <w:ins w:id="306" w:author="Nicholas Gallimore" w:date="2014-05-02T19:37:00Z">
        <w:r>
          <w:lastRenderedPageBreak/>
          <w:tab/>
          <w:t>As I said, November is the month for the axe, and, as in other love affairs, there is skill in the exercise of bias. If the birch stands south of pine, and is taller, it will shade the pine’s leader in the spring, and thus discourage the pine weevil from laying her eggs there. Birch competition is a minor affliction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w:t>
        </w:r>
      </w:ins>
    </w:p>
    <w:p w14:paraId="5D4B1D66" w14:textId="77777777" w:rsidR="009150F3" w:rsidRDefault="009150F3" w:rsidP="009150F3">
      <w:pPr>
        <w:rPr>
          <w:ins w:id="307" w:author="Nicholas Gallimore" w:date="2014-05-02T19:37:00Z"/>
        </w:rPr>
      </w:pPr>
      <w:ins w:id="308" w:author="Nicholas Gallimore" w:date="2014-05-02T19:37:00Z">
        <w:r>
          <w:tab/>
          <w:t>Again, if a drouthy summer follows my removal of the birch’s shade, the hotter soil may offset the lesser competition for water, and my pine be none the better for my bias.</w:t>
        </w:r>
      </w:ins>
    </w:p>
    <w:p w14:paraId="25B3C97E" w14:textId="77777777" w:rsidR="009150F3" w:rsidRDefault="009150F3" w:rsidP="009150F3">
      <w:pPr>
        <w:rPr>
          <w:ins w:id="309" w:author="Nicholas Gallimore" w:date="2014-05-02T19:37:00Z"/>
        </w:rPr>
      </w:pPr>
      <w:ins w:id="310" w:author="Nicholas Gallimore" w:date="2014-05-02T19:37:00Z">
        <w:r>
          <w:tab/>
          <w:t>Lastly, if birch’s limbs rub the pine’s terminal buds during a wind, the pine will surely be deformed, and the birch must either be removed regardless of other considerations, or else it must be pruned of limbs each winter to a height greater than the pine’s prospective summer growth.</w:t>
        </w:r>
      </w:ins>
    </w:p>
    <w:p w14:paraId="7D45AEC7" w14:textId="77777777" w:rsidR="009150F3" w:rsidRDefault="009150F3" w:rsidP="009150F3">
      <w:pPr>
        <w:rPr>
          <w:ins w:id="311" w:author="Nicholas Gallimore" w:date="2014-05-02T19:37:00Z"/>
        </w:rPr>
      </w:pPr>
      <w:ins w:id="312" w:author="Nicholas Gallimore" w:date="2014-05-02T19:37:00Z">
        <w:r>
          <w:tab/>
          <w:t xml:space="preserve">Such are the pros and cons the wielder of an axe must forsee, compare, and decide upon with the calm assurance that his bias will, on the average, prove to be something more than </w:t>
        </w:r>
        <w:commentRangeStart w:id="313"/>
        <w:r>
          <w:t>good intentions.</w:t>
        </w:r>
        <w:commentRangeEnd w:id="313"/>
        <w:r>
          <w:rPr>
            <w:rStyle w:val="CommentReference"/>
          </w:rPr>
          <w:commentReference w:id="313"/>
        </w:r>
      </w:ins>
    </w:p>
    <w:p w14:paraId="754EF77C" w14:textId="77777777" w:rsidR="009150F3" w:rsidRDefault="009150F3" w:rsidP="009150F3">
      <w:pPr>
        <w:rPr>
          <w:ins w:id="314" w:author="Nicholas Gallimore" w:date="2014-05-02T19:37:00Z"/>
        </w:rPr>
      </w:pPr>
      <w:ins w:id="315" w:author="Nicholas Gallimore" w:date="2014-05-02T19:37:00Z">
        <w:r>
          <w:tab/>
          <w:t>The wielder of an axe has as many biases as there are species of trees on his farm. In the course of the years he imputes to each species, from his responses to their beauty or utility, and their responses to his labors for or against them, a series of attributes that constitutes a character. I am amazing to learn what diverse characters different men impute to one and the same tree.</w:t>
        </w:r>
      </w:ins>
    </w:p>
    <w:p w14:paraId="71793F2A" w14:textId="77777777" w:rsidR="009150F3" w:rsidRDefault="009150F3" w:rsidP="009150F3">
      <w:pPr>
        <w:rPr>
          <w:ins w:id="316" w:author="Nicholas Gallimore" w:date="2014-05-02T19:37:00Z"/>
        </w:rPr>
      </w:pPr>
      <w:ins w:id="317" w:author="Nicholas Gallimore" w:date="2014-05-02T19:37:00Z">
        <w:r>
          <w:tab/>
          <w:t>Thus to me the aspen is in good repute because he glorifies October and he feeds my grouse in winter, but to some of my neighbors he is a mere weed, perhaps because he sprouted so vigorously in the stump lots their grandfathers were attempting to clear. (I cannot sneer at this, for I find myself disliking the elms whose resproutings threaten my pines.)</w:t>
        </w:r>
      </w:ins>
    </w:p>
    <w:p w14:paraId="5379167B" w14:textId="77777777" w:rsidR="009150F3" w:rsidRDefault="009150F3" w:rsidP="009150F3">
      <w:pPr>
        <w:rPr>
          <w:ins w:id="318" w:author="Nicholas Gallimore" w:date="2014-05-02T19:37:00Z"/>
        </w:rPr>
      </w:pPr>
      <w:ins w:id="319" w:author="Nicholas Gallimore" w:date="2014-05-02T19:37:00Z">
        <w:r>
          <w:tab/>
          <w:t>Again, the tamarack is to me a favorite second option only to white pine, perhaps he is nearly extinct in my township (underdog bias), or because he sprinkles gold October grouse (gunpowder bias) , or because he sours the soil and enables it to grow the loveliest of our orchids, the showy lady’s-slipper. On the other hand, foresters have excommunicated the tamarack because he grows to slowly to pay compound interest. In order to clinch this dispute, they also mention that he succumbs periodically to epizootics of saw-fly, but this is fifty years hence for my tamaracks, so I shall let my grandson worry about it. Meanwhile my tamaracks are growing so lustily that my spirits soar with them, skyward.</w:t>
        </w:r>
      </w:ins>
    </w:p>
    <w:p w14:paraId="67605FFF" w14:textId="77777777" w:rsidR="009150F3" w:rsidRDefault="009150F3" w:rsidP="009150F3">
      <w:pPr>
        <w:rPr>
          <w:ins w:id="320" w:author="Nicholas Gallimore" w:date="2014-05-02T19:37:00Z"/>
        </w:rPr>
      </w:pPr>
      <w:ins w:id="321" w:author="Nicholas Gallimore" w:date="2014-05-02T19:37:00Z">
        <w:r>
          <w:tab/>
          <w:t>To my an ancient cottonwood is the greatest of trees because in his youth he shaded the buffalo and wore a halo of pigeons, and I like a young cottonwood because he may some day become ancient. But the farmer’s wife (and hence the farmer) despises all cottonwoods because in June the female tree clogs the screens with cotton. The modern dogma is comfort at any cost.</w:t>
        </w:r>
      </w:ins>
    </w:p>
    <w:p w14:paraId="774FA861" w14:textId="77777777" w:rsidR="009150F3" w:rsidRDefault="009150F3" w:rsidP="009150F3">
      <w:pPr>
        <w:rPr>
          <w:ins w:id="322" w:author="Nicholas Gallimore" w:date="2014-05-02T19:37:00Z"/>
        </w:rPr>
      </w:pPr>
      <w:ins w:id="323" w:author="Nicholas Gallimore" w:date="2014-05-02T19:37:00Z">
        <w:r>
          <w:tab/>
          <w:t xml:space="preserve">I find my biases more numerous than those of my neighbors because I have individual likings for many species that they lump under one aspersive category: brush. Thus I like the wahoo, partly because deer, rabbits and mice are so avid to eat his square twigs and green bar and partly because his cerise berries grow so warmly against November snow. I like the red dogwood because he feeds October robins, and the prickly ash because my woodcock take their daily sunbath under the shelter of his thorns. I like the hazel because his October purple feeds my eye, and because his November catkins feed my </w:t>
        </w:r>
        <w:r>
          <w:lastRenderedPageBreak/>
          <w:t>deer and grouse. I like the bittersweet because my father did, and because the deer, on the 1</w:t>
        </w:r>
        <w:r w:rsidRPr="002C6F25">
          <w:rPr>
            <w:vertAlign w:val="superscript"/>
          </w:rPr>
          <w:t>st</w:t>
        </w:r>
        <w:r>
          <w:t xml:space="preserve"> of July of each year, begin suddenly to eat the new leaves, and I have learned to predict this event to my guests. I cannot dislike a plant that enables me, a mere professor, to blossom forth annually as a successful seer and prophet.</w:t>
        </w:r>
      </w:ins>
    </w:p>
    <w:p w14:paraId="45FB7CE9" w14:textId="77777777" w:rsidR="009150F3" w:rsidRDefault="009150F3" w:rsidP="009150F3">
      <w:pPr>
        <w:rPr>
          <w:ins w:id="324" w:author="Nicholas Gallimore" w:date="2014-05-02T19:37:00Z"/>
        </w:rPr>
      </w:pPr>
      <w:ins w:id="325" w:author="Nicholas Gallimore" w:date="2014-05-02T19:37:00Z">
        <w:r>
          <w:tab/>
          <w:t>It is evident that our plant biases are in part traditional. If your grandfather liked hickory nuts, you will like the hickory tree because your father told you to. If, on the other hand, your grandfather burned a log carrying a poison ivy vine and recklessly stood in the smoke, you will dislike the species, no matter with what</w:t>
        </w:r>
        <w:commentRangeStart w:id="326"/>
        <w:r>
          <w:t xml:space="preserve"> crimson glories it warms your eyes each fall.</w:t>
        </w:r>
        <w:commentRangeEnd w:id="326"/>
        <w:r>
          <w:rPr>
            <w:rStyle w:val="CommentReference"/>
          </w:rPr>
          <w:commentReference w:id="326"/>
        </w:r>
      </w:ins>
    </w:p>
    <w:p w14:paraId="5BF3D13B" w14:textId="77777777" w:rsidR="009150F3" w:rsidRDefault="009150F3" w:rsidP="009150F3">
      <w:pPr>
        <w:rPr>
          <w:ins w:id="327" w:author="Nicholas Gallimore" w:date="2014-05-02T19:37:00Z"/>
        </w:rPr>
      </w:pPr>
      <w:ins w:id="328" w:author="Nicholas Gallimore" w:date="2014-05-02T19:37:00Z">
        <w:r>
          <w:tab/>
          <w:t>It is also evident that our plant biases reflect not only on vocations but avocations, with a delicate allocation of priority as between industry and indolence. The farmer who would rather hunt grouse than milk cows will not dislike hawthorn, no matter if it does invade his pasture. The coon-hunter will not dislike basswood, and I know of quail hunters who bear no grudge against ragweed, despite their annual bout with hayfever. Our biases are indeed a sensitive index into our affections, our tastes, our loyalties, our generosities, and our manner of wasting weekends.</w:t>
        </w:r>
      </w:ins>
    </w:p>
    <w:p w14:paraId="3FF81DC3" w14:textId="6A593F3B" w:rsidR="00BA538C" w:rsidRPr="0083354F" w:rsidRDefault="009150F3">
      <w:pPr>
        <w:rPr>
          <w:ins w:id="329" w:author="Nicholas Gallimore" w:date="2014-05-02T20:12:00Z"/>
          <w:b/>
          <w:rPrChange w:id="330" w:author="Nicholas Gallimore" w:date="2014-05-02T20:34:00Z">
            <w:rPr>
              <w:ins w:id="331" w:author="Nicholas Gallimore" w:date="2014-05-02T20:12:00Z"/>
              <w:b w:val="0"/>
              <w:i/>
              <w:color w:val="auto"/>
              <w:u w:val="single"/>
            </w:rPr>
          </w:rPrChange>
        </w:rPr>
        <w:pPrChange w:id="332" w:author="Nicholas Gallimore" w:date="2014-05-02T20:34:00Z">
          <w:pPr>
            <w:pStyle w:val="Heading1"/>
            <w:ind w:right="2970"/>
          </w:pPr>
        </w:pPrChange>
      </w:pPr>
      <w:ins w:id="333" w:author="Nicholas Gallimore" w:date="2014-05-02T19:37:00Z">
        <w:r>
          <w:tab/>
          <w:t>Be that as it may, I am content to waste mine, in November, with axe in hand.</w:t>
        </w:r>
      </w:ins>
    </w:p>
    <w:p w14:paraId="3D97C766" w14:textId="77777777" w:rsidR="008639BE" w:rsidRDefault="008639BE">
      <w:pPr>
        <w:pStyle w:val="Heading1"/>
        <w:rPr>
          <w:ins w:id="334" w:author="Nicholas Gallimore" w:date="2014-05-02T19:47:00Z"/>
          <w:b w:val="0"/>
          <w:i/>
          <w:color w:val="auto"/>
          <w:u w:val="single"/>
        </w:rPr>
        <w:pPrChange w:id="335" w:author="Nicholas Gallimore" w:date="2014-05-02T19:45:00Z">
          <w:pPr>
            <w:pStyle w:val="Heading1"/>
            <w:ind w:right="2970"/>
          </w:pPr>
        </w:pPrChange>
      </w:pPr>
      <w:ins w:id="336" w:author="Nicholas Gallimore" w:date="2014-05-02T19:47:00Z">
        <w:r>
          <w:rPr>
            <w:b w:val="0"/>
            <w:i/>
            <w:color w:val="auto"/>
            <w:u w:val="single"/>
          </w:rPr>
          <w:lastRenderedPageBreak/>
          <w:t>Initial Observations</w:t>
        </w:r>
      </w:ins>
    </w:p>
    <w:p w14:paraId="02C97684" w14:textId="77777777" w:rsidR="008639BE" w:rsidRPr="008639BE" w:rsidRDefault="008639BE">
      <w:pPr>
        <w:pStyle w:val="Heading2"/>
        <w:rPr>
          <w:ins w:id="337" w:author="Nicholas Gallimore" w:date="2014-05-02T19:47:00Z"/>
          <w:b w:val="0"/>
          <w:i/>
          <w:color w:val="auto"/>
          <w:u w:val="single"/>
          <w:rPrChange w:id="338" w:author="Nicholas Gallimore" w:date="2014-05-02T19:45:00Z">
            <w:rPr>
              <w:ins w:id="339" w:author="Nicholas Gallimore" w:date="2014-05-02T19:47:00Z"/>
              <w:i/>
              <w:u w:val="single"/>
            </w:rPr>
          </w:rPrChange>
        </w:rPr>
        <w:pPrChange w:id="340" w:author="Nicholas Gallimore" w:date="2014-05-02T19:46:00Z">
          <w:pPr>
            <w:pStyle w:val="Heading1"/>
            <w:ind w:right="2970"/>
          </w:pPr>
        </w:pPrChange>
      </w:pPr>
      <w:ins w:id="341" w:author="Nicholas Gallimore" w:date="2014-05-02T19:47:00Z">
        <w:r w:rsidRPr="00BE2A99">
          <w:rPr>
            <w:i/>
            <w:u w:val="single"/>
          </w:rPr>
          <w:t>Axe in Hand</w:t>
        </w:r>
      </w:ins>
    </w:p>
    <w:p w14:paraId="05D44CFF" w14:textId="77777777" w:rsidR="008639BE" w:rsidRPr="00BE2A99" w:rsidRDefault="008639BE">
      <w:pPr>
        <w:pStyle w:val="Heading3"/>
        <w:rPr>
          <w:ins w:id="342" w:author="Nicholas Gallimore" w:date="2014-05-02T19:47:00Z"/>
          <w:i/>
          <w:u w:val="single"/>
        </w:rPr>
        <w:pPrChange w:id="343" w:author="Nicholas Gallimore" w:date="2014-05-02T19:46:00Z">
          <w:pPr>
            <w:pStyle w:val="Heading2"/>
          </w:pPr>
        </w:pPrChange>
      </w:pPr>
      <w:ins w:id="344" w:author="Nicholas Gallimore" w:date="2014-05-02T19:47:00Z">
        <w:r w:rsidRPr="00BE2A99">
          <w:rPr>
            <w:i/>
            <w:u w:val="single"/>
          </w:rPr>
          <w:t xml:space="preserve">Thesis: Leopold assumes that whoever owns land must forsee, compare, and decide with the calm assurance that his bias will, on the average, prove to be an irreplaceable tool. </w:t>
        </w:r>
      </w:ins>
    </w:p>
    <w:p w14:paraId="3C9A781B" w14:textId="77777777" w:rsidR="008639BE" w:rsidRPr="00BE2A99" w:rsidRDefault="008639BE">
      <w:pPr>
        <w:pStyle w:val="Heading4"/>
        <w:rPr>
          <w:ins w:id="345" w:author="Nicholas Gallimore" w:date="2014-05-02T19:47:00Z"/>
          <w:u w:val="single"/>
        </w:rPr>
        <w:pPrChange w:id="346" w:author="Nicholas Gallimore" w:date="2014-05-02T19:46:00Z">
          <w:pPr>
            <w:pStyle w:val="Heading3"/>
          </w:pPr>
        </w:pPrChange>
      </w:pPr>
      <w:ins w:id="347" w:author="Nicholas Gallimore" w:date="2014-05-02T19:47:00Z">
        <w:r w:rsidRPr="00BE2A99">
          <w:rPr>
            <w:i w:val="0"/>
            <w:u w:val="single"/>
          </w:rPr>
          <w:t>Philosophy and Vocations</w:t>
        </w:r>
      </w:ins>
    </w:p>
    <w:p w14:paraId="0CFE6763" w14:textId="77777777" w:rsidR="008639BE" w:rsidRPr="00BE2A99" w:rsidRDefault="008639BE">
      <w:pPr>
        <w:pStyle w:val="Heading5"/>
        <w:rPr>
          <w:ins w:id="348" w:author="Nicholas Gallimore" w:date="2014-05-02T19:47:00Z"/>
          <w:u w:val="single"/>
        </w:rPr>
        <w:pPrChange w:id="349" w:author="Nicholas Gallimore" w:date="2014-05-02T19:46:00Z">
          <w:pPr>
            <w:pStyle w:val="Heading4"/>
          </w:pPr>
        </w:pPrChange>
      </w:pPr>
      <w:ins w:id="350" w:author="Nicholas Gallimore" w:date="2014-05-02T19:47:00Z">
        <w:r w:rsidRPr="00BE2A99">
          <w:rPr>
            <w:u w:val="single"/>
          </w:rPr>
          <w:t>We classify ourselves into vocations, each of which either wields some particular tool, or sells it, or repairs it, or sharpens it, or dispenses advice on how to do so.</w:t>
        </w:r>
      </w:ins>
    </w:p>
    <w:p w14:paraId="16D10561" w14:textId="77777777" w:rsidR="008639BE" w:rsidRPr="00BE2A99" w:rsidRDefault="008639BE">
      <w:pPr>
        <w:pStyle w:val="Heading5"/>
        <w:rPr>
          <w:ins w:id="351" w:author="Nicholas Gallimore" w:date="2014-05-02T19:47:00Z"/>
          <w:u w:val="single"/>
        </w:rPr>
        <w:pPrChange w:id="352" w:author="Nicholas Gallimore" w:date="2014-05-02T19:46:00Z">
          <w:pPr>
            <w:pStyle w:val="Heading4"/>
          </w:pPr>
        </w:pPrChange>
      </w:pPr>
      <w:ins w:id="353" w:author="Nicholas Gallimore" w:date="2014-05-02T19:47:00Z">
        <w:r w:rsidRPr="00BE2A99">
          <w:rPr>
            <w:u w:val="single"/>
          </w:rPr>
          <w:t>But there is one vocation—philosophy—which knows that all men, by what they think about and wish for, in effect wield all tools.</w:t>
        </w:r>
      </w:ins>
    </w:p>
    <w:p w14:paraId="6BC8077E" w14:textId="77777777" w:rsidR="008639BE" w:rsidRPr="00BE2A99" w:rsidRDefault="008639BE">
      <w:pPr>
        <w:pStyle w:val="Heading5"/>
        <w:rPr>
          <w:ins w:id="354" w:author="Nicholas Gallimore" w:date="2014-05-02T19:47:00Z"/>
          <w:u w:val="single"/>
        </w:rPr>
        <w:pPrChange w:id="355" w:author="Nicholas Gallimore" w:date="2014-05-02T19:46:00Z">
          <w:pPr>
            <w:pStyle w:val="Heading4"/>
          </w:pPr>
        </w:pPrChange>
      </w:pPr>
      <w:ins w:id="356" w:author="Nicholas Gallimore" w:date="2014-05-02T19:47:00Z">
        <w:r w:rsidRPr="00BE2A99">
          <w:rPr>
            <w:u w:val="single"/>
          </w:rPr>
          <w:t>It [philosophy] knows that men thus determine, by their manner of thinking and wishing, whether it is worth while to wield any.</w:t>
        </w:r>
      </w:ins>
    </w:p>
    <w:p w14:paraId="73D461E2" w14:textId="77777777" w:rsidR="008639BE" w:rsidRPr="00BE2A99" w:rsidRDefault="008639BE">
      <w:pPr>
        <w:pStyle w:val="Heading4"/>
        <w:rPr>
          <w:ins w:id="357" w:author="Nicholas Gallimore" w:date="2014-05-02T19:47:00Z"/>
          <w:u w:val="single"/>
        </w:rPr>
        <w:pPrChange w:id="358" w:author="Nicholas Gallimore" w:date="2014-05-02T19:46:00Z">
          <w:pPr>
            <w:pStyle w:val="Heading3"/>
          </w:pPr>
        </w:pPrChange>
      </w:pPr>
      <w:ins w:id="359" w:author="Nicholas Gallimore" w:date="2014-05-02T19:47:00Z">
        <w:r w:rsidRPr="00BE2A99">
          <w:rPr>
            <w:i w:val="0"/>
            <w:u w:val="single"/>
          </w:rPr>
          <w:t>Intentions</w:t>
        </w:r>
      </w:ins>
    </w:p>
    <w:p w14:paraId="35BC17B5" w14:textId="77777777" w:rsidR="008639BE" w:rsidRPr="00BE2A99" w:rsidRDefault="008639BE">
      <w:pPr>
        <w:pStyle w:val="Heading5"/>
        <w:rPr>
          <w:ins w:id="360" w:author="Nicholas Gallimore" w:date="2014-05-02T19:47:00Z"/>
          <w:u w:val="single"/>
        </w:rPr>
        <w:pPrChange w:id="361" w:author="Nicholas Gallimore" w:date="2014-05-02T19:46:00Z">
          <w:pPr>
            <w:pStyle w:val="Heading4"/>
          </w:pPr>
        </w:pPrChange>
      </w:pPr>
      <w:ins w:id="362" w:author="Nicholas Gallimore" w:date="2014-05-02T19:47:00Z">
        <w:r w:rsidRPr="00BE2A99">
          <w:rPr>
            <w:u w:val="single"/>
          </w:rPr>
          <w:t>Without this clear view of treetops, one cannot be sure which tree, if any, needs felling for the good of the land.</w:t>
        </w:r>
      </w:ins>
    </w:p>
    <w:p w14:paraId="0BE6574B" w14:textId="77777777" w:rsidR="008639BE" w:rsidRPr="00BE2A99" w:rsidRDefault="008639BE">
      <w:pPr>
        <w:pStyle w:val="Heading6"/>
        <w:rPr>
          <w:ins w:id="363" w:author="Nicholas Gallimore" w:date="2014-05-02T19:47:00Z"/>
          <w:u w:val="single"/>
        </w:rPr>
        <w:pPrChange w:id="364" w:author="Nicholas Gallimore" w:date="2014-05-02T19:46:00Z">
          <w:pPr>
            <w:pStyle w:val="Heading5"/>
          </w:pPr>
        </w:pPrChange>
      </w:pPr>
      <w:ins w:id="365" w:author="Nicholas Gallimore" w:date="2014-05-02T19:47:00Z">
        <w:r w:rsidRPr="00BE2A99">
          <w:rPr>
            <w:i w:val="0"/>
            <w:u w:val="single"/>
          </w:rPr>
          <w:t>If it were for the good of the land Leopold would not chop down the tree.</w:t>
        </w:r>
      </w:ins>
    </w:p>
    <w:p w14:paraId="1EAF983D" w14:textId="77777777" w:rsidR="008639BE" w:rsidRPr="00BE2A99" w:rsidRDefault="008639BE">
      <w:pPr>
        <w:pStyle w:val="Heading5"/>
        <w:rPr>
          <w:ins w:id="366" w:author="Nicholas Gallimore" w:date="2014-05-02T19:47:00Z"/>
          <w:u w:val="single"/>
        </w:rPr>
        <w:pPrChange w:id="367" w:author="Nicholas Gallimore" w:date="2014-05-02T19:46:00Z">
          <w:pPr>
            <w:pStyle w:val="Heading4"/>
          </w:pPr>
        </w:pPrChange>
      </w:pPr>
      <w:ins w:id="368" w:author="Nicholas Gallimore" w:date="2014-05-02T19:47:00Z">
        <w:r w:rsidRPr="00BE2A99">
          <w:rPr>
            <w:u w:val="single"/>
          </w:rPr>
          <w:t>It is a matter of what a man thinks about while chopping, or while deciding what to chop.</w:t>
        </w:r>
      </w:ins>
    </w:p>
    <w:p w14:paraId="51701448" w14:textId="77777777" w:rsidR="008639BE" w:rsidRPr="00BE2A99" w:rsidRDefault="008639BE">
      <w:pPr>
        <w:pStyle w:val="Heading6"/>
        <w:rPr>
          <w:ins w:id="369" w:author="Nicholas Gallimore" w:date="2014-05-02T19:47:00Z"/>
          <w:u w:val="single"/>
        </w:rPr>
        <w:pPrChange w:id="370" w:author="Nicholas Gallimore" w:date="2014-05-02T19:46:00Z">
          <w:pPr>
            <w:pStyle w:val="Heading5"/>
          </w:pPr>
        </w:pPrChange>
      </w:pPr>
      <w:ins w:id="371" w:author="Nicholas Gallimore" w:date="2014-05-02T19:47:00Z">
        <w:r w:rsidRPr="00BE2A99">
          <w:rPr>
            <w:i w:val="0"/>
            <w:u w:val="single"/>
          </w:rPr>
          <w:t>Immanuel Kant</w:t>
        </w:r>
      </w:ins>
    </w:p>
    <w:p w14:paraId="53C6E9DE" w14:textId="77777777" w:rsidR="008639BE" w:rsidRPr="00BE2A99" w:rsidRDefault="008639BE">
      <w:pPr>
        <w:pStyle w:val="Heading5"/>
        <w:rPr>
          <w:ins w:id="372" w:author="Nicholas Gallimore" w:date="2014-05-02T19:47:00Z"/>
          <w:u w:val="single"/>
        </w:rPr>
        <w:pPrChange w:id="373" w:author="Nicholas Gallimore" w:date="2014-05-02T19:46:00Z">
          <w:pPr>
            <w:pStyle w:val="Heading4"/>
          </w:pPr>
        </w:pPrChange>
      </w:pPr>
      <w:ins w:id="374" w:author="Nicholas Gallimore" w:date="2014-05-02T19:47:00Z">
        <w:r w:rsidRPr="00BE2A99">
          <w:rPr>
            <w:u w:val="single"/>
          </w:rPr>
          <w:t xml:space="preserve"> A conservationist is one who is humbly aware that with each stroke he is writing his signature on the face of his land.</w:t>
        </w:r>
      </w:ins>
    </w:p>
    <w:p w14:paraId="1106D014" w14:textId="77777777" w:rsidR="008639BE" w:rsidRPr="00BE2A99" w:rsidRDefault="008639BE">
      <w:pPr>
        <w:pStyle w:val="Heading4"/>
        <w:rPr>
          <w:ins w:id="375" w:author="Nicholas Gallimore" w:date="2014-05-02T19:47:00Z"/>
          <w:u w:val="single"/>
        </w:rPr>
        <w:pPrChange w:id="376" w:author="Nicholas Gallimore" w:date="2014-05-02T19:46:00Z">
          <w:pPr>
            <w:pStyle w:val="Heading3"/>
          </w:pPr>
        </w:pPrChange>
      </w:pPr>
      <w:ins w:id="377" w:author="Nicholas Gallimore" w:date="2014-05-02T19:47:00Z">
        <w:r w:rsidRPr="00BE2A99">
          <w:rPr>
            <w:i w:val="0"/>
            <w:u w:val="single"/>
          </w:rPr>
          <w:t>Bias and Reasoning</w:t>
        </w:r>
        <w:bookmarkStart w:id="378" w:name="_GoBack"/>
        <w:bookmarkEnd w:id="378"/>
      </w:ins>
    </w:p>
    <w:p w14:paraId="4D694E5B" w14:textId="77777777" w:rsidR="008639BE" w:rsidRPr="00BE2A99" w:rsidRDefault="008639BE">
      <w:pPr>
        <w:pStyle w:val="Heading5"/>
        <w:rPr>
          <w:ins w:id="379" w:author="Nicholas Gallimore" w:date="2014-05-02T19:47:00Z"/>
          <w:u w:val="single"/>
        </w:rPr>
        <w:pPrChange w:id="380" w:author="Nicholas Gallimore" w:date="2014-05-02T19:46:00Z">
          <w:pPr>
            <w:pStyle w:val="Heading4"/>
          </w:pPr>
        </w:pPrChange>
      </w:pPr>
      <w:ins w:id="381" w:author="Nicholas Gallimore" w:date="2014-05-02T19:47:00Z">
        <w:r w:rsidRPr="00BE2A99">
          <w:rPr>
            <w:u w:val="single"/>
          </w:rPr>
          <w:t>Our plant biases reflect not only vocations but avocations, with a delicate allocation of priority as between industry and indolence.</w:t>
        </w:r>
      </w:ins>
    </w:p>
    <w:p w14:paraId="5BEFD0A6" w14:textId="77777777" w:rsidR="008639BE" w:rsidRPr="00BE2A99" w:rsidRDefault="008639BE">
      <w:pPr>
        <w:pStyle w:val="Heading5"/>
        <w:rPr>
          <w:ins w:id="382" w:author="Nicholas Gallimore" w:date="2014-05-02T19:47:00Z"/>
          <w:u w:val="single"/>
        </w:rPr>
        <w:pPrChange w:id="383" w:author="Nicholas Gallimore" w:date="2014-05-02T19:46:00Z">
          <w:pPr>
            <w:pStyle w:val="Heading4"/>
          </w:pPr>
        </w:pPrChange>
      </w:pPr>
      <w:ins w:id="384" w:author="Nicholas Gallimore" w:date="2014-05-02T19:47:00Z">
        <w:r w:rsidRPr="00BE2A99">
          <w:rPr>
            <w:u w:val="single"/>
          </w:rPr>
          <w:t>I find, first of all, that not all trees are created free and equal.</w:t>
        </w:r>
      </w:ins>
    </w:p>
    <w:p w14:paraId="1A24571C" w14:textId="77777777" w:rsidR="008639BE" w:rsidRPr="00BE2A99" w:rsidRDefault="008639BE">
      <w:pPr>
        <w:pStyle w:val="Heading5"/>
        <w:rPr>
          <w:ins w:id="385" w:author="Nicholas Gallimore" w:date="2014-05-02T19:47:00Z"/>
          <w:u w:val="single"/>
        </w:rPr>
        <w:pPrChange w:id="386" w:author="Nicholas Gallimore" w:date="2014-05-02T19:46:00Z">
          <w:pPr>
            <w:pStyle w:val="Heading4"/>
          </w:pPr>
        </w:pPrChange>
      </w:pPr>
      <w:ins w:id="387" w:author="Nicholas Gallimore" w:date="2014-05-02T19:47:00Z">
        <w:r w:rsidRPr="00BE2A99">
          <w:rPr>
            <w:u w:val="single"/>
          </w:rPr>
          <w:t>I have an a priori bias; I always cut the birch to favor the pine.</w:t>
        </w:r>
      </w:ins>
    </w:p>
    <w:p w14:paraId="7F2E88BD" w14:textId="77777777" w:rsidR="008639BE" w:rsidRPr="00BE2A99" w:rsidRDefault="008639BE">
      <w:pPr>
        <w:pStyle w:val="Heading5"/>
        <w:rPr>
          <w:ins w:id="388" w:author="Nicholas Gallimore" w:date="2014-05-02T19:47:00Z"/>
          <w:u w:val="single"/>
        </w:rPr>
        <w:pPrChange w:id="389" w:author="Nicholas Gallimore" w:date="2014-05-02T19:46:00Z">
          <w:pPr>
            <w:pStyle w:val="Heading4"/>
          </w:pPr>
        </w:pPrChange>
      </w:pPr>
      <w:ins w:id="390" w:author="Nicholas Gallimore" w:date="2014-05-02T19:47:00Z">
        <w:r w:rsidRPr="00BE2A99">
          <w:rPr>
            <w:u w:val="single"/>
          </w:rPr>
          <w:t>The wielder of an axe has as many biases as there are species of trees on his farm.</w:t>
        </w:r>
      </w:ins>
    </w:p>
    <w:p w14:paraId="3740A403" w14:textId="77777777" w:rsidR="008639BE" w:rsidRPr="00BE2A99" w:rsidRDefault="008639BE">
      <w:pPr>
        <w:pStyle w:val="Heading5"/>
        <w:rPr>
          <w:ins w:id="391" w:author="Nicholas Gallimore" w:date="2014-05-02T19:47:00Z"/>
          <w:u w:val="single"/>
        </w:rPr>
        <w:pPrChange w:id="392" w:author="Nicholas Gallimore" w:date="2014-05-02T19:46:00Z">
          <w:pPr>
            <w:pStyle w:val="Heading4"/>
          </w:pPr>
        </w:pPrChange>
      </w:pPr>
      <w:ins w:id="393" w:author="Nicholas Gallimore" w:date="2014-05-02T19:47:00Z">
        <w:r w:rsidRPr="00BE2A99">
          <w:rPr>
            <w:u w:val="single"/>
          </w:rPr>
          <w:t>His biases are more numerous than neighbors.</w:t>
        </w:r>
      </w:ins>
    </w:p>
    <w:p w14:paraId="45E0C98D" w14:textId="77777777" w:rsidR="008639BE" w:rsidRPr="00BE2A99" w:rsidRDefault="008639BE">
      <w:pPr>
        <w:pStyle w:val="Heading5"/>
        <w:rPr>
          <w:ins w:id="394" w:author="Nicholas Gallimore" w:date="2014-05-02T19:47:00Z"/>
          <w:u w:val="single"/>
        </w:rPr>
        <w:pPrChange w:id="395" w:author="Nicholas Gallimore" w:date="2014-05-02T19:46:00Z">
          <w:pPr>
            <w:pStyle w:val="Heading4"/>
          </w:pPr>
        </w:pPrChange>
      </w:pPr>
      <w:ins w:id="396" w:author="Nicholas Gallimore" w:date="2014-05-02T19:47:00Z">
        <w:r w:rsidRPr="00BE2A99">
          <w:rPr>
            <w:u w:val="single"/>
          </w:rPr>
          <w:t>His plant biases are in part traditional, or passed down from previous generations.</w:t>
        </w:r>
      </w:ins>
    </w:p>
    <w:p w14:paraId="5BA1047B" w14:textId="77777777" w:rsidR="008639BE" w:rsidRPr="00BE2A99" w:rsidRDefault="008639BE">
      <w:pPr>
        <w:pStyle w:val="Heading5"/>
        <w:rPr>
          <w:ins w:id="397" w:author="Nicholas Gallimore" w:date="2014-05-02T19:47:00Z"/>
          <w:u w:val="single"/>
        </w:rPr>
        <w:pPrChange w:id="398" w:author="Nicholas Gallimore" w:date="2014-05-02T19:46:00Z">
          <w:pPr>
            <w:pStyle w:val="Heading4"/>
          </w:pPr>
        </w:pPrChange>
      </w:pPr>
      <w:ins w:id="399" w:author="Nicholas Gallimore" w:date="2014-05-02T19:47:00Z">
        <w:r w:rsidRPr="00BE2A99">
          <w:rPr>
            <w:u w:val="single"/>
          </w:rPr>
          <w:t>The pine will ultimately bring ten dollars a thousand, the birch two dollars;</w:t>
        </w:r>
      </w:ins>
    </w:p>
    <w:p w14:paraId="4B35CFDB" w14:textId="77777777" w:rsidR="008639BE" w:rsidRPr="00BE2A99" w:rsidRDefault="008639BE">
      <w:pPr>
        <w:pStyle w:val="Heading6"/>
        <w:rPr>
          <w:ins w:id="400" w:author="Nicholas Gallimore" w:date="2014-05-02T19:47:00Z"/>
          <w:u w:val="single"/>
        </w:rPr>
        <w:pPrChange w:id="401" w:author="Nicholas Gallimore" w:date="2014-05-02T19:46:00Z">
          <w:pPr>
            <w:pStyle w:val="Heading5"/>
          </w:pPr>
        </w:pPrChange>
      </w:pPr>
      <w:ins w:id="402" w:author="Nicholas Gallimore" w:date="2014-05-02T19:47:00Z">
        <w:r w:rsidRPr="00BE2A99">
          <w:rPr>
            <w:i w:val="0"/>
            <w:u w:val="single"/>
          </w:rPr>
          <w:t>Money factor</w:t>
        </w:r>
      </w:ins>
    </w:p>
    <w:p w14:paraId="6A73D0FC" w14:textId="77777777" w:rsidR="008639BE" w:rsidRPr="00BE2A99" w:rsidRDefault="008639BE">
      <w:pPr>
        <w:pStyle w:val="Heading5"/>
        <w:rPr>
          <w:ins w:id="403" w:author="Nicholas Gallimore" w:date="2014-05-02T19:47:00Z"/>
          <w:u w:val="single"/>
        </w:rPr>
        <w:pPrChange w:id="404" w:author="Nicholas Gallimore" w:date="2014-05-02T19:46:00Z">
          <w:pPr>
            <w:pStyle w:val="Heading4"/>
            <w:ind w:right="2970"/>
          </w:pPr>
        </w:pPrChange>
      </w:pPr>
      <w:ins w:id="405" w:author="Nicholas Gallimore" w:date="2014-05-02T19:47:00Z">
        <w:r w:rsidRPr="00BE2A99">
          <w:rPr>
            <w:u w:val="single"/>
          </w:rPr>
          <w:lastRenderedPageBreak/>
          <w:t>Our biases are indeed a sensitive index to our affections, our tastes, our loyalties, our generosities, and our manner of wasting weekends.</w:t>
        </w:r>
      </w:ins>
    </w:p>
    <w:p w14:paraId="782537DF" w14:textId="77777777" w:rsidR="008639BE" w:rsidRPr="00BE2A99" w:rsidRDefault="008639BE">
      <w:pPr>
        <w:pStyle w:val="Heading4"/>
        <w:rPr>
          <w:ins w:id="406" w:author="Nicholas Gallimore" w:date="2014-05-02T19:47:00Z"/>
          <w:u w:val="single"/>
        </w:rPr>
        <w:pPrChange w:id="407" w:author="Nicholas Gallimore" w:date="2014-05-02T19:46:00Z">
          <w:pPr>
            <w:pStyle w:val="Heading3"/>
          </w:pPr>
        </w:pPrChange>
      </w:pPr>
      <w:ins w:id="408" w:author="Nicholas Gallimore" w:date="2014-05-02T19:47:00Z">
        <w:r w:rsidRPr="00BE2A99">
          <w:rPr>
            <w:i w:val="0"/>
            <w:u w:val="single"/>
          </w:rPr>
          <w:t>Birch</w:t>
        </w:r>
      </w:ins>
    </w:p>
    <w:p w14:paraId="46DD6E88" w14:textId="77777777" w:rsidR="008639BE" w:rsidRPr="00BE2A99" w:rsidRDefault="008639BE">
      <w:pPr>
        <w:pStyle w:val="Heading5"/>
        <w:rPr>
          <w:ins w:id="409" w:author="Nicholas Gallimore" w:date="2014-05-02T19:47:00Z"/>
          <w:u w:val="single"/>
        </w:rPr>
        <w:pPrChange w:id="410" w:author="Nicholas Gallimore" w:date="2014-05-02T19:46:00Z">
          <w:pPr>
            <w:pStyle w:val="Heading4"/>
          </w:pPr>
        </w:pPrChange>
      </w:pPr>
      <w:ins w:id="411" w:author="Nicholas Gallimore" w:date="2014-05-02T19:47:00Z">
        <w:r w:rsidRPr="00BE2A99">
          <w:rPr>
            <w:u w:val="single"/>
          </w:rPr>
          <w:t>Planted pine himself, while birch planted itself</w:t>
        </w:r>
      </w:ins>
    </w:p>
    <w:p w14:paraId="37E62F73" w14:textId="77777777" w:rsidR="008639BE" w:rsidRPr="00BE2A99" w:rsidRDefault="008639BE">
      <w:pPr>
        <w:pStyle w:val="Heading6"/>
        <w:rPr>
          <w:ins w:id="412" w:author="Nicholas Gallimore" w:date="2014-05-02T19:47:00Z"/>
          <w:u w:val="single"/>
        </w:rPr>
        <w:pPrChange w:id="413" w:author="Nicholas Gallimore" w:date="2014-05-02T19:46:00Z">
          <w:pPr>
            <w:pStyle w:val="Heading5"/>
          </w:pPr>
        </w:pPrChange>
      </w:pPr>
      <w:ins w:id="414" w:author="Nicholas Gallimore" w:date="2014-05-02T19:47:00Z">
        <w:r w:rsidRPr="00BE2A99">
          <w:rPr>
            <w:i w:val="0"/>
            <w:u w:val="single"/>
          </w:rPr>
          <w:t>If pine was natural seedling he’d like pine even more.</w:t>
        </w:r>
      </w:ins>
    </w:p>
    <w:p w14:paraId="14B712AA" w14:textId="77777777" w:rsidR="008639BE" w:rsidRPr="00BE2A99" w:rsidRDefault="008639BE">
      <w:pPr>
        <w:pStyle w:val="Heading5"/>
        <w:rPr>
          <w:ins w:id="415" w:author="Nicholas Gallimore" w:date="2014-05-02T19:47:00Z"/>
          <w:u w:val="single"/>
        </w:rPr>
        <w:pPrChange w:id="416" w:author="Nicholas Gallimore" w:date="2014-05-02T19:46:00Z">
          <w:pPr>
            <w:pStyle w:val="Heading4"/>
          </w:pPr>
        </w:pPrChange>
      </w:pPr>
      <w:ins w:id="417" w:author="Nicholas Gallimore" w:date="2014-05-02T19:47:00Z">
        <w:r w:rsidRPr="00BE2A99">
          <w:rPr>
            <w:u w:val="single"/>
          </w:rPr>
          <w:t>Birch is abundant while pine is scarce</w:t>
        </w:r>
      </w:ins>
    </w:p>
    <w:p w14:paraId="4E53CCF6" w14:textId="77777777" w:rsidR="008639BE" w:rsidRPr="00BE2A99" w:rsidRDefault="008639BE">
      <w:pPr>
        <w:pStyle w:val="Heading6"/>
        <w:rPr>
          <w:ins w:id="418" w:author="Nicholas Gallimore" w:date="2014-05-02T19:47:00Z"/>
          <w:u w:val="single"/>
        </w:rPr>
        <w:pPrChange w:id="419" w:author="Nicholas Gallimore" w:date="2014-05-02T19:46:00Z">
          <w:pPr>
            <w:pStyle w:val="Heading5"/>
          </w:pPr>
        </w:pPrChange>
      </w:pPr>
      <w:ins w:id="420" w:author="Nicholas Gallimore" w:date="2014-05-02T19:47:00Z">
        <w:r w:rsidRPr="00BE2A99">
          <w:rPr>
            <w:i w:val="0"/>
            <w:u w:val="single"/>
          </w:rPr>
          <w:t>Bias for underdog</w:t>
        </w:r>
      </w:ins>
    </w:p>
    <w:p w14:paraId="7FEAE4F6" w14:textId="77777777" w:rsidR="008639BE" w:rsidRPr="00BE2A99" w:rsidRDefault="008639BE">
      <w:pPr>
        <w:pStyle w:val="Heading5"/>
        <w:rPr>
          <w:ins w:id="421" w:author="Nicholas Gallimore" w:date="2014-05-02T19:47:00Z"/>
          <w:u w:val="single"/>
        </w:rPr>
        <w:pPrChange w:id="422" w:author="Nicholas Gallimore" w:date="2014-05-02T19:46:00Z">
          <w:pPr>
            <w:pStyle w:val="Heading4"/>
          </w:pPr>
        </w:pPrChange>
      </w:pPr>
      <w:ins w:id="423" w:author="Nicholas Gallimore" w:date="2014-05-02T19:47:00Z">
        <w:r w:rsidRPr="00BE2A99">
          <w:rPr>
            <w:u w:val="single"/>
          </w:rPr>
          <w:t>Birch only lives for half as long as pine</w:t>
        </w:r>
      </w:ins>
    </w:p>
    <w:p w14:paraId="715EAB46" w14:textId="77777777" w:rsidR="008639BE" w:rsidRPr="00BE2A99" w:rsidRDefault="008639BE">
      <w:pPr>
        <w:pStyle w:val="Heading6"/>
        <w:rPr>
          <w:ins w:id="424" w:author="Nicholas Gallimore" w:date="2014-05-02T19:47:00Z"/>
          <w:u w:val="single"/>
        </w:rPr>
        <w:pPrChange w:id="425" w:author="Nicholas Gallimore" w:date="2014-05-02T19:46:00Z">
          <w:pPr>
            <w:pStyle w:val="Heading5"/>
          </w:pPr>
        </w:pPrChange>
      </w:pPr>
      <w:ins w:id="426" w:author="Nicholas Gallimore" w:date="2014-05-02T19:47:00Z">
        <w:r w:rsidRPr="00BE2A99">
          <w:rPr>
            <w:i w:val="0"/>
            <w:u w:val="single"/>
          </w:rPr>
          <w:t>Legacy</w:t>
        </w:r>
      </w:ins>
    </w:p>
    <w:p w14:paraId="57DD8AA6" w14:textId="77777777" w:rsidR="008639BE" w:rsidRPr="00BE2A99" w:rsidRDefault="008639BE">
      <w:pPr>
        <w:pStyle w:val="Heading5"/>
        <w:rPr>
          <w:ins w:id="427" w:author="Nicholas Gallimore" w:date="2014-05-02T19:47:00Z"/>
          <w:u w:val="single"/>
        </w:rPr>
        <w:pPrChange w:id="428" w:author="Nicholas Gallimore" w:date="2014-05-02T19:46:00Z">
          <w:pPr>
            <w:pStyle w:val="Heading4"/>
          </w:pPr>
        </w:pPrChange>
      </w:pPr>
      <w:ins w:id="429" w:author="Nicholas Gallimore" w:date="2014-05-02T19:47:00Z">
        <w:r w:rsidRPr="00BE2A99">
          <w:rPr>
            <w:u w:val="single"/>
          </w:rPr>
          <w:t>Pine shelters and birch feeds grouse</w:t>
        </w:r>
      </w:ins>
    </w:p>
    <w:p w14:paraId="691CE3A2" w14:textId="77777777" w:rsidR="008639BE" w:rsidRPr="00BE2A99" w:rsidRDefault="008639BE">
      <w:pPr>
        <w:pStyle w:val="Heading6"/>
        <w:rPr>
          <w:ins w:id="430" w:author="Nicholas Gallimore" w:date="2014-05-02T19:47:00Z"/>
          <w:u w:val="single"/>
        </w:rPr>
        <w:pPrChange w:id="431" w:author="Nicholas Gallimore" w:date="2014-05-02T19:46:00Z">
          <w:pPr>
            <w:pStyle w:val="Heading5"/>
          </w:pPr>
        </w:pPrChange>
      </w:pPr>
      <w:ins w:id="432" w:author="Nicholas Gallimore" w:date="2014-05-02T19:47:00Z">
        <w:r w:rsidRPr="00BE2A99">
          <w:rPr>
            <w:i w:val="0"/>
            <w:u w:val="single"/>
          </w:rPr>
          <w:t>Bed more important than board</w:t>
        </w:r>
      </w:ins>
    </w:p>
    <w:p w14:paraId="1455BC2F" w14:textId="77777777" w:rsidR="008639BE" w:rsidRPr="00BE2A99" w:rsidRDefault="008639BE">
      <w:pPr>
        <w:pStyle w:val="Heading5"/>
        <w:rPr>
          <w:ins w:id="433" w:author="Nicholas Gallimore" w:date="2014-05-02T19:47:00Z"/>
          <w:u w:val="single"/>
        </w:rPr>
        <w:pPrChange w:id="434" w:author="Nicholas Gallimore" w:date="2014-05-02T19:46:00Z">
          <w:pPr>
            <w:pStyle w:val="Heading4"/>
          </w:pPr>
        </w:pPrChange>
      </w:pPr>
      <w:ins w:id="435" w:author="Nicholas Gallimore" w:date="2014-05-02T19:47:00Z">
        <w:r w:rsidRPr="00BE2A99">
          <w:rPr>
            <w:u w:val="single"/>
          </w:rPr>
          <w:t>Loves all trees, but loves pines</w:t>
        </w:r>
      </w:ins>
    </w:p>
    <w:p w14:paraId="382113FE" w14:textId="77777777" w:rsidR="008639BE" w:rsidRPr="00BE2A99" w:rsidRDefault="008639BE">
      <w:pPr>
        <w:pStyle w:val="Heading2"/>
        <w:rPr>
          <w:ins w:id="436" w:author="Nicholas Gallimore" w:date="2014-05-02T19:47:00Z"/>
          <w:i/>
          <w:u w:val="single"/>
        </w:rPr>
        <w:pPrChange w:id="437" w:author="Nicholas Gallimore" w:date="2014-05-02T19:46:00Z">
          <w:pPr>
            <w:pStyle w:val="Heading1"/>
            <w:ind w:right="2970"/>
          </w:pPr>
        </w:pPrChange>
      </w:pPr>
      <w:ins w:id="438" w:author="Nicholas Gallimore" w:date="2014-05-02T19:47:00Z">
        <w:r w:rsidRPr="00BE2A99">
          <w:rPr>
            <w:i/>
            <w:u w:val="single"/>
          </w:rPr>
          <w:t>Preserving Wildness</w:t>
        </w:r>
      </w:ins>
    </w:p>
    <w:p w14:paraId="6808C499" w14:textId="77777777" w:rsidR="008639BE" w:rsidRPr="00BE2A99" w:rsidRDefault="008639BE">
      <w:pPr>
        <w:pStyle w:val="Heading3"/>
        <w:rPr>
          <w:ins w:id="439" w:author="Nicholas Gallimore" w:date="2014-05-02T19:47:00Z"/>
          <w:i/>
          <w:u w:val="single"/>
        </w:rPr>
        <w:pPrChange w:id="440" w:author="Nicholas Gallimore" w:date="2014-05-02T19:46:00Z">
          <w:pPr>
            <w:pStyle w:val="Heading2"/>
            <w:ind w:right="2970"/>
          </w:pPr>
        </w:pPrChange>
      </w:pPr>
      <w:ins w:id="441" w:author="Nicholas Gallimore" w:date="2014-05-02T19:47:00Z">
        <w:r w:rsidRPr="00BE2A99">
          <w:rPr>
            <w:i/>
            <w:u w:val="single"/>
          </w:rPr>
          <w:t>Thesis: The argument over the proper relation of humanity to nature.</w:t>
        </w:r>
      </w:ins>
    </w:p>
    <w:p w14:paraId="336B0CCE" w14:textId="77777777" w:rsidR="008639BE" w:rsidRPr="00BE2A99" w:rsidRDefault="008639BE">
      <w:pPr>
        <w:pStyle w:val="Heading3"/>
        <w:rPr>
          <w:ins w:id="442" w:author="Nicholas Gallimore" w:date="2014-05-02T19:47:00Z"/>
          <w:b w:val="0"/>
          <w:i/>
          <w:u w:val="single"/>
        </w:rPr>
        <w:pPrChange w:id="443" w:author="Nicholas Gallimore" w:date="2014-05-02T19:46:00Z">
          <w:pPr>
            <w:pStyle w:val="Heading2"/>
            <w:ind w:right="2970"/>
          </w:pPr>
        </w:pPrChange>
      </w:pPr>
      <w:ins w:id="444" w:author="Nicholas Gallimore" w:date="2014-05-02T19:47:00Z">
        <w:r w:rsidRPr="00BE2A99">
          <w:rPr>
            <w:b w:val="0"/>
            <w:i/>
            <w:u w:val="single"/>
          </w:rPr>
          <w:t>Describes both sides of the conflict</w:t>
        </w:r>
      </w:ins>
    </w:p>
    <w:p w14:paraId="2CD711E7" w14:textId="77777777" w:rsidR="008639BE" w:rsidRPr="00BE2A99" w:rsidRDefault="008639BE">
      <w:pPr>
        <w:pStyle w:val="Heading4"/>
        <w:rPr>
          <w:ins w:id="445" w:author="Nicholas Gallimore" w:date="2014-05-02T19:47:00Z"/>
          <w:u w:val="single"/>
        </w:rPr>
        <w:pPrChange w:id="446" w:author="Nicholas Gallimore" w:date="2014-05-02T19:46:00Z">
          <w:pPr>
            <w:pStyle w:val="Heading3"/>
            <w:ind w:right="2970"/>
          </w:pPr>
        </w:pPrChange>
      </w:pPr>
      <w:ins w:id="447" w:author="Nicholas Gallimore" w:date="2014-05-02T19:47:00Z">
        <w:r w:rsidRPr="00BE2A99">
          <w:rPr>
            <w:i w:val="0"/>
            <w:u w:val="single"/>
          </w:rPr>
          <w:t>The argument over the proper relation of humanity to nature is becoming, as the sixties used to say, polarized.</w:t>
        </w:r>
      </w:ins>
    </w:p>
    <w:p w14:paraId="51D6A74E" w14:textId="77777777" w:rsidR="008639BE" w:rsidRPr="00BE2A99" w:rsidRDefault="008639BE">
      <w:pPr>
        <w:pStyle w:val="Heading4"/>
        <w:rPr>
          <w:ins w:id="448" w:author="Nicholas Gallimore" w:date="2014-05-02T19:47:00Z"/>
          <w:u w:val="single"/>
        </w:rPr>
        <w:pPrChange w:id="449" w:author="Nicholas Gallimore" w:date="2014-05-02T19:46:00Z">
          <w:pPr>
            <w:pStyle w:val="Heading3"/>
            <w:ind w:right="2970"/>
          </w:pPr>
        </w:pPrChange>
      </w:pPr>
      <w:ins w:id="450" w:author="Nicholas Gallimore" w:date="2014-05-02T19:47:00Z">
        <w:r w:rsidRPr="00BE2A99">
          <w:rPr>
            <w:i w:val="0"/>
            <w:u w:val="single"/>
          </w:rPr>
          <w:t>At the other extreme are the nature conquerors, who have no patience with an old-fashioned outdoor farm, let alone a wilderness.</w:t>
        </w:r>
      </w:ins>
    </w:p>
    <w:p w14:paraId="32DD33C1" w14:textId="77777777" w:rsidR="008639BE" w:rsidRPr="00BE2A99" w:rsidRDefault="008639BE">
      <w:pPr>
        <w:pStyle w:val="Heading4"/>
        <w:rPr>
          <w:ins w:id="451" w:author="Nicholas Gallimore" w:date="2014-05-02T19:47:00Z"/>
          <w:u w:val="single"/>
        </w:rPr>
        <w:pPrChange w:id="452" w:author="Nicholas Gallimore" w:date="2014-05-02T19:46:00Z">
          <w:pPr>
            <w:pStyle w:val="Heading3"/>
            <w:ind w:right="2970"/>
          </w:pPr>
        </w:pPrChange>
      </w:pPr>
      <w:ins w:id="453" w:author="Nicholas Gallimore" w:date="2014-05-02T19:47:00Z">
        <w:r w:rsidRPr="00BE2A99">
          <w:rPr>
            <w:i w:val="0"/>
            <w:u w:val="single"/>
          </w:rPr>
          <w:t>If I had to choose, I would join the nature extremists against the technology extremists, but this choice seems poor, even assuming that it is possible.</w:t>
        </w:r>
      </w:ins>
    </w:p>
    <w:p w14:paraId="6B173379" w14:textId="77777777" w:rsidR="008639BE" w:rsidRPr="00BE2A99" w:rsidRDefault="008639BE">
      <w:pPr>
        <w:pStyle w:val="Heading3"/>
        <w:rPr>
          <w:ins w:id="454" w:author="Nicholas Gallimore" w:date="2014-05-02T19:47:00Z"/>
          <w:b w:val="0"/>
          <w:i/>
          <w:u w:val="single"/>
        </w:rPr>
        <w:pPrChange w:id="455" w:author="Nicholas Gallimore" w:date="2014-05-02T19:46:00Z">
          <w:pPr>
            <w:pStyle w:val="Heading2"/>
            <w:ind w:right="2970"/>
          </w:pPr>
        </w:pPrChange>
      </w:pPr>
      <w:ins w:id="456" w:author="Nicholas Gallimore" w:date="2014-05-02T19:47:00Z">
        <w:r w:rsidRPr="00BE2A99">
          <w:rPr>
            <w:b w:val="0"/>
            <w:i/>
            <w:u w:val="single"/>
          </w:rPr>
          <w:t>II.</w:t>
        </w:r>
        <w:r w:rsidRPr="00BE2A99">
          <w:rPr>
            <w:b w:val="0"/>
            <w:i/>
            <w:u w:val="single"/>
          </w:rPr>
          <w:tab/>
          <w:t>States his assumptions</w:t>
        </w:r>
      </w:ins>
    </w:p>
    <w:p w14:paraId="741EAA48" w14:textId="77777777" w:rsidR="008639BE" w:rsidRPr="00BE2A99" w:rsidRDefault="008639BE">
      <w:pPr>
        <w:pStyle w:val="Heading4"/>
        <w:rPr>
          <w:ins w:id="457" w:author="Nicholas Gallimore" w:date="2014-05-02T19:47:00Z"/>
          <w:u w:val="single"/>
        </w:rPr>
        <w:pPrChange w:id="458" w:author="Nicholas Gallimore" w:date="2014-05-02T19:46:00Z">
          <w:pPr>
            <w:pStyle w:val="Heading3"/>
            <w:ind w:right="2970"/>
          </w:pPr>
        </w:pPrChange>
      </w:pPr>
      <w:ins w:id="459" w:author="Nicholas Gallimore" w:date="2014-05-02T19:47:00Z">
        <w:r w:rsidRPr="00BE2A99">
          <w:rPr>
            <w:i w:val="0"/>
            <w:u w:val="single"/>
          </w:rPr>
          <w:t>The middle, of course, is always rather roomy and bewildering territory, and so I should state plainly the assumptions that define the ground on which I indent to stand:</w:t>
        </w:r>
      </w:ins>
    </w:p>
    <w:p w14:paraId="577779C6" w14:textId="77777777" w:rsidR="008639BE" w:rsidRPr="00BE2A99" w:rsidRDefault="008639BE">
      <w:pPr>
        <w:pStyle w:val="Heading5"/>
        <w:rPr>
          <w:ins w:id="460" w:author="Nicholas Gallimore" w:date="2014-05-02T19:47:00Z"/>
          <w:u w:val="single"/>
        </w:rPr>
        <w:pPrChange w:id="461" w:author="Nicholas Gallimore" w:date="2014-05-02T19:46:00Z">
          <w:pPr>
            <w:pStyle w:val="Heading4"/>
            <w:ind w:right="2970"/>
          </w:pPr>
        </w:pPrChange>
      </w:pPr>
      <w:ins w:id="462" w:author="Nicholas Gallimore" w:date="2014-05-02T19:47:00Z">
        <w:r w:rsidRPr="00BE2A99">
          <w:rPr>
            <w:u w:val="single"/>
          </w:rPr>
          <w:t>We live in a wilderness, in which we and our works occupy a tiny space and play a tiny part. We exist under its dispensation and by its tolerance.</w:t>
        </w:r>
      </w:ins>
    </w:p>
    <w:p w14:paraId="1D87973E" w14:textId="77777777" w:rsidR="008639BE" w:rsidRPr="00BE2A99" w:rsidRDefault="008639BE">
      <w:pPr>
        <w:pStyle w:val="Heading5"/>
        <w:rPr>
          <w:ins w:id="463" w:author="Nicholas Gallimore" w:date="2014-05-02T19:47:00Z"/>
          <w:u w:val="single"/>
        </w:rPr>
        <w:pPrChange w:id="464" w:author="Nicholas Gallimore" w:date="2014-05-02T19:46:00Z">
          <w:pPr>
            <w:pStyle w:val="Heading4"/>
            <w:ind w:right="2970"/>
          </w:pPr>
        </w:pPrChange>
      </w:pPr>
      <w:ins w:id="465" w:author="Nicholas Gallimore" w:date="2014-05-02T19:47:00Z">
        <w:r w:rsidRPr="00BE2A99">
          <w:rPr>
            <w:u w:val="single"/>
          </w:rPr>
          <w:t>This wilderness, the universe, is somewhat hospitable to us, but it is also absolutely dangerous to us (it is going to kill us, sooner or later), and we are absolutely dependent upon it.</w:t>
        </w:r>
      </w:ins>
    </w:p>
    <w:p w14:paraId="75C1F817" w14:textId="77777777" w:rsidR="008639BE" w:rsidRPr="00BE2A99" w:rsidRDefault="008639BE">
      <w:pPr>
        <w:pStyle w:val="Heading5"/>
        <w:rPr>
          <w:ins w:id="466" w:author="Nicholas Gallimore" w:date="2014-05-02T19:47:00Z"/>
          <w:u w:val="single"/>
        </w:rPr>
        <w:pPrChange w:id="467" w:author="Nicholas Gallimore" w:date="2014-05-02T19:46:00Z">
          <w:pPr>
            <w:pStyle w:val="Heading4"/>
            <w:ind w:right="2970"/>
          </w:pPr>
        </w:pPrChange>
      </w:pPr>
      <w:ins w:id="468" w:author="Nicholas Gallimore" w:date="2014-05-02T19:47:00Z">
        <w:r w:rsidRPr="00BE2A99">
          <w:rPr>
            <w:u w:val="single"/>
          </w:rPr>
          <w:lastRenderedPageBreak/>
          <w:t>That we depend upon what we are endangered by is a problem not solvable by “problem solving.” It does not have what the nature romantic or the technocrat would regard a solution. We are not going back to the Garden of Eden, nor are we going to manufacture an Industrial Paradise.</w:t>
        </w:r>
      </w:ins>
    </w:p>
    <w:p w14:paraId="2D579101" w14:textId="77777777" w:rsidR="008639BE" w:rsidRPr="00BE2A99" w:rsidRDefault="008639BE">
      <w:pPr>
        <w:pStyle w:val="Heading5"/>
        <w:rPr>
          <w:ins w:id="469" w:author="Nicholas Gallimore" w:date="2014-05-02T19:47:00Z"/>
          <w:u w:val="single"/>
        </w:rPr>
        <w:pPrChange w:id="470" w:author="Nicholas Gallimore" w:date="2014-05-02T19:46:00Z">
          <w:pPr>
            <w:pStyle w:val="Heading4"/>
            <w:ind w:right="2970"/>
          </w:pPr>
        </w:pPrChange>
      </w:pPr>
      <w:ins w:id="471" w:author="Nicholas Gallimore" w:date="2014-05-02T19:47:00Z">
        <w:r w:rsidRPr="00BE2A99">
          <w:rPr>
            <w:u w:val="single"/>
          </w:rPr>
          <w:t>There does exist a possibility that we can live more or less in harmony with our native wilderness; I am betting my life that such a harmony is possible. But I do not believe that it can be achieved simply or easily or that it can ever be perfect, and I am certain that it can never be made, once and for all, but is the forever unfinished lifework of our species.</w:t>
        </w:r>
      </w:ins>
    </w:p>
    <w:p w14:paraId="13629694" w14:textId="77777777" w:rsidR="008639BE" w:rsidRPr="00BE2A99" w:rsidRDefault="008639BE">
      <w:pPr>
        <w:pStyle w:val="Heading5"/>
        <w:rPr>
          <w:ins w:id="472" w:author="Nicholas Gallimore" w:date="2014-05-02T19:47:00Z"/>
          <w:u w:val="single"/>
        </w:rPr>
        <w:pPrChange w:id="473" w:author="Nicholas Gallimore" w:date="2014-05-02T19:46:00Z">
          <w:pPr>
            <w:pStyle w:val="Heading4"/>
            <w:ind w:right="2970"/>
          </w:pPr>
        </w:pPrChange>
      </w:pPr>
      <w:ins w:id="474" w:author="Nicholas Gallimore" w:date="2014-05-02T19:47:00Z">
        <w:r w:rsidRPr="00BE2A99">
          <w:rPr>
            <w:u w:val="single"/>
          </w:rPr>
          <w:t>It is not possible (at least, not for very long) for humans to intend their own good specifically or exclusively. We cannot intend our good, in the long run, without intending the good of our place—which means, ultimately, the good of the world.</w:t>
        </w:r>
      </w:ins>
    </w:p>
    <w:p w14:paraId="48375C9E" w14:textId="77777777" w:rsidR="008639BE" w:rsidRPr="00BE2A99" w:rsidRDefault="008639BE">
      <w:pPr>
        <w:pStyle w:val="Heading5"/>
        <w:rPr>
          <w:ins w:id="475" w:author="Nicholas Gallimore" w:date="2014-05-02T19:47:00Z"/>
          <w:u w:val="single"/>
        </w:rPr>
        <w:pPrChange w:id="476" w:author="Nicholas Gallimore" w:date="2014-05-02T19:46:00Z">
          <w:pPr>
            <w:pStyle w:val="Heading4"/>
            <w:ind w:right="2970"/>
          </w:pPr>
        </w:pPrChange>
      </w:pPr>
      <w:ins w:id="477" w:author="Nicholas Gallimore" w:date="2014-05-02T19:47:00Z">
        <w:r w:rsidRPr="00BE2A99">
          <w:rPr>
            <w:highlight w:val="yellow"/>
            <w:u w:val="single"/>
          </w:rPr>
          <w:t>To use or not to use nature is not a choice that is available to us;</w:t>
        </w:r>
        <w:r w:rsidRPr="00BE2A99">
          <w:rPr>
            <w:u w:val="single"/>
          </w:rPr>
          <w:t xml:space="preserve"> we can live only at the expense of other lives. Our choice has rather to do with how and how much to use. This is not a choice that can be decided satisfactorily in principle or in theory; it is a choice intransigently impractical. That is, it must be worked out in local practice because, by necessity, the practice will vary somewhat from one locality to another. There is, thus, no practical way that we can intend the good of the world; practice can only be local.</w:t>
        </w:r>
      </w:ins>
    </w:p>
    <w:p w14:paraId="0EE903BA" w14:textId="77777777" w:rsidR="008639BE" w:rsidRPr="00BE2A99" w:rsidRDefault="008639BE">
      <w:pPr>
        <w:pStyle w:val="Heading5"/>
        <w:rPr>
          <w:ins w:id="478" w:author="Nicholas Gallimore" w:date="2014-05-02T19:47:00Z"/>
          <w:u w:val="single"/>
        </w:rPr>
        <w:pPrChange w:id="479" w:author="Nicholas Gallimore" w:date="2014-05-02T19:46:00Z">
          <w:pPr>
            <w:pStyle w:val="Heading4"/>
            <w:ind w:right="2970"/>
          </w:pPr>
        </w:pPrChange>
      </w:pPr>
      <w:ins w:id="480" w:author="Nicholas Gallimore" w:date="2014-05-02T19:47:00Z">
        <w:r w:rsidRPr="00BE2A99">
          <w:rPr>
            <w:u w:val="single"/>
          </w:rPr>
          <w:t>If there is no escape from the human use of nature, then human good cannot be simply synonymous with natural good.</w:t>
        </w:r>
      </w:ins>
    </w:p>
    <w:p w14:paraId="1C40A062" w14:textId="77777777" w:rsidR="008639BE" w:rsidRPr="00BE2A99" w:rsidRDefault="008639BE">
      <w:pPr>
        <w:pStyle w:val="Heading4"/>
        <w:rPr>
          <w:ins w:id="481" w:author="Nicholas Gallimore" w:date="2014-05-02T19:47:00Z"/>
          <w:u w:val="single"/>
        </w:rPr>
        <w:pPrChange w:id="482" w:author="Nicholas Gallimore" w:date="2014-05-02T19:46:00Z">
          <w:pPr>
            <w:pStyle w:val="Heading3"/>
            <w:ind w:right="2970"/>
          </w:pPr>
        </w:pPrChange>
      </w:pPr>
      <w:ins w:id="483" w:author="Nicholas Gallimore" w:date="2014-05-02T19:47:00Z">
        <w:r w:rsidRPr="00BE2A99">
          <w:rPr>
            <w:i w:val="0"/>
            <w:u w:val="single"/>
          </w:rPr>
          <w:t>What these assumptions describe, of course, is the human predicament. It is a spiritual predicament, for it requires us to be properly humble and grateful; time and again, it asks us to be still and wait. But it is also a practical problem, for it requires us to do things.</w:t>
        </w:r>
      </w:ins>
    </w:p>
    <w:p w14:paraId="765590B6" w14:textId="77777777" w:rsidR="008639BE" w:rsidRPr="00BE2A99" w:rsidRDefault="008639BE">
      <w:pPr>
        <w:pStyle w:val="Heading3"/>
        <w:rPr>
          <w:ins w:id="484" w:author="Nicholas Gallimore" w:date="2014-05-02T19:47:00Z"/>
          <w:b w:val="0"/>
          <w:i/>
          <w:u w:val="single"/>
        </w:rPr>
        <w:pPrChange w:id="485" w:author="Nicholas Gallimore" w:date="2014-05-02T19:46:00Z">
          <w:pPr>
            <w:pStyle w:val="Heading2"/>
            <w:ind w:right="2970"/>
          </w:pPr>
        </w:pPrChange>
      </w:pPr>
      <w:ins w:id="486" w:author="Nicholas Gallimore" w:date="2014-05-02T19:47:00Z">
        <w:r w:rsidRPr="00BE2A99">
          <w:rPr>
            <w:b w:val="0"/>
            <w:i/>
            <w:u w:val="single"/>
          </w:rPr>
          <w:t>III.</w:t>
        </w:r>
        <w:r w:rsidRPr="00BE2A99">
          <w:rPr>
            <w:b w:val="0"/>
            <w:i/>
            <w:u w:val="single"/>
          </w:rPr>
          <w:tab/>
          <w:t>Call to action</w:t>
        </w:r>
      </w:ins>
    </w:p>
    <w:p w14:paraId="4B9D9066" w14:textId="77777777" w:rsidR="008639BE" w:rsidRPr="00BE2A99" w:rsidRDefault="008639BE">
      <w:pPr>
        <w:pStyle w:val="Heading4"/>
        <w:rPr>
          <w:ins w:id="487" w:author="Nicholas Gallimore" w:date="2014-05-02T19:47:00Z"/>
          <w:b w:val="0"/>
          <w:u w:val="single"/>
        </w:rPr>
        <w:pPrChange w:id="488" w:author="Nicholas Gallimore" w:date="2014-05-02T19:46:00Z">
          <w:pPr>
            <w:pStyle w:val="Heading3"/>
            <w:ind w:right="2970"/>
          </w:pPr>
        </w:pPrChange>
      </w:pPr>
      <w:ins w:id="489" w:author="Nicholas Gallimore" w:date="2014-05-02T19:47:00Z">
        <w:r w:rsidRPr="00BE2A99">
          <w:rPr>
            <w:i w:val="0"/>
            <w:u w:val="single"/>
          </w:rPr>
          <w:t>In going to work on this problem it is a mistake to proceed on the basis of an assumed division or divisibility between nature and humanity, or wildness and domesticity.</w:t>
        </w:r>
      </w:ins>
    </w:p>
    <w:p w14:paraId="76B983AD" w14:textId="77777777" w:rsidR="008639BE" w:rsidRPr="00BE2A99" w:rsidRDefault="008639BE">
      <w:pPr>
        <w:pStyle w:val="Heading5"/>
        <w:rPr>
          <w:ins w:id="490" w:author="Nicholas Gallimore" w:date="2014-05-02T19:47:00Z"/>
          <w:u w:val="single"/>
        </w:rPr>
        <w:pPrChange w:id="491" w:author="Nicholas Gallimore" w:date="2014-05-02T19:46:00Z">
          <w:pPr>
            <w:pStyle w:val="Heading4"/>
            <w:ind w:right="2970"/>
          </w:pPr>
        </w:pPrChange>
      </w:pPr>
      <w:ins w:id="492" w:author="Nicholas Gallimore" w:date="2014-05-02T19:47:00Z">
        <w:r w:rsidRPr="00BE2A99">
          <w:rPr>
            <w:u w:val="single"/>
          </w:rPr>
          <w:t>The indivisibility of wildness and domesticity, even within the fabric of human life itself, is easy enough to demonstrate.</w:t>
        </w:r>
      </w:ins>
    </w:p>
    <w:p w14:paraId="45FD6FE5" w14:textId="77777777" w:rsidR="008639BE" w:rsidRPr="00BE2A99" w:rsidRDefault="008639BE">
      <w:pPr>
        <w:pStyle w:val="Heading5"/>
        <w:rPr>
          <w:ins w:id="493" w:author="Nicholas Gallimore" w:date="2014-05-02T19:47:00Z"/>
          <w:u w:val="single"/>
        </w:rPr>
        <w:pPrChange w:id="494" w:author="Nicholas Gallimore" w:date="2014-05-02T19:46:00Z">
          <w:pPr>
            <w:pStyle w:val="Heading4"/>
            <w:ind w:right="2970"/>
          </w:pPr>
        </w:pPrChange>
      </w:pPr>
      <w:ins w:id="495" w:author="Nicholas Gallimore" w:date="2014-05-02T19:47:00Z">
        <w:r w:rsidRPr="00BE2A99">
          <w:rPr>
            <w:u w:val="single"/>
          </w:rPr>
          <w:t>The same is true of a healthy human economy as it branches upward out of the soil.</w:t>
        </w:r>
      </w:ins>
    </w:p>
    <w:p w14:paraId="26BA7B56" w14:textId="77777777" w:rsidR="008639BE" w:rsidRPr="00BE2A99" w:rsidRDefault="008639BE">
      <w:pPr>
        <w:pStyle w:val="Heading5"/>
        <w:rPr>
          <w:ins w:id="496" w:author="Nicholas Gallimore" w:date="2014-05-02T19:47:00Z"/>
          <w:u w:val="single"/>
        </w:rPr>
        <w:pPrChange w:id="497" w:author="Nicholas Gallimore" w:date="2014-05-02T19:46:00Z">
          <w:pPr>
            <w:pStyle w:val="Heading4"/>
            <w:ind w:right="2970"/>
          </w:pPr>
        </w:pPrChange>
      </w:pPr>
      <w:ins w:id="498" w:author="Nicholas Gallimore" w:date="2014-05-02T19:47:00Z">
        <w:r w:rsidRPr="00BE2A99">
          <w:rPr>
            <w:u w:val="single"/>
          </w:rPr>
          <w:t>Breeders of domestic animals, likewise, know that, when a breeding program is too much governed by human intention, by economic considerations, or by fashion, uselessness is the result.</w:t>
        </w:r>
      </w:ins>
    </w:p>
    <w:p w14:paraId="5B1A4F3C" w14:textId="77777777" w:rsidR="008639BE" w:rsidRPr="00BE2A99" w:rsidRDefault="008639BE">
      <w:pPr>
        <w:pStyle w:val="Heading3"/>
        <w:rPr>
          <w:ins w:id="499" w:author="Nicholas Gallimore" w:date="2014-05-02T19:47:00Z"/>
          <w:b w:val="0"/>
          <w:i/>
          <w:u w:val="single"/>
        </w:rPr>
        <w:pPrChange w:id="500" w:author="Nicholas Gallimore" w:date="2014-05-02T19:46:00Z">
          <w:pPr>
            <w:pStyle w:val="Heading2"/>
            <w:ind w:right="2970"/>
          </w:pPr>
        </w:pPrChange>
      </w:pPr>
      <w:ins w:id="501" w:author="Nicholas Gallimore" w:date="2014-05-02T19:47:00Z">
        <w:r w:rsidRPr="00BE2A99">
          <w:rPr>
            <w:b w:val="0"/>
            <w:i/>
            <w:u w:val="single"/>
          </w:rPr>
          <w:t>IV.</w:t>
        </w:r>
        <w:r w:rsidRPr="00BE2A99">
          <w:rPr>
            <w:b w:val="0"/>
            <w:i/>
            <w:u w:val="single"/>
          </w:rPr>
          <w:tab/>
          <w:t>Our cultures dominance upon nature</w:t>
        </w:r>
      </w:ins>
    </w:p>
    <w:p w14:paraId="1B5E8518" w14:textId="77777777" w:rsidR="008639BE" w:rsidRPr="00BE2A99" w:rsidRDefault="008639BE">
      <w:pPr>
        <w:pStyle w:val="Heading4"/>
        <w:rPr>
          <w:ins w:id="502" w:author="Nicholas Gallimore" w:date="2014-05-02T19:47:00Z"/>
          <w:u w:val="single"/>
        </w:rPr>
        <w:pPrChange w:id="503" w:author="Nicholas Gallimore" w:date="2014-05-02T19:46:00Z">
          <w:pPr>
            <w:pStyle w:val="Heading3"/>
            <w:ind w:right="2970"/>
          </w:pPr>
        </w:pPrChange>
      </w:pPr>
      <w:ins w:id="504" w:author="Nicholas Gallimore" w:date="2014-05-02T19:47:00Z">
        <w:r w:rsidRPr="00BE2A99">
          <w:rPr>
            <w:i w:val="0"/>
            <w:u w:val="single"/>
          </w:rPr>
          <w:t>To be divided against nature, against wildness, then, is a human disaster because it is to be divided against ourselves.</w:t>
        </w:r>
      </w:ins>
    </w:p>
    <w:p w14:paraId="1424AA76" w14:textId="77777777" w:rsidR="008639BE" w:rsidRPr="00BE2A99" w:rsidRDefault="008639BE">
      <w:pPr>
        <w:pStyle w:val="Heading4"/>
        <w:rPr>
          <w:ins w:id="505" w:author="Nicholas Gallimore" w:date="2014-05-02T19:47:00Z"/>
          <w:u w:val="single"/>
        </w:rPr>
        <w:pPrChange w:id="506" w:author="Nicholas Gallimore" w:date="2014-05-02T19:46:00Z">
          <w:pPr>
            <w:pStyle w:val="Heading3"/>
            <w:ind w:right="2970"/>
          </w:pPr>
        </w:pPrChange>
      </w:pPr>
      <w:ins w:id="507" w:author="Nicholas Gallimore" w:date="2014-05-02T19:47:00Z">
        <w:r w:rsidRPr="00BE2A99">
          <w:rPr>
            <w:i w:val="0"/>
            <w:u w:val="single"/>
          </w:rPr>
          <w:lastRenderedPageBreak/>
          <w:t>But to say that we are not divided and not dividable from nature is not to say that there is no difference between us and the other creatures.</w:t>
        </w:r>
      </w:ins>
    </w:p>
    <w:p w14:paraId="5DAC21F2" w14:textId="77777777" w:rsidR="008639BE" w:rsidRPr="00BE2A99" w:rsidRDefault="008639BE">
      <w:pPr>
        <w:pStyle w:val="Heading4"/>
        <w:rPr>
          <w:ins w:id="508" w:author="Nicholas Gallimore" w:date="2014-05-02T19:47:00Z"/>
          <w:u w:val="single"/>
        </w:rPr>
        <w:pPrChange w:id="509" w:author="Nicholas Gallimore" w:date="2014-05-02T19:46:00Z">
          <w:pPr>
            <w:pStyle w:val="Heading3"/>
            <w:ind w:right="2970"/>
          </w:pPr>
        </w:pPrChange>
      </w:pPr>
      <w:ins w:id="510" w:author="Nicholas Gallimore" w:date="2014-05-02T19:47:00Z">
        <w:r w:rsidRPr="00BE2A99">
          <w:rPr>
            <w:i w:val="0"/>
            <w:u w:val="single"/>
          </w:rPr>
          <w:t>But humans differ most from other creatures in the extent to which they must be made what they are—that is, in the extent to which they are artifacts of their culture.</w:t>
        </w:r>
      </w:ins>
    </w:p>
    <w:p w14:paraId="2F9F19C8" w14:textId="77777777" w:rsidR="008639BE" w:rsidRPr="00BE2A99" w:rsidRDefault="008639BE">
      <w:pPr>
        <w:pStyle w:val="Heading4"/>
        <w:rPr>
          <w:ins w:id="511" w:author="Nicholas Gallimore" w:date="2014-05-02T19:47:00Z"/>
          <w:u w:val="single"/>
        </w:rPr>
        <w:pPrChange w:id="512" w:author="Nicholas Gallimore" w:date="2014-05-02T19:46:00Z">
          <w:pPr>
            <w:pStyle w:val="Heading3"/>
            <w:ind w:right="2970"/>
          </w:pPr>
        </w:pPrChange>
      </w:pPr>
      <w:ins w:id="513" w:author="Nicholas Gallimore" w:date="2014-05-02T19:47:00Z">
        <w:r w:rsidRPr="00BE2A99">
          <w:rPr>
            <w:i w:val="0"/>
            <w:u w:val="single"/>
          </w:rPr>
          <w:t>In the recovery of culture and nature is the knowledge of how to farm well, how to preserve, harvest and replenish the forests, how to make, build, and use, return and restore.</w:t>
        </w:r>
      </w:ins>
    </w:p>
    <w:p w14:paraId="05ACD178" w14:textId="77777777" w:rsidR="008639BE" w:rsidRPr="00BE2A99" w:rsidRDefault="008639BE">
      <w:pPr>
        <w:pStyle w:val="Heading4"/>
        <w:rPr>
          <w:ins w:id="514" w:author="Nicholas Gallimore" w:date="2014-05-02T19:47:00Z"/>
          <w:u w:val="single"/>
        </w:rPr>
        <w:pPrChange w:id="515" w:author="Nicholas Gallimore" w:date="2014-05-02T19:46:00Z">
          <w:pPr>
            <w:pStyle w:val="Heading3"/>
            <w:ind w:right="2970"/>
          </w:pPr>
        </w:pPrChange>
      </w:pPr>
      <w:ins w:id="516" w:author="Nicholas Gallimore" w:date="2014-05-02T19:47:00Z">
        <w:r w:rsidRPr="00BE2A99">
          <w:rPr>
            <w:i w:val="0"/>
            <w:u w:val="single"/>
          </w:rPr>
          <w:t>Harmony is one phase, the good phase, of the inescapable dialogue between culture and nature. The awareness that we are slowly growing into now is that the earthly wildness that we are so complexly dependent upon is at our mercy.</w:t>
        </w:r>
      </w:ins>
    </w:p>
    <w:p w14:paraId="51ECAAD4" w14:textId="77777777" w:rsidR="008639BE" w:rsidRPr="00BE2A99" w:rsidRDefault="008639BE">
      <w:pPr>
        <w:pStyle w:val="Heading3"/>
        <w:rPr>
          <w:ins w:id="517" w:author="Nicholas Gallimore" w:date="2014-05-02T19:47:00Z"/>
          <w:b w:val="0"/>
          <w:i/>
          <w:u w:val="single"/>
        </w:rPr>
        <w:pPrChange w:id="518" w:author="Nicholas Gallimore" w:date="2014-05-02T19:46:00Z">
          <w:pPr>
            <w:pStyle w:val="Heading2"/>
            <w:ind w:right="2970"/>
          </w:pPr>
        </w:pPrChange>
      </w:pPr>
      <w:ins w:id="519" w:author="Nicholas Gallimore" w:date="2014-05-02T19:47:00Z">
        <w:r w:rsidRPr="00BE2A99">
          <w:rPr>
            <w:b w:val="0"/>
            <w:i/>
            <w:u w:val="single"/>
          </w:rPr>
          <w:t>V.</w:t>
        </w:r>
        <w:r w:rsidRPr="00BE2A99">
          <w:rPr>
            <w:b w:val="0"/>
            <w:i/>
            <w:u w:val="single"/>
          </w:rPr>
          <w:tab/>
          <w:t>Our economy doesn’t positively reward good use of nature.</w:t>
        </w:r>
      </w:ins>
    </w:p>
    <w:p w14:paraId="7F6276BB" w14:textId="77777777" w:rsidR="008639BE" w:rsidRPr="00BE2A99" w:rsidRDefault="008639BE">
      <w:pPr>
        <w:pStyle w:val="Heading4"/>
        <w:rPr>
          <w:ins w:id="520" w:author="Nicholas Gallimore" w:date="2014-05-02T19:47:00Z"/>
          <w:u w:val="single"/>
        </w:rPr>
        <w:pPrChange w:id="521" w:author="Nicholas Gallimore" w:date="2014-05-02T19:46:00Z">
          <w:pPr>
            <w:pStyle w:val="Heading3"/>
            <w:ind w:right="2970"/>
          </w:pPr>
        </w:pPrChange>
      </w:pPr>
      <w:ins w:id="522" w:author="Nicholas Gallimore" w:date="2014-05-02T19:47:00Z">
        <w:r w:rsidRPr="00BE2A99">
          <w:rPr>
            <w:i w:val="0"/>
            <w:u w:val="single"/>
          </w:rPr>
          <w:t>To me, this means simply that we are not safe in assuming that we can preserve wildness by making wilderness preserves.</w:t>
        </w:r>
      </w:ins>
    </w:p>
    <w:p w14:paraId="7F71DD77" w14:textId="77777777" w:rsidR="008639BE" w:rsidRPr="00BE2A99" w:rsidRDefault="008639BE">
      <w:pPr>
        <w:pStyle w:val="Heading4"/>
        <w:rPr>
          <w:ins w:id="523" w:author="Nicholas Gallimore" w:date="2014-05-02T19:47:00Z"/>
          <w:u w:val="single"/>
        </w:rPr>
        <w:pPrChange w:id="524" w:author="Nicholas Gallimore" w:date="2014-05-02T19:46:00Z">
          <w:pPr>
            <w:pStyle w:val="Heading3"/>
            <w:ind w:right="2970"/>
          </w:pPr>
        </w:pPrChange>
      </w:pPr>
      <w:ins w:id="525" w:author="Nicholas Gallimore" w:date="2014-05-02T19:47:00Z">
        <w:r w:rsidRPr="00BE2A99">
          <w:rPr>
            <w:i w:val="0"/>
            <w:u w:val="single"/>
          </w:rPr>
          <w:t>Conservation is going to prove increasingly futile and increasingly meaningless if its proscriptions are not answered positively by an economy that rewards and enforces good use.</w:t>
        </w:r>
      </w:ins>
    </w:p>
    <w:p w14:paraId="4E4A100C" w14:textId="77777777" w:rsidR="008639BE" w:rsidRPr="00BE2A99" w:rsidRDefault="008639BE">
      <w:pPr>
        <w:pStyle w:val="Heading4"/>
        <w:rPr>
          <w:ins w:id="526" w:author="Nicholas Gallimore" w:date="2014-05-02T19:47:00Z"/>
          <w:u w:val="single"/>
        </w:rPr>
        <w:pPrChange w:id="527" w:author="Nicholas Gallimore" w:date="2014-05-02T19:46:00Z">
          <w:pPr>
            <w:pStyle w:val="Heading3"/>
            <w:ind w:right="2970"/>
          </w:pPr>
        </w:pPrChange>
      </w:pPr>
      <w:ins w:id="528" w:author="Nicholas Gallimore" w:date="2014-05-02T19:47:00Z">
        <w:r w:rsidRPr="00BE2A99">
          <w:rPr>
            <w:i w:val="0"/>
            <w:u w:val="single"/>
          </w:rPr>
          <w:t>Our present economy, by contrast, does not account for affection at all, which is to say that it does not account for value.</w:t>
        </w:r>
      </w:ins>
    </w:p>
    <w:p w14:paraId="0A5672E8" w14:textId="77777777" w:rsidR="008639BE" w:rsidRPr="00BE2A99" w:rsidRDefault="008639BE">
      <w:pPr>
        <w:pStyle w:val="Heading4"/>
        <w:rPr>
          <w:ins w:id="529" w:author="Nicholas Gallimore" w:date="2014-05-02T19:47:00Z"/>
          <w:u w:val="single"/>
        </w:rPr>
        <w:pPrChange w:id="530" w:author="Nicholas Gallimore" w:date="2014-05-02T19:46:00Z">
          <w:pPr>
            <w:pStyle w:val="Heading3"/>
            <w:ind w:right="2970"/>
          </w:pPr>
        </w:pPrChange>
      </w:pPr>
      <w:ins w:id="531" w:author="Nicholas Gallimore" w:date="2014-05-02T19:47:00Z">
        <w:r w:rsidRPr="00BE2A99">
          <w:rPr>
            <w:i w:val="0"/>
            <w:u w:val="single"/>
          </w:rPr>
          <w:t>Now that the practical processes of industrial civilization have become so threatening to humanity and to nature, it is easy for us, or for some of us, to see that practicality needs to be made subject to spiritual values and spiritual measures.</w:t>
        </w:r>
      </w:ins>
    </w:p>
    <w:p w14:paraId="3182D9E4" w14:textId="77777777" w:rsidR="008639BE" w:rsidRPr="00BE2A99" w:rsidRDefault="008639BE">
      <w:pPr>
        <w:pStyle w:val="Heading4"/>
        <w:rPr>
          <w:ins w:id="532" w:author="Nicholas Gallimore" w:date="2014-05-02T19:47:00Z"/>
          <w:u w:val="single"/>
        </w:rPr>
        <w:pPrChange w:id="533" w:author="Nicholas Gallimore" w:date="2014-05-02T19:46:00Z">
          <w:pPr>
            <w:pStyle w:val="Heading3"/>
            <w:ind w:right="2970"/>
          </w:pPr>
        </w:pPrChange>
      </w:pPr>
      <w:ins w:id="534" w:author="Nicholas Gallimore" w:date="2014-05-02T19:47:00Z">
        <w:r w:rsidRPr="00BE2A99">
          <w:rPr>
            <w:i w:val="0"/>
            <w:u w:val="single"/>
          </w:rPr>
          <w:t>“The dignity of toil is undermined its necessity is gone,” Kathleen Raine says, and she is right.</w:t>
        </w:r>
      </w:ins>
    </w:p>
    <w:p w14:paraId="03EDCEBB" w14:textId="77777777" w:rsidR="008639BE" w:rsidRPr="00BE2A99" w:rsidRDefault="008639BE">
      <w:pPr>
        <w:pStyle w:val="Heading3"/>
        <w:rPr>
          <w:ins w:id="535" w:author="Nicholas Gallimore" w:date="2014-05-02T19:47:00Z"/>
          <w:b w:val="0"/>
          <w:i/>
          <w:u w:val="single"/>
        </w:rPr>
        <w:pPrChange w:id="536" w:author="Nicholas Gallimore" w:date="2014-05-02T19:46:00Z">
          <w:pPr>
            <w:pStyle w:val="Heading2"/>
            <w:ind w:right="2970"/>
          </w:pPr>
        </w:pPrChange>
      </w:pPr>
      <w:ins w:id="537" w:author="Nicholas Gallimore" w:date="2014-05-02T19:47:00Z">
        <w:r w:rsidRPr="00BE2A99">
          <w:rPr>
            <w:b w:val="0"/>
            <w:i/>
            <w:u w:val="single"/>
          </w:rPr>
          <w:t>VI.  The Reason to Preserve Nature</w:t>
        </w:r>
      </w:ins>
    </w:p>
    <w:p w14:paraId="552099AC" w14:textId="77777777" w:rsidR="008639BE" w:rsidRPr="00BE2A99" w:rsidRDefault="008639BE">
      <w:pPr>
        <w:pStyle w:val="Heading4"/>
        <w:rPr>
          <w:ins w:id="538" w:author="Nicholas Gallimore" w:date="2014-05-02T19:47:00Z"/>
          <w:u w:val="single"/>
        </w:rPr>
        <w:pPrChange w:id="539" w:author="Nicholas Gallimore" w:date="2014-05-02T19:46:00Z">
          <w:pPr>
            <w:pStyle w:val="Heading3"/>
            <w:ind w:right="2970"/>
          </w:pPr>
        </w:pPrChange>
      </w:pPr>
      <w:ins w:id="540" w:author="Nicholas Gallimore" w:date="2014-05-02T19:47:00Z">
        <w:r w:rsidRPr="00BE2A99">
          <w:rPr>
            <w:i w:val="0"/>
            <w:u w:val="single"/>
          </w:rPr>
          <w:t>And so, though I am trying to unspecialize the idea and the job of preserving wildness, I am not against wilderness preservation.</w:t>
        </w:r>
      </w:ins>
    </w:p>
    <w:p w14:paraId="5EB44F19" w14:textId="77777777" w:rsidR="008639BE" w:rsidRPr="00BE2A99" w:rsidRDefault="008639BE">
      <w:pPr>
        <w:pStyle w:val="Heading4"/>
        <w:rPr>
          <w:ins w:id="541" w:author="Nicholas Gallimore" w:date="2014-05-02T19:47:00Z"/>
          <w:u w:val="single"/>
        </w:rPr>
        <w:pPrChange w:id="542" w:author="Nicholas Gallimore" w:date="2014-05-02T19:46:00Z">
          <w:pPr>
            <w:pStyle w:val="Heading3"/>
            <w:ind w:right="2970"/>
          </w:pPr>
        </w:pPrChange>
      </w:pPr>
      <w:ins w:id="543" w:author="Nicholas Gallimore" w:date="2014-05-02T19:47:00Z">
        <w:r w:rsidRPr="00BE2A99">
          <w:rPr>
            <w:i w:val="0"/>
            <w:u w:val="single"/>
          </w:rPr>
          <w:t>The reason to preserve wilderness is that we need it.</w:t>
        </w:r>
      </w:ins>
    </w:p>
    <w:p w14:paraId="464B5656" w14:textId="77777777" w:rsidR="008639BE" w:rsidRPr="00BE2A99" w:rsidRDefault="008639BE">
      <w:pPr>
        <w:pStyle w:val="Heading4"/>
        <w:rPr>
          <w:ins w:id="544" w:author="Nicholas Gallimore" w:date="2014-05-02T19:47:00Z"/>
          <w:u w:val="single"/>
        </w:rPr>
        <w:pPrChange w:id="545" w:author="Nicholas Gallimore" w:date="2014-05-02T19:46:00Z">
          <w:pPr>
            <w:pStyle w:val="Heading3"/>
            <w:ind w:right="2970"/>
          </w:pPr>
        </w:pPrChange>
      </w:pPr>
      <w:ins w:id="546" w:author="Nicholas Gallimore" w:date="2014-05-02T19:47:00Z">
        <w:r w:rsidRPr="00BE2A99">
          <w:rPr>
            <w:i w:val="0"/>
            <w:u w:val="single"/>
          </w:rPr>
          <w:t>We need wilderness also because wildness—nature—is one of our indispensable studies.</w:t>
        </w:r>
      </w:ins>
    </w:p>
    <w:p w14:paraId="533BFC6E" w14:textId="77777777" w:rsidR="008639BE" w:rsidRPr="00BE2A99" w:rsidRDefault="008639BE">
      <w:pPr>
        <w:pStyle w:val="Heading5"/>
        <w:rPr>
          <w:ins w:id="547" w:author="Nicholas Gallimore" w:date="2014-05-02T19:47:00Z"/>
          <w:u w:val="single"/>
        </w:rPr>
        <w:pPrChange w:id="548" w:author="Nicholas Gallimore" w:date="2014-05-02T19:46:00Z">
          <w:pPr>
            <w:pStyle w:val="Heading4"/>
            <w:ind w:right="2970"/>
          </w:pPr>
        </w:pPrChange>
      </w:pPr>
      <w:ins w:id="549" w:author="Nicholas Gallimore" w:date="2014-05-02T19:47:00Z">
        <w:r w:rsidRPr="00BE2A99">
          <w:rPr>
            <w:u w:val="single"/>
          </w:rPr>
          <w:t>What is here?</w:t>
        </w:r>
      </w:ins>
    </w:p>
    <w:p w14:paraId="3F4FE3F9" w14:textId="77777777" w:rsidR="008639BE" w:rsidRPr="00BE2A99" w:rsidRDefault="008639BE">
      <w:pPr>
        <w:pStyle w:val="Heading5"/>
        <w:rPr>
          <w:ins w:id="550" w:author="Nicholas Gallimore" w:date="2014-05-02T19:47:00Z"/>
          <w:u w:val="single"/>
        </w:rPr>
        <w:pPrChange w:id="551" w:author="Nicholas Gallimore" w:date="2014-05-02T19:46:00Z">
          <w:pPr>
            <w:pStyle w:val="Heading4"/>
            <w:ind w:right="2970"/>
          </w:pPr>
        </w:pPrChange>
      </w:pPr>
      <w:ins w:id="552" w:author="Nicholas Gallimore" w:date="2014-05-02T19:47:00Z">
        <w:r w:rsidRPr="00BE2A99">
          <w:rPr>
            <w:u w:val="single"/>
          </w:rPr>
          <w:t>What will nature permit us to do here?</w:t>
        </w:r>
      </w:ins>
    </w:p>
    <w:p w14:paraId="76E9A364" w14:textId="77777777" w:rsidR="008639BE" w:rsidRPr="00BE2A99" w:rsidRDefault="008639BE">
      <w:pPr>
        <w:pStyle w:val="Heading5"/>
        <w:rPr>
          <w:ins w:id="553" w:author="Nicholas Gallimore" w:date="2014-05-02T19:47:00Z"/>
          <w:u w:val="single"/>
        </w:rPr>
        <w:pPrChange w:id="554" w:author="Nicholas Gallimore" w:date="2014-05-02T19:46:00Z">
          <w:pPr>
            <w:pStyle w:val="Heading4"/>
            <w:ind w:right="2970"/>
          </w:pPr>
        </w:pPrChange>
      </w:pPr>
      <w:ins w:id="555" w:author="Nicholas Gallimore" w:date="2014-05-02T19:47:00Z">
        <w:r w:rsidRPr="00BE2A99">
          <w:rPr>
            <w:u w:val="single"/>
          </w:rPr>
          <w:t>What will nature help us to do here?</w:t>
        </w:r>
      </w:ins>
    </w:p>
    <w:p w14:paraId="7C2E2EA8" w14:textId="77777777" w:rsidR="008639BE" w:rsidRPr="00BE2A99" w:rsidRDefault="008639BE">
      <w:pPr>
        <w:pStyle w:val="Heading4"/>
        <w:rPr>
          <w:ins w:id="556" w:author="Nicholas Gallimore" w:date="2014-05-02T19:47:00Z"/>
          <w:u w:val="single"/>
        </w:rPr>
        <w:pPrChange w:id="557" w:author="Nicholas Gallimore" w:date="2014-05-02T19:46:00Z">
          <w:pPr>
            <w:pStyle w:val="Heading3"/>
            <w:ind w:right="2970"/>
          </w:pPr>
        </w:pPrChange>
      </w:pPr>
      <w:ins w:id="558" w:author="Nicholas Gallimore" w:date="2014-05-02T19:47:00Z">
        <w:r w:rsidRPr="00BE2A99">
          <w:rPr>
            <w:i w:val="0"/>
            <w:u w:val="single"/>
          </w:rPr>
          <w:t>The second and third questions are obviously the ones that would define agendas of practical research and of work.</w:t>
        </w:r>
      </w:ins>
    </w:p>
    <w:p w14:paraId="12C0E2A3" w14:textId="77777777" w:rsidR="008639BE" w:rsidRPr="00BE2A99" w:rsidRDefault="008639BE">
      <w:pPr>
        <w:pStyle w:val="Heading4"/>
        <w:rPr>
          <w:ins w:id="559" w:author="Nicholas Gallimore" w:date="2014-05-02T19:47:00Z"/>
          <w:u w:val="single"/>
        </w:rPr>
        <w:pPrChange w:id="560" w:author="Nicholas Gallimore" w:date="2014-05-02T19:46:00Z">
          <w:pPr>
            <w:pStyle w:val="Heading3"/>
            <w:ind w:right="2970"/>
          </w:pPr>
        </w:pPrChange>
      </w:pPr>
      <w:ins w:id="561" w:author="Nicholas Gallimore" w:date="2014-05-02T19:47:00Z">
        <w:r w:rsidRPr="00BE2A99">
          <w:rPr>
            <w:i w:val="0"/>
            <w:u w:val="single"/>
          </w:rPr>
          <w:lastRenderedPageBreak/>
          <w:t>But the second and third questions are ruled by the first.</w:t>
        </w:r>
      </w:ins>
    </w:p>
    <w:p w14:paraId="0CC34795" w14:textId="77777777" w:rsidR="008639BE" w:rsidRPr="00BE2A99" w:rsidRDefault="008639BE">
      <w:pPr>
        <w:pStyle w:val="Heading4"/>
        <w:rPr>
          <w:ins w:id="562" w:author="Nicholas Gallimore" w:date="2014-05-02T19:47:00Z"/>
          <w:u w:val="single"/>
        </w:rPr>
        <w:pPrChange w:id="563" w:author="Nicholas Gallimore" w:date="2014-05-02T19:46:00Z">
          <w:pPr>
            <w:pStyle w:val="Heading3"/>
            <w:ind w:right="2970"/>
          </w:pPr>
        </w:pPrChange>
      </w:pPr>
      <w:ins w:id="564" w:author="Nicholas Gallimore" w:date="2014-05-02T19:47:00Z">
        <w:r w:rsidRPr="00BE2A99">
          <w:rPr>
            <w:i w:val="0"/>
            <w:u w:val="single"/>
          </w:rPr>
          <w:t>However, to say that wilderness and wildness are indispensable to us, indivisible from us, is not to say that we can find sufficient standards for our life and work in nature.</w:t>
        </w:r>
      </w:ins>
    </w:p>
    <w:p w14:paraId="3A9DD3BB" w14:textId="77777777" w:rsidR="008639BE" w:rsidRPr="00BE2A99" w:rsidRDefault="008639BE">
      <w:pPr>
        <w:pStyle w:val="Heading4"/>
        <w:rPr>
          <w:ins w:id="565" w:author="Nicholas Gallimore" w:date="2014-05-02T19:47:00Z"/>
          <w:u w:val="single"/>
        </w:rPr>
        <w:pPrChange w:id="566" w:author="Nicholas Gallimore" w:date="2014-05-02T19:46:00Z">
          <w:pPr>
            <w:pStyle w:val="Heading3"/>
            <w:ind w:right="2970"/>
          </w:pPr>
        </w:pPrChange>
      </w:pPr>
      <w:ins w:id="567" w:author="Nicholas Gallimore" w:date="2014-05-02T19:47:00Z">
        <w:r w:rsidRPr="00BE2A99">
          <w:rPr>
            <w:i w:val="0"/>
            <w:u w:val="single"/>
          </w:rPr>
          <w:t>Clearly, if we want to argue for the existence of the world as we know it, we will have to find some way of qualifying and supplementing this relentless criterion of “natural.”</w:t>
        </w:r>
      </w:ins>
    </w:p>
    <w:p w14:paraId="53D0740A" w14:textId="77777777" w:rsidR="008639BE" w:rsidRPr="00BE2A99" w:rsidRDefault="008639BE">
      <w:pPr>
        <w:pStyle w:val="Heading3"/>
        <w:rPr>
          <w:ins w:id="568" w:author="Nicholas Gallimore" w:date="2014-05-02T19:47:00Z"/>
          <w:b w:val="0"/>
          <w:i/>
          <w:u w:val="single"/>
        </w:rPr>
        <w:pPrChange w:id="569" w:author="Nicholas Gallimore" w:date="2014-05-02T19:46:00Z">
          <w:pPr>
            <w:pStyle w:val="Heading2"/>
            <w:ind w:right="2970"/>
          </w:pPr>
        </w:pPrChange>
      </w:pPr>
      <w:ins w:id="570" w:author="Nicholas Gallimore" w:date="2014-05-02T19:47:00Z">
        <w:r w:rsidRPr="00BE2A99">
          <w:rPr>
            <w:b w:val="0"/>
            <w:i/>
            <w:u w:val="single"/>
          </w:rPr>
          <w:t>VII. Hope In Finding Solution</w:t>
        </w:r>
      </w:ins>
    </w:p>
    <w:p w14:paraId="7F008BEE" w14:textId="77777777" w:rsidR="008639BE" w:rsidRPr="00BE2A99" w:rsidRDefault="008639BE">
      <w:pPr>
        <w:pStyle w:val="Heading4"/>
        <w:rPr>
          <w:ins w:id="571" w:author="Nicholas Gallimore" w:date="2014-05-02T19:47:00Z"/>
          <w:u w:val="single"/>
        </w:rPr>
        <w:pPrChange w:id="572" w:author="Nicholas Gallimore" w:date="2014-05-02T19:46:00Z">
          <w:pPr>
            <w:pStyle w:val="Heading3"/>
            <w:ind w:right="2970"/>
          </w:pPr>
        </w:pPrChange>
      </w:pPr>
      <w:ins w:id="573" w:author="Nicholas Gallimore" w:date="2014-05-02T19:47:00Z">
        <w:r w:rsidRPr="00BE2A99">
          <w:rPr>
            <w:i w:val="0"/>
            <w:u w:val="single"/>
          </w:rPr>
          <w:t>We are creatures obviously subordinate to nature, dependent upon a wild world that we did not make.</w:t>
        </w:r>
      </w:ins>
    </w:p>
    <w:p w14:paraId="530523AB" w14:textId="77777777" w:rsidR="008639BE" w:rsidRPr="00BE2A99" w:rsidRDefault="008639BE">
      <w:pPr>
        <w:pStyle w:val="Heading4"/>
        <w:rPr>
          <w:ins w:id="574" w:author="Nicholas Gallimore" w:date="2014-05-02T19:47:00Z"/>
          <w:u w:val="single"/>
        </w:rPr>
        <w:pPrChange w:id="575" w:author="Nicholas Gallimore" w:date="2014-05-02T19:46:00Z">
          <w:pPr>
            <w:pStyle w:val="Heading3"/>
            <w:ind w:right="2970"/>
          </w:pPr>
        </w:pPrChange>
      </w:pPr>
      <w:ins w:id="576" w:author="Nicholas Gallimore" w:date="2014-05-02T19:47:00Z">
        <w:r w:rsidRPr="00BE2A99">
          <w:rPr>
            <w:i w:val="0"/>
            <w:u w:val="single"/>
          </w:rPr>
          <w:t>Humans differ from earthworms, thrushes, and hawks in their capacity to do more—in modern times, a great deal more—in their own behalf than is necessary.</w:t>
        </w:r>
      </w:ins>
    </w:p>
    <w:p w14:paraId="07363ADB" w14:textId="77777777" w:rsidR="008639BE" w:rsidRPr="00BE2A99" w:rsidRDefault="008639BE">
      <w:pPr>
        <w:pStyle w:val="Heading4"/>
        <w:rPr>
          <w:ins w:id="577" w:author="Nicholas Gallimore" w:date="2014-05-02T19:47:00Z"/>
          <w:u w:val="single"/>
        </w:rPr>
        <w:pPrChange w:id="578" w:author="Nicholas Gallimore" w:date="2014-05-02T19:46:00Z">
          <w:pPr>
            <w:pStyle w:val="Heading3"/>
            <w:ind w:right="2970"/>
          </w:pPr>
        </w:pPrChange>
      </w:pPr>
      <w:ins w:id="579" w:author="Nicholas Gallimore" w:date="2014-05-02T19:47:00Z">
        <w:r w:rsidRPr="00BE2A99">
          <w:rPr>
            <w:i w:val="0"/>
            <w:u w:val="single"/>
          </w:rPr>
          <w:t>We have no way to work at this question, it seems to me, except by perceiving that, in order to have the world, we must share it, both with each other and with other creatures, which is immediately complicated by the further perception that, in order to live in the world, we must use it somewhat at the expense of other creatures.</w:t>
        </w:r>
      </w:ins>
    </w:p>
    <w:p w14:paraId="467C8DF8" w14:textId="77777777" w:rsidR="008639BE" w:rsidRPr="00BE2A99" w:rsidRDefault="008639BE">
      <w:pPr>
        <w:pStyle w:val="Heading4"/>
        <w:rPr>
          <w:ins w:id="580" w:author="Nicholas Gallimore" w:date="2014-05-02T19:47:00Z"/>
          <w:u w:val="single"/>
        </w:rPr>
        <w:pPrChange w:id="581" w:author="Nicholas Gallimore" w:date="2014-05-02T19:46:00Z">
          <w:pPr>
            <w:pStyle w:val="Heading3"/>
            <w:ind w:right="2970"/>
          </w:pPr>
        </w:pPrChange>
      </w:pPr>
      <w:ins w:id="582" w:author="Nicholas Gallimore" w:date="2014-05-02T19:47:00Z">
        <w:r w:rsidRPr="00BE2A99">
          <w:rPr>
            <w:i w:val="0"/>
            <w:u w:val="single"/>
          </w:rPr>
          <w:t>But in the recognition of the difficulty of our situation is a kind of relief, for it makes us give up the hope that a solution can be found in a</w:t>
        </w:r>
        <w:r w:rsidRPr="00BE2A99">
          <w:rPr>
            <w:b w:val="0"/>
            <w:i w:val="0"/>
            <w:u w:val="single"/>
          </w:rPr>
          <w:t xml:space="preserve"> simple preference for humanity over nature or nature over humanity.</w:t>
        </w:r>
      </w:ins>
    </w:p>
    <w:p w14:paraId="335F3597" w14:textId="77777777" w:rsidR="008639BE" w:rsidRPr="00BE2A99" w:rsidRDefault="008639BE">
      <w:pPr>
        <w:pStyle w:val="Heading3"/>
        <w:rPr>
          <w:ins w:id="583" w:author="Nicholas Gallimore" w:date="2014-05-02T19:47:00Z"/>
          <w:b w:val="0"/>
          <w:i/>
          <w:u w:val="single"/>
        </w:rPr>
        <w:pPrChange w:id="584" w:author="Nicholas Gallimore" w:date="2014-05-02T19:46:00Z">
          <w:pPr>
            <w:pStyle w:val="Heading2"/>
            <w:ind w:right="2970"/>
          </w:pPr>
        </w:pPrChange>
      </w:pPr>
      <w:ins w:id="585" w:author="Nicholas Gallimore" w:date="2014-05-02T19:47:00Z">
        <w:r w:rsidRPr="00BE2A99">
          <w:rPr>
            <w:b w:val="0"/>
            <w:i/>
            <w:u w:val="single"/>
          </w:rPr>
          <w:t>VIII. Population</w:t>
        </w:r>
      </w:ins>
    </w:p>
    <w:p w14:paraId="6697BB2B" w14:textId="77777777" w:rsidR="008639BE" w:rsidRPr="00BE2A99" w:rsidRDefault="008639BE">
      <w:pPr>
        <w:pStyle w:val="Heading4"/>
        <w:rPr>
          <w:ins w:id="586" w:author="Nicholas Gallimore" w:date="2014-05-02T19:47:00Z"/>
          <w:u w:val="single"/>
        </w:rPr>
        <w:pPrChange w:id="587" w:author="Nicholas Gallimore" w:date="2014-05-02T19:46:00Z">
          <w:pPr>
            <w:pStyle w:val="Heading3"/>
            <w:ind w:right="2970"/>
          </w:pPr>
        </w:pPrChange>
      </w:pPr>
      <w:ins w:id="588" w:author="Nicholas Gallimore" w:date="2014-05-02T19:47:00Z">
        <w:r w:rsidRPr="00BE2A99">
          <w:rPr>
            <w:i w:val="0"/>
            <w:u w:val="single"/>
          </w:rPr>
          <w:t>As undertake this work, perhaps the greatest immediate danger lies in our dislike of ourselves as a species.</w:t>
        </w:r>
      </w:ins>
    </w:p>
    <w:p w14:paraId="65F44E3D" w14:textId="77777777" w:rsidR="008639BE" w:rsidRPr="00BE2A99" w:rsidRDefault="008639BE">
      <w:pPr>
        <w:pStyle w:val="Heading4"/>
        <w:rPr>
          <w:ins w:id="589" w:author="Nicholas Gallimore" w:date="2014-05-02T19:47:00Z"/>
          <w:u w:val="single"/>
        </w:rPr>
        <w:pPrChange w:id="590" w:author="Nicholas Gallimore" w:date="2014-05-02T19:46:00Z">
          <w:pPr>
            <w:pStyle w:val="Heading3"/>
            <w:ind w:right="2970"/>
          </w:pPr>
        </w:pPrChange>
      </w:pPr>
      <w:ins w:id="591" w:author="Nicholas Gallimore" w:date="2014-05-02T19:47:00Z">
        <w:r w:rsidRPr="00BE2A99">
          <w:rPr>
            <w:i w:val="0"/>
            <w:u w:val="single"/>
          </w:rPr>
          <w:t>For these reasons, there is great danger in the perception that “there are too many people,” whatever truth may be in, for this is a premise from which it is too likely that somebody, sooner or later, will proceed to a determination of who are the surplus.</w:t>
        </w:r>
      </w:ins>
    </w:p>
    <w:p w14:paraId="686A7065" w14:textId="77777777" w:rsidR="008639BE" w:rsidRPr="00BE2A99" w:rsidRDefault="008639BE">
      <w:pPr>
        <w:pStyle w:val="Heading4"/>
        <w:rPr>
          <w:ins w:id="592" w:author="Nicholas Gallimore" w:date="2014-05-02T19:47:00Z"/>
          <w:u w:val="single"/>
        </w:rPr>
        <w:pPrChange w:id="593" w:author="Nicholas Gallimore" w:date="2014-05-02T19:46:00Z">
          <w:pPr>
            <w:pStyle w:val="Heading3"/>
            <w:ind w:right="2970"/>
          </w:pPr>
        </w:pPrChange>
      </w:pPr>
      <w:ins w:id="594" w:author="Nicholas Gallimore" w:date="2014-05-02T19:47:00Z">
        <w:r w:rsidRPr="00BE2A99">
          <w:rPr>
            <w:i w:val="0"/>
            <w:u w:val="single"/>
          </w:rPr>
          <w:t>I would argue that, at least for us in the United States, the conclusion that “there are too many people” is premature, not because I know that there are not too many people, but because I do not think we are prepared to come to such a conclusion.</w:t>
        </w:r>
      </w:ins>
    </w:p>
    <w:p w14:paraId="5666C4A8" w14:textId="77777777" w:rsidR="008639BE" w:rsidRPr="00BE2A99" w:rsidRDefault="008639BE">
      <w:pPr>
        <w:pStyle w:val="Heading4"/>
        <w:rPr>
          <w:ins w:id="595" w:author="Nicholas Gallimore" w:date="2014-05-02T19:47:00Z"/>
          <w:u w:val="single"/>
        </w:rPr>
        <w:pPrChange w:id="596" w:author="Nicholas Gallimore" w:date="2014-05-02T19:46:00Z">
          <w:pPr>
            <w:pStyle w:val="Heading3"/>
            <w:ind w:right="2970"/>
          </w:pPr>
        </w:pPrChange>
      </w:pPr>
      <w:ins w:id="597" w:author="Nicholas Gallimore" w:date="2014-05-02T19:47:00Z">
        <w:r w:rsidRPr="00BE2A99">
          <w:rPr>
            <w:i w:val="0"/>
            <w:u w:val="single"/>
          </w:rPr>
          <w:t>The “population problem,” initially, should be examined as a problem, not of quantity, but of pattern.</w:t>
        </w:r>
      </w:ins>
    </w:p>
    <w:p w14:paraId="3F93456F" w14:textId="77777777" w:rsidR="008639BE" w:rsidRPr="00BE2A99" w:rsidRDefault="008639BE">
      <w:pPr>
        <w:pStyle w:val="Heading4"/>
        <w:rPr>
          <w:ins w:id="598" w:author="Nicholas Gallimore" w:date="2014-05-02T19:47:00Z"/>
          <w:u w:val="single"/>
        </w:rPr>
        <w:pPrChange w:id="599" w:author="Nicholas Gallimore" w:date="2014-05-02T19:46:00Z">
          <w:pPr>
            <w:pStyle w:val="Heading3"/>
            <w:ind w:right="2970"/>
          </w:pPr>
        </w:pPrChange>
      </w:pPr>
      <w:ins w:id="600" w:author="Nicholas Gallimore" w:date="2014-05-02T19:47:00Z">
        <w:r w:rsidRPr="00BE2A99">
          <w:rPr>
            <w:i w:val="0"/>
            <w:u w:val="single"/>
          </w:rPr>
          <w:t>The population issue thus leads directly to the issue of proportion and scale.</w:t>
        </w:r>
      </w:ins>
    </w:p>
    <w:p w14:paraId="0FDB9C74" w14:textId="77777777" w:rsidR="008639BE" w:rsidRPr="00BE2A99" w:rsidRDefault="008639BE">
      <w:pPr>
        <w:pStyle w:val="Heading3"/>
        <w:rPr>
          <w:ins w:id="601" w:author="Nicholas Gallimore" w:date="2014-05-02T19:47:00Z"/>
          <w:b w:val="0"/>
          <w:i/>
          <w:u w:val="single"/>
        </w:rPr>
        <w:pPrChange w:id="602" w:author="Nicholas Gallimore" w:date="2014-05-02T19:46:00Z">
          <w:pPr>
            <w:pStyle w:val="Heading2"/>
            <w:ind w:right="2970"/>
          </w:pPr>
        </w:pPrChange>
      </w:pPr>
      <w:ins w:id="603" w:author="Nicholas Gallimore" w:date="2014-05-02T19:47:00Z">
        <w:r w:rsidRPr="00BE2A99">
          <w:rPr>
            <w:b w:val="0"/>
            <w:i/>
            <w:u w:val="single"/>
          </w:rPr>
          <w:t>IX.</w:t>
        </w:r>
        <w:r w:rsidRPr="00BE2A99">
          <w:rPr>
            <w:b w:val="0"/>
            <w:i/>
            <w:u w:val="single"/>
          </w:rPr>
          <w:tab/>
          <w:t>Conclusion</w:t>
        </w:r>
      </w:ins>
    </w:p>
    <w:p w14:paraId="770DBB8B" w14:textId="77777777" w:rsidR="008639BE" w:rsidRPr="00BE2A99" w:rsidRDefault="008639BE">
      <w:pPr>
        <w:pStyle w:val="Heading4"/>
        <w:rPr>
          <w:ins w:id="604" w:author="Nicholas Gallimore" w:date="2014-05-02T19:47:00Z"/>
          <w:u w:val="single"/>
        </w:rPr>
        <w:pPrChange w:id="605" w:author="Nicholas Gallimore" w:date="2014-05-02T19:46:00Z">
          <w:pPr>
            <w:pStyle w:val="Heading3"/>
            <w:ind w:right="2970"/>
          </w:pPr>
        </w:pPrChange>
      </w:pPr>
      <w:ins w:id="606" w:author="Nicholas Gallimore" w:date="2014-05-02T19:47:00Z">
        <w:r w:rsidRPr="00BE2A99">
          <w:rPr>
            <w:i w:val="0"/>
            <w:u w:val="single"/>
          </w:rPr>
          <w:t xml:space="preserve">When we propose that humans should learn to behave properly with respect to nature so as to place their domestic economy harmoniously upon and within the sustaining and surrounding wilderness, then we make possible a sort of landscape criticism. </w:t>
        </w:r>
      </w:ins>
    </w:p>
    <w:p w14:paraId="013A2BDF" w14:textId="2FB1C19C" w:rsidR="008639BE" w:rsidRPr="008639BE" w:rsidRDefault="008639BE">
      <w:pPr>
        <w:pStyle w:val="Heading4"/>
        <w:rPr>
          <w:ins w:id="607" w:author="Nicholas Gallimore" w:date="2014-05-02T19:43:00Z"/>
          <w:u w:val="single"/>
          <w:rPrChange w:id="608" w:author="Nicholas Gallimore" w:date="2014-05-02T19:47:00Z">
            <w:rPr>
              <w:ins w:id="609" w:author="Nicholas Gallimore" w:date="2014-05-02T19:43:00Z"/>
            </w:rPr>
          </w:rPrChange>
        </w:rPr>
        <w:pPrChange w:id="610" w:author="Nicholas Gallimore" w:date="2014-05-02T19:47:00Z">
          <w:pPr>
            <w:pStyle w:val="Heading1"/>
          </w:pPr>
        </w:pPrChange>
      </w:pPr>
      <w:ins w:id="611" w:author="Nicholas Gallimore" w:date="2014-05-02T19:47:00Z">
        <w:r w:rsidRPr="00BE2A99">
          <w:rPr>
            <w:i w:val="0"/>
            <w:u w:val="single"/>
          </w:rPr>
          <w:lastRenderedPageBreak/>
          <w:t>Looking at the monocultures of industrial civilization, we yearn with a kind of homesickness for the humaneness and the naturalness of a highly diversified, multipurpose landscape, democratica</w:t>
        </w:r>
        <w:r>
          <w:rPr>
            <w:i w:val="0"/>
            <w:u w:val="single"/>
          </w:rPr>
          <w:t>lly divided, with many margins.</w:t>
        </w:r>
      </w:ins>
    </w:p>
    <w:p w14:paraId="43CC54D8" w14:textId="6BA88CB6" w:rsidR="008639BE" w:rsidRDefault="008639BE">
      <w:pPr>
        <w:pStyle w:val="Heading1"/>
        <w:rPr>
          <w:ins w:id="612" w:author="Nicholas Gallimore" w:date="2014-05-02T19:43:00Z"/>
        </w:rPr>
        <w:pPrChange w:id="613" w:author="Nicholas Gallimore" w:date="2014-05-02T19:44:00Z">
          <w:pPr/>
        </w:pPrChange>
      </w:pPr>
      <w:ins w:id="614" w:author="Nicholas Gallimore" w:date="2014-05-02T19:44:00Z">
        <w:r>
          <w:t>This is a previous version Leopold.</w:t>
        </w:r>
      </w:ins>
    </w:p>
    <w:p w14:paraId="3CD0D2AC" w14:textId="77777777" w:rsidR="008639BE" w:rsidRPr="00BE2A99" w:rsidRDefault="008639BE">
      <w:pPr>
        <w:pStyle w:val="Heading2"/>
        <w:rPr>
          <w:ins w:id="615" w:author="Nicholas Gallimore" w:date="2014-05-02T19:43:00Z"/>
          <w:i/>
          <w:u w:val="single"/>
        </w:rPr>
        <w:pPrChange w:id="616" w:author="Nicholas Gallimore" w:date="2014-05-02T19:44:00Z">
          <w:pPr>
            <w:pStyle w:val="Heading1"/>
          </w:pPr>
        </w:pPrChange>
      </w:pPr>
      <w:ins w:id="617" w:author="Nicholas Gallimore" w:date="2014-05-02T19:43:00Z">
        <w:r w:rsidRPr="00BE2A99">
          <w:rPr>
            <w:i/>
            <w:u w:val="single"/>
          </w:rPr>
          <w:t>In his essay “Axe in Hand”, Aldo Leopold suggests that his axe and shovel are the natural bias he shares with different species of plants on his land. Leopold argues that a natural bias allows for him to see with a calm assurance, whether or not his actions are truly for the good of the land. Leopold makes an early assumption that: “not all trees are created free and equal”. Doing so, allows him to consciously explain his preference of pine over birch trees. Which in the end leads to the Throughout his essay with factual evidence that is not only immune to perception, but clearly leads the reader through a very persuasive argument that suggests his bias is generally better for the land.</w:t>
        </w:r>
      </w:ins>
    </w:p>
    <w:p w14:paraId="322ED9C4" w14:textId="77777777" w:rsidR="008639BE" w:rsidRPr="00BE2A99" w:rsidRDefault="008639BE">
      <w:pPr>
        <w:pStyle w:val="Heading3"/>
        <w:rPr>
          <w:ins w:id="618" w:author="Nicholas Gallimore" w:date="2014-05-02T19:43:00Z"/>
          <w:b w:val="0"/>
          <w:i/>
          <w:color w:val="auto"/>
          <w:u w:val="single"/>
        </w:rPr>
        <w:pPrChange w:id="619" w:author="Nicholas Gallimore" w:date="2014-05-02T19:45:00Z">
          <w:pPr>
            <w:pStyle w:val="Heading2"/>
          </w:pPr>
        </w:pPrChange>
      </w:pPr>
      <w:ins w:id="620" w:author="Nicholas Gallimore" w:date="2014-05-02T19:43:00Z">
        <w:r w:rsidRPr="00BE2A99">
          <w:rPr>
            <w:b w:val="0"/>
            <w:i/>
            <w:color w:val="auto"/>
            <w:u w:val="single"/>
          </w:rPr>
          <w:t>The wielder of an axe has as many biases as there are species of trees on his farm.</w:t>
        </w:r>
      </w:ins>
    </w:p>
    <w:p w14:paraId="4A650068" w14:textId="77777777" w:rsidR="008639BE" w:rsidRPr="00BE2A99" w:rsidRDefault="008639BE">
      <w:pPr>
        <w:pStyle w:val="Heading3"/>
        <w:rPr>
          <w:ins w:id="621" w:author="Nicholas Gallimore" w:date="2014-05-02T19:43:00Z"/>
          <w:b w:val="0"/>
          <w:i/>
          <w:color w:val="auto"/>
          <w:u w:val="single"/>
        </w:rPr>
        <w:pPrChange w:id="622" w:author="Nicholas Gallimore" w:date="2014-05-02T19:45:00Z">
          <w:pPr>
            <w:pStyle w:val="Heading2"/>
          </w:pPr>
        </w:pPrChange>
      </w:pPr>
      <w:ins w:id="623" w:author="Nicholas Gallimore" w:date="2014-05-02T19:43:00Z">
        <w:r w:rsidRPr="00BE2A99">
          <w:rPr>
            <w:b w:val="0"/>
            <w:i/>
            <w:color w:val="auto"/>
            <w:u w:val="single"/>
          </w:rPr>
          <w:t>He goes on to persuade the reader given more evidence of how his bias for aspen, the tamarack, and the ancient cottonwood all benefit the tree.</w:t>
        </w:r>
      </w:ins>
    </w:p>
    <w:p w14:paraId="1FCD6535" w14:textId="77777777" w:rsidR="008639BE" w:rsidRPr="00BE2A99" w:rsidRDefault="008639BE">
      <w:pPr>
        <w:pStyle w:val="Heading3"/>
        <w:rPr>
          <w:ins w:id="624" w:author="Nicholas Gallimore" w:date="2014-05-02T19:43:00Z"/>
          <w:b w:val="0"/>
          <w:i/>
          <w:color w:val="auto"/>
          <w:u w:val="single"/>
        </w:rPr>
        <w:pPrChange w:id="625" w:author="Nicholas Gallimore" w:date="2014-05-02T19:45:00Z">
          <w:pPr>
            <w:pStyle w:val="Heading2"/>
          </w:pPr>
        </w:pPrChange>
      </w:pPr>
      <w:ins w:id="626" w:author="Nicholas Gallimore" w:date="2014-05-02T19:43:00Z">
        <w:r w:rsidRPr="00BE2A99">
          <w:rPr>
            <w:b w:val="0"/>
            <w:i/>
            <w:color w:val="auto"/>
            <w:u w:val="single"/>
          </w:rPr>
          <w:t>His biases are more numerous than neighbors.</w:t>
        </w:r>
      </w:ins>
    </w:p>
    <w:p w14:paraId="25B06A69" w14:textId="77777777" w:rsidR="008639BE" w:rsidRPr="00BE2A99" w:rsidRDefault="008639BE">
      <w:pPr>
        <w:pStyle w:val="Heading3"/>
        <w:rPr>
          <w:ins w:id="627" w:author="Nicholas Gallimore" w:date="2014-05-02T19:43:00Z"/>
          <w:b w:val="0"/>
          <w:i/>
          <w:color w:val="auto"/>
          <w:u w:val="single"/>
        </w:rPr>
        <w:pPrChange w:id="628" w:author="Nicholas Gallimore" w:date="2014-05-02T19:45:00Z">
          <w:pPr>
            <w:pStyle w:val="Heading2"/>
          </w:pPr>
        </w:pPrChange>
      </w:pPr>
      <w:ins w:id="629" w:author="Nicholas Gallimore" w:date="2014-05-02T19:43:00Z">
        <w:r w:rsidRPr="00BE2A99">
          <w:rPr>
            <w:b w:val="0"/>
            <w:i/>
            <w:color w:val="auto"/>
            <w:u w:val="single"/>
          </w:rPr>
          <w:t>His plant biases are in part traditional, or passed down from previous generations.</w:t>
        </w:r>
      </w:ins>
    </w:p>
    <w:p w14:paraId="7BEF14E8" w14:textId="77777777" w:rsidR="008639BE" w:rsidRPr="00BE2A99" w:rsidRDefault="008639BE">
      <w:pPr>
        <w:pStyle w:val="Heading3"/>
        <w:rPr>
          <w:ins w:id="630" w:author="Nicholas Gallimore" w:date="2014-05-02T19:43:00Z"/>
          <w:b w:val="0"/>
          <w:i/>
          <w:color w:val="auto"/>
          <w:u w:val="single"/>
        </w:rPr>
        <w:pPrChange w:id="631" w:author="Nicholas Gallimore" w:date="2014-05-02T19:45:00Z">
          <w:pPr>
            <w:pStyle w:val="Heading2"/>
          </w:pPr>
        </w:pPrChange>
      </w:pPr>
      <w:ins w:id="632" w:author="Nicholas Gallimore" w:date="2014-05-02T19:43:00Z">
        <w:r w:rsidRPr="00BE2A99">
          <w:rPr>
            <w:b w:val="0"/>
            <w:i/>
            <w:color w:val="auto"/>
            <w:u w:val="single"/>
          </w:rPr>
          <w:t>Our plant biases reflect not only vocations but avocations, with a delicate allocation of priority as between industry and indolence.</w:t>
        </w:r>
      </w:ins>
    </w:p>
    <w:p w14:paraId="1E021586" w14:textId="77777777" w:rsidR="008639BE" w:rsidRDefault="008639BE">
      <w:pPr>
        <w:pStyle w:val="Heading3"/>
        <w:rPr>
          <w:ins w:id="633" w:author="Nicholas Gallimore" w:date="2014-05-02T19:45:00Z"/>
          <w:b w:val="0"/>
          <w:i/>
          <w:color w:val="auto"/>
          <w:u w:val="single"/>
        </w:rPr>
        <w:pPrChange w:id="634" w:author="Nicholas Gallimore" w:date="2014-05-02T19:45:00Z">
          <w:pPr>
            <w:pStyle w:val="Heading2"/>
            <w:tabs>
              <w:tab w:val="left" w:pos="8640"/>
            </w:tabs>
            <w:spacing w:line="360" w:lineRule="auto"/>
            <w:ind w:right="2970"/>
          </w:pPr>
        </w:pPrChange>
      </w:pPr>
      <w:ins w:id="635" w:author="Nicholas Gallimore" w:date="2014-05-02T19:43:00Z">
        <w:r w:rsidRPr="00BE2A99">
          <w:rPr>
            <w:b w:val="0"/>
            <w:i/>
            <w:color w:val="auto"/>
            <w:u w:val="single"/>
          </w:rPr>
          <w:t xml:space="preserve">Our biases are indeed a sensitive index to our affections, our tastes, our loyalties, our generosities, and </w:t>
        </w:r>
        <w:r>
          <w:rPr>
            <w:b w:val="0"/>
            <w:i/>
            <w:color w:val="auto"/>
            <w:u w:val="single"/>
          </w:rPr>
          <w:t>our manner of wasting weekends.</w:t>
        </w:r>
      </w:ins>
    </w:p>
    <w:p w14:paraId="0D321421" w14:textId="77777777" w:rsidR="008639BE" w:rsidRDefault="008639BE" w:rsidP="008639BE">
      <w:pPr>
        <w:pStyle w:val="Heading1"/>
        <w:rPr>
          <w:ins w:id="636" w:author="Nicholas Gallimore" w:date="2014-05-02T19:46:00Z"/>
        </w:rPr>
      </w:pPr>
      <w:ins w:id="637" w:author="Nicholas Gallimore" w:date="2014-05-02T19:46:00Z">
        <w:r>
          <w:t>Misc Notes</w:t>
        </w:r>
      </w:ins>
    </w:p>
    <w:p w14:paraId="553ADD40" w14:textId="77777777" w:rsidR="008639BE" w:rsidRDefault="008639BE" w:rsidP="008639BE">
      <w:pPr>
        <w:rPr>
          <w:ins w:id="638" w:author="Nicholas Gallimore" w:date="2014-05-02T19:46:00Z"/>
        </w:rPr>
      </w:pPr>
      <w:ins w:id="639" w:author="Nicholas Gallimore" w:date="2014-05-02T19:46:00Z">
        <w:r>
          <w:t xml:space="preserve">Leopold makes a model of the environment. </w:t>
        </w:r>
      </w:ins>
    </w:p>
    <w:p w14:paraId="4E46C0FB" w14:textId="77777777" w:rsidR="008639BE" w:rsidRDefault="008639BE" w:rsidP="008639BE">
      <w:pPr>
        <w:rPr>
          <w:ins w:id="640" w:author="Nicholas Gallimore" w:date="2014-05-02T19:46:00Z"/>
        </w:rPr>
      </w:pPr>
      <w:ins w:id="641" w:author="Nicholas Gallimore" w:date="2014-05-02T19:46:00Z">
        <w:r>
          <w:t>The divine functions of this are</w:t>
        </w:r>
      </w:ins>
    </w:p>
    <w:p w14:paraId="0B664A22" w14:textId="77777777" w:rsidR="008639BE" w:rsidRDefault="008639BE" w:rsidP="008639BE">
      <w:pPr>
        <w:rPr>
          <w:ins w:id="642" w:author="Nicholas Gallimore" w:date="2014-05-02T19:46:00Z"/>
        </w:rPr>
      </w:pPr>
      <w:ins w:id="643" w:author="Nicholas Gallimore" w:date="2014-05-02T19:46:00Z">
        <w:r>
          <w:t xml:space="preserve">After reading </w:t>
        </w:r>
      </w:ins>
    </w:p>
    <w:p w14:paraId="6E36B1DF" w14:textId="77777777" w:rsidR="008639BE" w:rsidRDefault="008639BE" w:rsidP="008639BE">
      <w:pPr>
        <w:rPr>
          <w:ins w:id="644" w:author="Nicholas Gallimore" w:date="2014-05-02T19:46:00Z"/>
        </w:rPr>
      </w:pPr>
      <w:ins w:id="645" w:author="Nicholas Gallimore" w:date="2014-05-02T19:46:00Z">
        <w:r>
          <w:t>In “Axe in Hand”, Aldo Leopold suggests that there are givers and takers. (quote)</w:t>
        </w:r>
      </w:ins>
    </w:p>
    <w:p w14:paraId="4352A8B4" w14:textId="77777777" w:rsidR="008639BE" w:rsidRDefault="008639BE" w:rsidP="008639BE">
      <w:pPr>
        <w:rPr>
          <w:ins w:id="646" w:author="Nicholas Gallimore" w:date="2014-05-02T19:46:00Z"/>
        </w:rPr>
      </w:pPr>
      <w:ins w:id="647" w:author="Nicholas Gallimore" w:date="2014-05-02T19:46:00Z">
        <w:r>
          <w:t xml:space="preserve">Using this basic principle, Leopold delves deeply in an effort to understand the cause of his biases. of not only his but his ancestors. </w:t>
        </w:r>
      </w:ins>
    </w:p>
    <w:p w14:paraId="551EE26C" w14:textId="77777777" w:rsidR="008639BE" w:rsidRDefault="008639BE" w:rsidP="008639BE">
      <w:pPr>
        <w:rPr>
          <w:ins w:id="648" w:author="Nicholas Gallimore" w:date="2014-05-02T19:46:00Z"/>
        </w:rPr>
      </w:pPr>
      <w:ins w:id="649" w:author="Nicholas Gallimore" w:date="2014-05-02T19:46:00Z">
        <w:r>
          <w:t>His attempt to explain his biases fails at first. But then leads the leader into a similar situation that fails.</w:t>
        </w:r>
      </w:ins>
    </w:p>
    <w:p w14:paraId="1CE12BB1" w14:textId="77777777" w:rsidR="008639BE" w:rsidRDefault="008639BE" w:rsidP="008639BE">
      <w:pPr>
        <w:rPr>
          <w:ins w:id="650" w:author="Nicholas Gallimore" w:date="2014-05-02T19:46:00Z"/>
        </w:rPr>
      </w:pPr>
      <w:ins w:id="651" w:author="Nicholas Gallimore" w:date="2014-05-02T19:46:00Z">
        <w:r>
          <w:t>Leave out quotations in final paragraph.</w:t>
        </w:r>
      </w:ins>
    </w:p>
    <w:p w14:paraId="49FE8A2A" w14:textId="77777777" w:rsidR="009150F3" w:rsidRPr="00AC6AE1" w:rsidRDefault="009150F3">
      <w:pPr>
        <w:pStyle w:val="Heading1"/>
        <w:rPr>
          <w:rFonts w:ascii="Times New Roman" w:hAnsi="Times New Roman" w:cs="Times New Roman"/>
        </w:rPr>
        <w:pPrChange w:id="652" w:author="Nicholas Gallimore" w:date="2014-05-02T19:43:00Z">
          <w:pPr>
            <w:spacing w:line="480" w:lineRule="auto"/>
          </w:pPr>
        </w:pPrChange>
      </w:pPr>
    </w:p>
    <w:sectPr w:rsidR="009150F3" w:rsidRPr="00AC6AE1" w:rsidSect="00AC6AE1">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5" w:author="Nicholas Gallimore" w:date="2014-05-02T19:58:00Z" w:initials="N">
    <w:p w14:paraId="0F8A2F2F" w14:textId="77777777" w:rsidR="00DF0343" w:rsidRDefault="00DF0343" w:rsidP="00CB7707">
      <w:pPr>
        <w:pStyle w:val="CommentText"/>
      </w:pPr>
      <w:r>
        <w:rPr>
          <w:rStyle w:val="CommentReference"/>
        </w:rPr>
        <w:annotationRef/>
      </w:r>
      <w:r>
        <w:rPr>
          <w:rStyle w:val="CommentReference"/>
        </w:rPr>
        <w:t>The divine functions of giving and taking away are powerful forces, that of which come from God.</w:t>
      </w:r>
    </w:p>
  </w:comment>
  <w:comment w:id="97" w:author="Nicholas Gallimore" w:date="2014-05-02T19:58:00Z" w:initials="N">
    <w:p w14:paraId="4340E6AE" w14:textId="77777777" w:rsidR="00DF0343" w:rsidRDefault="00DF0343" w:rsidP="00CB7707">
      <w:pPr>
        <w:pStyle w:val="CommentText"/>
      </w:pPr>
      <w:r>
        <w:rPr>
          <w:rStyle w:val="CommentReference"/>
        </w:rPr>
        <w:annotationRef/>
      </w:r>
      <w:r>
        <w:t>Could this foreshadow the a subject of evolution?</w:t>
      </w:r>
    </w:p>
  </w:comment>
  <w:comment w:id="98" w:author="Nicholas Gallimore" w:date="2014-05-02T19:58:00Z" w:initials="N">
    <w:p w14:paraId="2BDE7B6D" w14:textId="77777777" w:rsidR="00DF0343" w:rsidRDefault="00DF0343" w:rsidP="00CB7707">
      <w:pPr>
        <w:pStyle w:val="CommentText"/>
      </w:pPr>
      <w:r>
        <w:rPr>
          <w:rStyle w:val="CommentReference"/>
        </w:rPr>
        <w:annotationRef/>
      </w:r>
      <w:r>
        <w:rPr>
          <w:rStyle w:val="CommentReference"/>
        </w:rPr>
        <w:t>The connection to [1] suggests that these are tools that of which come from God.</w:t>
      </w:r>
    </w:p>
  </w:comment>
  <w:comment w:id="99" w:author="Nicholas Gallimore" w:date="2014-05-02T19:58:00Z" w:initials="N">
    <w:p w14:paraId="1131D2C0" w14:textId="77777777" w:rsidR="00DF0343" w:rsidRDefault="00DF0343" w:rsidP="00CB7707">
      <w:pPr>
        <w:pStyle w:val="CommentText"/>
      </w:pPr>
      <w:r>
        <w:rPr>
          <w:rStyle w:val="CommentReference"/>
        </w:rPr>
        <w:annotationRef/>
      </w:r>
      <w:r>
        <w:t xml:space="preserve">It is a little peculiar how Leopold’s illustration of “some remote ancestor”[2] demonstrates the same divine functions that of Leopold’s. </w:t>
      </w:r>
    </w:p>
    <w:p w14:paraId="3F6ED489" w14:textId="77777777" w:rsidR="00DF0343" w:rsidRDefault="00DF0343" w:rsidP="00CB7707">
      <w:pPr>
        <w:pStyle w:val="CommentText"/>
      </w:pPr>
    </w:p>
    <w:p w14:paraId="19DC5BDF" w14:textId="77777777" w:rsidR="00DF0343" w:rsidRDefault="00DF0343" w:rsidP="00CB7707">
      <w:pPr>
        <w:pStyle w:val="CommentText"/>
      </w:pPr>
      <w:r>
        <w:t>Suggests Leopold’s value of heritage, family, and ancestry.</w:t>
      </w:r>
    </w:p>
  </w:comment>
  <w:comment w:id="100" w:author="Nicholas Gallimore" w:date="2014-05-02T19:58:00Z" w:initials="N">
    <w:p w14:paraId="35BD3428" w14:textId="77777777" w:rsidR="00DF0343" w:rsidRDefault="00DF0343" w:rsidP="00CB7707">
      <w:pPr>
        <w:pStyle w:val="CommentText"/>
      </w:pPr>
      <w:r>
        <w:rPr>
          <w:rStyle w:val="CommentReference"/>
        </w:rPr>
        <w:annotationRef/>
      </w:r>
      <w:r>
        <w:t>Ethics of the land</w:t>
      </w:r>
    </w:p>
  </w:comment>
  <w:comment w:id="101" w:author="Nicholas Gallimore" w:date="2014-05-02T19:58:00Z" w:initials="N">
    <w:p w14:paraId="3686BA93" w14:textId="77777777" w:rsidR="00DF0343" w:rsidRDefault="00DF0343" w:rsidP="00CB7707">
      <w:pPr>
        <w:pStyle w:val="CommentText"/>
      </w:pPr>
      <w:r>
        <w:rPr>
          <w:rStyle w:val="CommentReference"/>
        </w:rPr>
        <w:annotationRef/>
      </w:r>
      <w:r>
        <w:t xml:space="preserve">To give or to take. We demonstrate the power of these divine functions. Whether we know it or not. We are in effect creating and destroying plants. </w:t>
      </w:r>
    </w:p>
  </w:comment>
  <w:comment w:id="196" w:author="Nicholas Gallimore" w:date="2014-05-02T19:37:00Z" w:initials="N">
    <w:p w14:paraId="5072ED24" w14:textId="77777777" w:rsidR="00DF0343" w:rsidRDefault="00DF0343" w:rsidP="009150F3">
      <w:pPr>
        <w:pStyle w:val="CommentText"/>
      </w:pPr>
      <w:r>
        <w:rPr>
          <w:rStyle w:val="CommentReference"/>
        </w:rPr>
        <w:annotationRef/>
      </w:r>
      <w:r>
        <w:rPr>
          <w:rStyle w:val="CommentReference"/>
        </w:rPr>
        <w:t>The divine functions of giving and taking away are powerful forces, that of which come from God.</w:t>
      </w:r>
    </w:p>
  </w:comment>
  <w:comment w:id="198" w:author="Nicholas Gallimore" w:date="2014-05-02T19:37:00Z" w:initials="N">
    <w:p w14:paraId="6400500C" w14:textId="77777777" w:rsidR="00DF0343" w:rsidRDefault="00DF0343" w:rsidP="009150F3">
      <w:pPr>
        <w:pStyle w:val="CommentText"/>
      </w:pPr>
      <w:r>
        <w:rPr>
          <w:rStyle w:val="CommentReference"/>
        </w:rPr>
        <w:annotationRef/>
      </w:r>
      <w:r>
        <w:t>Could this foreshadow the a subject of evolution?</w:t>
      </w:r>
    </w:p>
  </w:comment>
  <w:comment w:id="199" w:author="Nicholas Gallimore" w:date="2014-05-02T19:37:00Z" w:initials="N">
    <w:p w14:paraId="7B0BD19E" w14:textId="77777777" w:rsidR="00DF0343" w:rsidRDefault="00DF0343" w:rsidP="009150F3">
      <w:pPr>
        <w:pStyle w:val="CommentText"/>
      </w:pPr>
      <w:r>
        <w:rPr>
          <w:rStyle w:val="CommentReference"/>
        </w:rPr>
        <w:annotationRef/>
      </w:r>
      <w:r>
        <w:rPr>
          <w:rStyle w:val="CommentReference"/>
        </w:rPr>
        <w:t>The connection to [1] suggests that these are tools that of which come from God.</w:t>
      </w:r>
    </w:p>
  </w:comment>
  <w:comment w:id="200" w:author="Nicholas Gallimore" w:date="2014-05-02T19:37:00Z" w:initials="N">
    <w:p w14:paraId="0F75A4DF" w14:textId="77777777" w:rsidR="00DF0343" w:rsidRDefault="00DF0343" w:rsidP="009150F3">
      <w:pPr>
        <w:pStyle w:val="CommentText"/>
      </w:pPr>
      <w:r>
        <w:rPr>
          <w:rStyle w:val="CommentReference"/>
        </w:rPr>
        <w:annotationRef/>
      </w:r>
      <w:r>
        <w:t xml:space="preserve">It is a little peculiar how Leopold’s illustration of “some remote ancestor”[2] demonstrates the same divine functions that of Leopold’s. </w:t>
      </w:r>
    </w:p>
    <w:p w14:paraId="2F42A5E7" w14:textId="77777777" w:rsidR="00DF0343" w:rsidRDefault="00DF0343" w:rsidP="009150F3">
      <w:pPr>
        <w:pStyle w:val="CommentText"/>
      </w:pPr>
    </w:p>
    <w:p w14:paraId="2AE34CCF" w14:textId="77777777" w:rsidR="00DF0343" w:rsidRDefault="00DF0343" w:rsidP="009150F3">
      <w:pPr>
        <w:pStyle w:val="CommentText"/>
      </w:pPr>
      <w:r>
        <w:t>Suggests Leopold’s value of heritage, family, and ancestry.</w:t>
      </w:r>
    </w:p>
  </w:comment>
  <w:comment w:id="201" w:author="Nicholas Gallimore" w:date="2014-05-02T19:37:00Z" w:initials="N">
    <w:p w14:paraId="6D067C62" w14:textId="77777777" w:rsidR="00DF0343" w:rsidRDefault="00DF0343" w:rsidP="009150F3">
      <w:pPr>
        <w:pStyle w:val="CommentText"/>
      </w:pPr>
      <w:r>
        <w:rPr>
          <w:rStyle w:val="CommentReference"/>
        </w:rPr>
        <w:annotationRef/>
      </w:r>
      <w:r>
        <w:t>Ethics of the land</w:t>
      </w:r>
    </w:p>
  </w:comment>
  <w:comment w:id="202" w:author="Nicholas Gallimore" w:date="2014-05-02T19:37:00Z" w:initials="N">
    <w:p w14:paraId="2CDEBDFA" w14:textId="77777777" w:rsidR="00DF0343" w:rsidRDefault="00DF0343" w:rsidP="009150F3">
      <w:pPr>
        <w:pStyle w:val="CommentText"/>
      </w:pPr>
      <w:r>
        <w:rPr>
          <w:rStyle w:val="CommentReference"/>
        </w:rPr>
        <w:annotationRef/>
      </w:r>
      <w:r>
        <w:t xml:space="preserve">To give or to take. We demonstrate the power of these divine functions. Whether we know it or not. We are in effect creating and destroying plants. </w:t>
      </w:r>
    </w:p>
  </w:comment>
  <w:comment w:id="270" w:author="Nicholas Gallimore" w:date="2014-05-02T19:37:00Z" w:initials="N">
    <w:p w14:paraId="782AFBC1" w14:textId="77777777" w:rsidR="00DF0343" w:rsidRDefault="00DF0343" w:rsidP="009150F3">
      <w:pPr>
        <w:pStyle w:val="CommentText"/>
      </w:pPr>
      <w:r>
        <w:rPr>
          <w:rStyle w:val="CommentReference"/>
        </w:rPr>
        <w:annotationRef/>
      </w:r>
      <w:r>
        <w:t>Leopold suggests that the advancement of technology “proves to be either an elaboration of, or an accessory to, the original pair of basic implements.</w:t>
      </w:r>
    </w:p>
  </w:comment>
  <w:comment w:id="272" w:author="Nicholas Gallimore" w:date="2014-05-02T19:37:00Z" w:initials="N">
    <w:p w14:paraId="24091673" w14:textId="77777777" w:rsidR="00DF0343" w:rsidRDefault="00DF0343" w:rsidP="009150F3">
      <w:pPr>
        <w:rPr>
          <w:rFonts w:eastAsia="Times New Roman" w:cs="Times New Roman"/>
        </w:rPr>
      </w:pPr>
      <w:r>
        <w:rPr>
          <w:rStyle w:val="CommentReference"/>
        </w:rPr>
        <w:annotationRef/>
      </w:r>
      <w:r>
        <w:t>Websters Dictionary defines “vocations” as “</w:t>
      </w:r>
      <w:r>
        <w:rPr>
          <w:rFonts w:ascii="Verdana" w:eastAsia="Times New Roman" w:hAnsi="Verdana" w:cs="Times New Roman"/>
          <w:color w:val="000000"/>
          <w:shd w:val="clear" w:color="auto" w:fill="FFFFFF"/>
        </w:rPr>
        <w:t>a summons or strong inclination to a particular state or course of action;</w:t>
      </w:r>
      <w:r>
        <w:rPr>
          <w:rStyle w:val="apple-converted-space"/>
          <w:rFonts w:ascii="Verdana" w:eastAsia="Times New Roman" w:hAnsi="Verdana" w:cs="Times New Roman"/>
          <w:color w:val="000000"/>
          <w:shd w:val="clear" w:color="auto" w:fill="FFFFFF"/>
        </w:rPr>
        <w:t> </w:t>
      </w:r>
      <w:r>
        <w:rPr>
          <w:rStyle w:val="Emphasis"/>
          <w:rFonts w:ascii="Verdana" w:eastAsia="Times New Roman" w:hAnsi="Verdana" w:cs="Times New Roman"/>
          <w:color w:val="000000"/>
          <w:shd w:val="clear" w:color="auto" w:fill="FFFFFF"/>
        </w:rPr>
        <w:t>especially</w:t>
      </w:r>
      <w:r>
        <w:rPr>
          <w:rStyle w:val="apple-converted-space"/>
          <w:rFonts w:ascii="Verdana" w:eastAsia="Times New Roman" w:hAnsi="Verdana" w:cs="Times New Roman"/>
          <w:color w:val="000000"/>
          <w:shd w:val="clear" w:color="auto" w:fill="FFFFFF"/>
        </w:rPr>
        <w:t> </w:t>
      </w:r>
      <w:r>
        <w:rPr>
          <w:rStyle w:val="Strong"/>
          <w:rFonts w:ascii="Verdana" w:eastAsia="Times New Roman" w:hAnsi="Verdana" w:cs="Times New Roman"/>
          <w:color w:val="000000"/>
          <w:shd w:val="clear" w:color="auto" w:fill="FFFFFF"/>
        </w:rPr>
        <w:t>:</w:t>
      </w:r>
      <w:r>
        <w:rPr>
          <w:rFonts w:ascii="Verdana" w:eastAsia="Times New Roman" w:hAnsi="Verdana" w:cs="Times New Roman"/>
          <w:color w:val="000000"/>
          <w:shd w:val="clear" w:color="auto" w:fill="FFFFFF"/>
        </w:rPr>
        <w:t>  a divine call to the religious life</w:t>
      </w:r>
    </w:p>
    <w:p w14:paraId="0BAEECA8" w14:textId="77777777" w:rsidR="00DF0343" w:rsidRDefault="00DF0343" w:rsidP="009150F3">
      <w:pPr>
        <w:pStyle w:val="CommentText"/>
      </w:pPr>
      <w:r>
        <w:t>“</w:t>
      </w:r>
    </w:p>
  </w:comment>
  <w:comment w:id="273" w:author="Nicholas Gallimore" w:date="2014-05-02T19:37:00Z" w:initials="N">
    <w:p w14:paraId="50B9A952" w14:textId="77777777" w:rsidR="00DF0343" w:rsidRDefault="00DF0343" w:rsidP="009150F3">
      <w:pPr>
        <w:pStyle w:val="CommentText"/>
      </w:pPr>
      <w:r>
        <w:rPr>
          <w:rStyle w:val="CommentReference"/>
        </w:rPr>
        <w:annotationRef/>
      </w:r>
      <w:r>
        <w:t>Leopold wields an Axe</w:t>
      </w:r>
    </w:p>
  </w:comment>
  <w:comment w:id="274" w:author="Nicholas Gallimore" w:date="2014-05-02T19:37:00Z" w:initials="N">
    <w:p w14:paraId="7DA182C8" w14:textId="77777777" w:rsidR="00DF0343" w:rsidRDefault="00DF0343" w:rsidP="009150F3">
      <w:pPr>
        <w:pStyle w:val="CommentText"/>
      </w:pPr>
      <w:r>
        <w:rPr>
          <w:rStyle w:val="CommentReference"/>
        </w:rPr>
        <w:annotationRef/>
      </w:r>
      <w:r>
        <w:t>Leopold sells timber</w:t>
      </w:r>
    </w:p>
  </w:comment>
  <w:comment w:id="275" w:author="Nicholas Gallimore" w:date="2014-05-02T19:37:00Z" w:initials="N">
    <w:p w14:paraId="38232440" w14:textId="77777777" w:rsidR="00DF0343" w:rsidRDefault="00DF0343" w:rsidP="009150F3">
      <w:pPr>
        <w:pStyle w:val="CommentText"/>
      </w:pPr>
      <w:r>
        <w:rPr>
          <w:rStyle w:val="CommentReference"/>
        </w:rPr>
        <w:annotationRef/>
      </w:r>
      <w:r>
        <w:t>Leopold repairs Nature, by in effect “for the good of the land”</w:t>
      </w:r>
    </w:p>
  </w:comment>
  <w:comment w:id="276" w:author="Nicholas Gallimore" w:date="2014-05-02T19:37:00Z" w:initials="N">
    <w:p w14:paraId="37326CD0" w14:textId="77777777" w:rsidR="00DF0343" w:rsidRDefault="00DF0343" w:rsidP="009150F3">
      <w:pPr>
        <w:pStyle w:val="CommentText"/>
      </w:pPr>
      <w:r>
        <w:rPr>
          <w:rStyle w:val="CommentReference"/>
        </w:rPr>
        <w:annotationRef/>
      </w:r>
      <w:r>
        <w:t>He sharpens his axe, and he might also sharpen a pen or pencil: “A signature of your axe pen...etc”</w:t>
      </w:r>
    </w:p>
  </w:comment>
  <w:comment w:id="277" w:author="Nicholas Gallimore" w:date="2014-05-02T19:37:00Z" w:initials="N">
    <w:p w14:paraId="24853EEE" w14:textId="77777777" w:rsidR="00DF0343" w:rsidRDefault="00DF0343" w:rsidP="009150F3">
      <w:pPr>
        <w:pStyle w:val="CommentText"/>
      </w:pPr>
      <w:r>
        <w:rPr>
          <w:rStyle w:val="CommentReference"/>
        </w:rPr>
        <w:annotationRef/>
      </w:r>
      <w:r>
        <w:t>Leopold is a professor at Columbia.</w:t>
      </w:r>
    </w:p>
  </w:comment>
  <w:comment w:id="278" w:author="Nicholas Gallimore" w:date="2014-05-02T19:37:00Z" w:initials="N">
    <w:p w14:paraId="26CC025C" w14:textId="77777777" w:rsidR="00DF0343" w:rsidRPr="00B45DDC" w:rsidRDefault="00DF0343" w:rsidP="009150F3">
      <w:pPr>
        <w:pStyle w:val="CommentText"/>
      </w:pPr>
      <w:r>
        <w:rPr>
          <w:rStyle w:val="CommentReference"/>
        </w:rPr>
        <w:annotationRef/>
      </w:r>
      <w:r>
        <w:rPr>
          <w:rStyle w:val="CommentReference"/>
        </w:rPr>
        <w:t>We cannot rule out consequentialism from the search for the moral theory that Leopold demonstrates here. In order to rule out if the moral system used is Utilitarianism, we must figure out the value in which Leopold places upon the  "responsiblitiy". Does the outcome satisifiy the maximum amount of people? Or is Leopolds first  tendency to avoid destruction of nature? Or is merely concerned with only his effect on his land? Does he not care what other people do to their land? We can see  the significance  of this passage.</w:t>
      </w:r>
    </w:p>
  </w:comment>
  <w:comment w:id="279" w:author="Nicholas Gallimore" w:date="2014-05-02T19:37:00Z" w:initials="N">
    <w:p w14:paraId="7B834B5A" w14:textId="77777777" w:rsidR="00DF0343" w:rsidRDefault="00DF0343" w:rsidP="009150F3">
      <w:pPr>
        <w:pStyle w:val="CommentText"/>
      </w:pPr>
      <w:r>
        <w:rPr>
          <w:rStyle w:val="CommentReference"/>
        </w:rPr>
        <w:annotationRef/>
      </w:r>
      <w:r>
        <w:t>What philosophy?!? Does this suggest that we are in fact responsible for all 5 tools?</w:t>
      </w:r>
    </w:p>
  </w:comment>
  <w:comment w:id="280" w:author="Nicholas Gallimore" w:date="2014-05-02T19:37:00Z" w:initials="N">
    <w:p w14:paraId="76EEA3EB" w14:textId="77777777" w:rsidR="00DF0343" w:rsidRDefault="00DF0343" w:rsidP="009150F3">
      <w:pPr>
        <w:pStyle w:val="CommentText"/>
      </w:pPr>
      <w:r>
        <w:rPr>
          <w:rStyle w:val="CommentReference"/>
        </w:rPr>
        <w:annotationRef/>
      </w:r>
      <w:r>
        <w:t>Metaphysics?</w:t>
      </w:r>
    </w:p>
  </w:comment>
  <w:comment w:id="281" w:author="Nicholas Gallimore" w:date="2014-05-02T19:37:00Z" w:initials="N">
    <w:p w14:paraId="3C1361B0" w14:textId="77777777" w:rsidR="00DF0343" w:rsidRDefault="00DF0343" w:rsidP="009150F3">
      <w:pPr>
        <w:pStyle w:val="CommentText"/>
      </w:pPr>
      <w:r>
        <w:rPr>
          <w:rStyle w:val="CommentReference"/>
        </w:rPr>
        <w:annotationRef/>
      </w:r>
      <w:r>
        <w:t>He wishes to do nothing.. ahaha</w:t>
      </w:r>
    </w:p>
  </w:comment>
  <w:comment w:id="282" w:author="Nicholas Gallimore" w:date="2014-05-02T19:37:00Z" w:initials="N">
    <w:p w14:paraId="4E976565" w14:textId="77777777" w:rsidR="00DF0343" w:rsidRDefault="00DF0343" w:rsidP="009150F3">
      <w:pPr>
        <w:pStyle w:val="CommentText"/>
      </w:pPr>
      <w:r>
        <w:rPr>
          <w:rStyle w:val="CommentReference"/>
        </w:rPr>
        <w:annotationRef/>
      </w:r>
      <w:r>
        <w:t>This is quite peculiar to have a grammar error. It should be worth-while, but I think this was intended to mean worth; as in a value. A value in the connection between Leopold and HIS land.</w:t>
      </w:r>
    </w:p>
  </w:comment>
  <w:comment w:id="283" w:author="Nicholas Gallimore" w:date="2014-05-02T19:37:00Z" w:initials="N">
    <w:p w14:paraId="21199FF8" w14:textId="77777777" w:rsidR="00DF0343" w:rsidRDefault="00DF0343" w:rsidP="009150F3">
      <w:pPr>
        <w:pStyle w:val="CommentText"/>
      </w:pPr>
      <w:r>
        <w:rPr>
          <w:rStyle w:val="CommentReference"/>
        </w:rPr>
        <w:annotationRef/>
      </w:r>
      <w:r>
        <w:t>This is not a question.</w:t>
      </w:r>
    </w:p>
  </w:comment>
  <w:comment w:id="286" w:author="Nicholas Gallimore" w:date="2014-05-02T19:37:00Z" w:initials="N">
    <w:p w14:paraId="6F1AC37C" w14:textId="77777777" w:rsidR="00DF0343" w:rsidRDefault="00DF0343" w:rsidP="009150F3">
      <w:pPr>
        <w:pStyle w:val="CommentText"/>
      </w:pPr>
      <w:r>
        <w:rPr>
          <w:rStyle w:val="CommentReference"/>
        </w:rPr>
        <w:annotationRef/>
      </w:r>
    </w:p>
  </w:comment>
  <w:comment w:id="292" w:author="Nicholas Gallimore" w:date="2014-05-02T19:37:00Z" w:initials="N">
    <w:p w14:paraId="70CA5671" w14:textId="77777777" w:rsidR="00DF0343" w:rsidRDefault="00DF0343" w:rsidP="009150F3">
      <w:pPr>
        <w:pStyle w:val="CommentText"/>
      </w:pPr>
      <w:r>
        <w:rPr>
          <w:rStyle w:val="CommentReference"/>
        </w:rPr>
        <w:annotationRef/>
      </w:r>
      <w:r>
        <w:t xml:space="preserve">This not a question as to why he favors pine, instead it is a more question of a question as to why he has </w:t>
      </w:r>
      <w:r>
        <w:rPr>
          <w:i/>
        </w:rPr>
        <w:t xml:space="preserve">any </w:t>
      </w:r>
      <w:r>
        <w:t xml:space="preserve">bias’s at all. </w:t>
      </w:r>
    </w:p>
  </w:comment>
  <w:comment w:id="299" w:author="Nicholas Gallimore" w:date="2014-05-02T19:37:00Z" w:initials="N">
    <w:p w14:paraId="1D632A8F" w14:textId="77777777" w:rsidR="00DF0343" w:rsidRDefault="00DF0343" w:rsidP="009150F3">
      <w:pPr>
        <w:pStyle w:val="CommentText"/>
      </w:pPr>
      <w:r>
        <w:rPr>
          <w:rStyle w:val="CommentReference"/>
        </w:rPr>
        <w:annotationRef/>
      </w:r>
      <w:r>
        <w:t>Suggests the lack of dependence upon his land.</w:t>
      </w:r>
    </w:p>
  </w:comment>
  <w:comment w:id="302" w:author="Nicholas Gallimore" w:date="2014-05-02T19:37:00Z" w:initials="N">
    <w:p w14:paraId="00646D05" w14:textId="77777777" w:rsidR="00DF0343" w:rsidRDefault="00DF0343" w:rsidP="009150F3">
      <w:pPr>
        <w:pStyle w:val="CommentText"/>
      </w:pPr>
      <w:r>
        <w:rPr>
          <w:rStyle w:val="CommentReference"/>
        </w:rPr>
        <w:annotationRef/>
      </w:r>
      <w:r>
        <w:t>He “finds it disconcerning to analy ex-post facto his own “axe in hand decisions’ He is examining his axe in hand decisions, not to create a fair argument for both the pine and the birch. Why does he lack the the guidance to uncover the solution.</w:t>
      </w:r>
    </w:p>
    <w:p w14:paraId="27B70DB8" w14:textId="77777777" w:rsidR="00DF0343" w:rsidRDefault="00DF0343" w:rsidP="009150F3">
      <w:pPr>
        <w:pStyle w:val="CommentText"/>
      </w:pPr>
    </w:p>
    <w:p w14:paraId="34960877" w14:textId="77777777" w:rsidR="00DF0343" w:rsidRDefault="00DF0343" w:rsidP="009150F3">
      <w:pPr>
        <w:pStyle w:val="CommentText"/>
      </w:pPr>
      <w:r>
        <w:t xml:space="preserve">Why does Leopold have an a priori bias. </w:t>
      </w:r>
    </w:p>
  </w:comment>
  <w:comment w:id="313" w:author="Nicholas Gallimore" w:date="2014-05-02T19:37:00Z" w:initials="N">
    <w:p w14:paraId="7ACF7D11" w14:textId="77777777" w:rsidR="00DF0343" w:rsidRPr="001729FF" w:rsidRDefault="00DF0343" w:rsidP="009150F3">
      <w:pPr>
        <w:pStyle w:val="CommentText"/>
      </w:pPr>
      <w:r>
        <w:rPr>
          <w:rStyle w:val="CommentReference"/>
        </w:rPr>
        <w:annotationRef/>
      </w:r>
      <w:r>
        <w:t xml:space="preserve">Remember that Leopold’s bias towards pine trees is in fact a good intention. And it must be so because, as we see his demonstration, the man clearly isn’t capable of comprising a solution. He determines from his manner of thinking that if in fact he doesn’t know, “and I must confess I don’t know” (), then he is also incapable of concluding as to whether the source of his bias is </w:t>
      </w:r>
      <w:r>
        <w:rPr>
          <w:i/>
        </w:rPr>
        <w:t>him</w:t>
      </w:r>
      <w:r>
        <w:t xml:space="preserve"> or the tree. Therefore we can’t disprove that the tree is of his bias, but neither can we rule out it being in Leopold. </w:t>
      </w:r>
    </w:p>
  </w:comment>
  <w:comment w:id="326" w:author="Nicholas Gallimore" w:date="2014-05-02T19:37:00Z" w:initials="N">
    <w:p w14:paraId="04FDEC17" w14:textId="77777777" w:rsidR="00DF0343" w:rsidRDefault="00DF0343" w:rsidP="009150F3">
      <w:pPr>
        <w:pStyle w:val="CommentText"/>
      </w:pPr>
      <w:r>
        <w:rPr>
          <w:rStyle w:val="CommentReference"/>
        </w:rPr>
        <w:annotationRef/>
      </w:r>
      <w:r>
        <w:t>Harvard. But really hes talking about leaves, or even the burning of leaves or smoke going into your eyes.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418A8" w14:textId="77777777" w:rsidR="00DF0343" w:rsidRDefault="00DF0343" w:rsidP="000E2B5C">
      <w:r>
        <w:separator/>
      </w:r>
    </w:p>
  </w:endnote>
  <w:endnote w:type="continuationSeparator" w:id="0">
    <w:p w14:paraId="4FF21CFA" w14:textId="77777777" w:rsidR="00DF0343" w:rsidRDefault="00DF0343" w:rsidP="000E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AC433" w14:textId="77777777" w:rsidR="00DF0343" w:rsidRDefault="00DF0343" w:rsidP="000E2B5C">
      <w:r>
        <w:separator/>
      </w:r>
    </w:p>
  </w:footnote>
  <w:footnote w:type="continuationSeparator" w:id="0">
    <w:p w14:paraId="39565D7E" w14:textId="77777777" w:rsidR="00DF0343" w:rsidRDefault="00DF0343" w:rsidP="000E2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80821" w14:textId="77777777" w:rsidR="00DF0343" w:rsidRDefault="00DF0343"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26A23" w14:textId="77777777" w:rsidR="00DF0343" w:rsidRDefault="00DF0343" w:rsidP="000E2B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C85C" w14:textId="77777777" w:rsidR="00DF0343" w:rsidRDefault="00DF0343"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64A2">
      <w:rPr>
        <w:rStyle w:val="PageNumber"/>
        <w:noProof/>
      </w:rPr>
      <w:t>1</w:t>
    </w:r>
    <w:r>
      <w:rPr>
        <w:rStyle w:val="PageNumber"/>
      </w:rPr>
      <w:fldChar w:fldCharType="end"/>
    </w:r>
  </w:p>
  <w:p w14:paraId="231EFFF0" w14:textId="2121F546" w:rsidR="00DF0343" w:rsidRDefault="00DF0343" w:rsidP="000E2B5C">
    <w:pPr>
      <w:pStyle w:val="Header"/>
      <w:ind w:right="360"/>
      <w:jc w:val="right"/>
    </w:pPr>
    <w:r>
      <w:t xml:space="preserve">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F"/>
    <w:rsid w:val="00042C38"/>
    <w:rsid w:val="0004320F"/>
    <w:rsid w:val="00043F5C"/>
    <w:rsid w:val="0006296D"/>
    <w:rsid w:val="00072DEC"/>
    <w:rsid w:val="000D3541"/>
    <w:rsid w:val="000E2B5C"/>
    <w:rsid w:val="000E30B7"/>
    <w:rsid w:val="0012539C"/>
    <w:rsid w:val="00125506"/>
    <w:rsid w:val="0019693A"/>
    <w:rsid w:val="001D3E87"/>
    <w:rsid w:val="00201769"/>
    <w:rsid w:val="00220B3B"/>
    <w:rsid w:val="00224A4E"/>
    <w:rsid w:val="0023514F"/>
    <w:rsid w:val="0025452A"/>
    <w:rsid w:val="0026440D"/>
    <w:rsid w:val="0029087F"/>
    <w:rsid w:val="00297DD7"/>
    <w:rsid w:val="002E1C5C"/>
    <w:rsid w:val="002F1D64"/>
    <w:rsid w:val="002F62F9"/>
    <w:rsid w:val="00307F88"/>
    <w:rsid w:val="00335EC2"/>
    <w:rsid w:val="00352BDC"/>
    <w:rsid w:val="00355B8B"/>
    <w:rsid w:val="00356933"/>
    <w:rsid w:val="00364F47"/>
    <w:rsid w:val="003935E7"/>
    <w:rsid w:val="003A2C54"/>
    <w:rsid w:val="003A7448"/>
    <w:rsid w:val="003B5B95"/>
    <w:rsid w:val="003C6069"/>
    <w:rsid w:val="003F1298"/>
    <w:rsid w:val="0040084C"/>
    <w:rsid w:val="00476FA6"/>
    <w:rsid w:val="004877A9"/>
    <w:rsid w:val="004B53C4"/>
    <w:rsid w:val="0050728E"/>
    <w:rsid w:val="0052103E"/>
    <w:rsid w:val="005534B6"/>
    <w:rsid w:val="00582133"/>
    <w:rsid w:val="005B4C86"/>
    <w:rsid w:val="005C1F1A"/>
    <w:rsid w:val="005D031B"/>
    <w:rsid w:val="005F3C87"/>
    <w:rsid w:val="006117C0"/>
    <w:rsid w:val="00625653"/>
    <w:rsid w:val="00625E74"/>
    <w:rsid w:val="00625E93"/>
    <w:rsid w:val="00646574"/>
    <w:rsid w:val="006549F4"/>
    <w:rsid w:val="00661CE9"/>
    <w:rsid w:val="006A547D"/>
    <w:rsid w:val="006B288E"/>
    <w:rsid w:val="006B617A"/>
    <w:rsid w:val="006B737E"/>
    <w:rsid w:val="0070498C"/>
    <w:rsid w:val="0078640A"/>
    <w:rsid w:val="007C6328"/>
    <w:rsid w:val="007D1D7E"/>
    <w:rsid w:val="007E3AA2"/>
    <w:rsid w:val="007E60C0"/>
    <w:rsid w:val="00800E41"/>
    <w:rsid w:val="00830155"/>
    <w:rsid w:val="0083354F"/>
    <w:rsid w:val="00840228"/>
    <w:rsid w:val="008639BE"/>
    <w:rsid w:val="008676D2"/>
    <w:rsid w:val="00871ECD"/>
    <w:rsid w:val="008A2B7F"/>
    <w:rsid w:val="008C73FC"/>
    <w:rsid w:val="008E5CF1"/>
    <w:rsid w:val="008F57B9"/>
    <w:rsid w:val="0091377F"/>
    <w:rsid w:val="009150F3"/>
    <w:rsid w:val="00945294"/>
    <w:rsid w:val="00954EF2"/>
    <w:rsid w:val="00957386"/>
    <w:rsid w:val="009706F0"/>
    <w:rsid w:val="0097481F"/>
    <w:rsid w:val="00994B9F"/>
    <w:rsid w:val="00995767"/>
    <w:rsid w:val="009D51D0"/>
    <w:rsid w:val="009F001E"/>
    <w:rsid w:val="00A20DBB"/>
    <w:rsid w:val="00A21B10"/>
    <w:rsid w:val="00A75702"/>
    <w:rsid w:val="00A8554B"/>
    <w:rsid w:val="00AA245E"/>
    <w:rsid w:val="00AC6AE1"/>
    <w:rsid w:val="00AF0FDD"/>
    <w:rsid w:val="00AF27EB"/>
    <w:rsid w:val="00AF3ACE"/>
    <w:rsid w:val="00B06332"/>
    <w:rsid w:val="00B170C0"/>
    <w:rsid w:val="00B22A62"/>
    <w:rsid w:val="00B4680E"/>
    <w:rsid w:val="00B96361"/>
    <w:rsid w:val="00BA1AFF"/>
    <w:rsid w:val="00BA538C"/>
    <w:rsid w:val="00BC07A5"/>
    <w:rsid w:val="00BC2C9D"/>
    <w:rsid w:val="00BD753B"/>
    <w:rsid w:val="00BD7E50"/>
    <w:rsid w:val="00BF4BE1"/>
    <w:rsid w:val="00BF6359"/>
    <w:rsid w:val="00C14B27"/>
    <w:rsid w:val="00C35B64"/>
    <w:rsid w:val="00C4012F"/>
    <w:rsid w:val="00C70100"/>
    <w:rsid w:val="00CB13D5"/>
    <w:rsid w:val="00CB1E42"/>
    <w:rsid w:val="00CB7707"/>
    <w:rsid w:val="00CC74E3"/>
    <w:rsid w:val="00CF2234"/>
    <w:rsid w:val="00D11D9E"/>
    <w:rsid w:val="00D26736"/>
    <w:rsid w:val="00D31954"/>
    <w:rsid w:val="00D472D6"/>
    <w:rsid w:val="00D641AF"/>
    <w:rsid w:val="00D64912"/>
    <w:rsid w:val="00DA58DC"/>
    <w:rsid w:val="00DB0997"/>
    <w:rsid w:val="00DE6D5A"/>
    <w:rsid w:val="00DF0343"/>
    <w:rsid w:val="00DF628C"/>
    <w:rsid w:val="00E04EBE"/>
    <w:rsid w:val="00E33303"/>
    <w:rsid w:val="00E54F2E"/>
    <w:rsid w:val="00E649D5"/>
    <w:rsid w:val="00EA275C"/>
    <w:rsid w:val="00EA282E"/>
    <w:rsid w:val="00F04006"/>
    <w:rsid w:val="00F15C1E"/>
    <w:rsid w:val="00F164A2"/>
    <w:rsid w:val="00F21BAF"/>
    <w:rsid w:val="00F347BB"/>
    <w:rsid w:val="00F44E43"/>
    <w:rsid w:val="00F54B99"/>
    <w:rsid w:val="00FB327C"/>
    <w:rsid w:val="00FC3129"/>
    <w:rsid w:val="00FF1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4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2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6A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0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639B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 w:type="character" w:customStyle="1" w:styleId="Heading2Char">
    <w:name w:val="Heading 2 Char"/>
    <w:basedOn w:val="DefaultParagraphFont"/>
    <w:link w:val="Heading2"/>
    <w:uiPriority w:val="9"/>
    <w:rsid w:val="00AC6AE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0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B3B"/>
    <w:rPr>
      <w:rFonts w:ascii="Lucida Grande" w:hAnsi="Lucida Grande" w:cs="Lucida Grande"/>
      <w:sz w:val="18"/>
      <w:szCs w:val="18"/>
    </w:rPr>
  </w:style>
  <w:style w:type="character" w:customStyle="1" w:styleId="Heading1Char">
    <w:name w:val="Heading 1 Char"/>
    <w:basedOn w:val="DefaultParagraphFont"/>
    <w:link w:val="Heading1"/>
    <w:uiPriority w:val="9"/>
    <w:rsid w:val="00DF628C"/>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150F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150F3"/>
    <w:rPr>
      <w:sz w:val="18"/>
      <w:szCs w:val="18"/>
    </w:rPr>
  </w:style>
  <w:style w:type="paragraph" w:styleId="CommentText">
    <w:name w:val="annotation text"/>
    <w:basedOn w:val="Normal"/>
    <w:link w:val="CommentTextChar"/>
    <w:uiPriority w:val="99"/>
    <w:semiHidden/>
    <w:unhideWhenUsed/>
    <w:rsid w:val="009150F3"/>
  </w:style>
  <w:style w:type="character" w:customStyle="1" w:styleId="CommentTextChar">
    <w:name w:val="Comment Text Char"/>
    <w:basedOn w:val="DefaultParagraphFont"/>
    <w:link w:val="CommentText"/>
    <w:uiPriority w:val="99"/>
    <w:semiHidden/>
    <w:rsid w:val="009150F3"/>
  </w:style>
  <w:style w:type="character" w:styleId="Emphasis">
    <w:name w:val="Emphasis"/>
    <w:basedOn w:val="DefaultParagraphFont"/>
    <w:uiPriority w:val="20"/>
    <w:qFormat/>
    <w:rsid w:val="009150F3"/>
    <w:rPr>
      <w:i/>
      <w:iCs/>
    </w:rPr>
  </w:style>
  <w:style w:type="character" w:styleId="Strong">
    <w:name w:val="Strong"/>
    <w:basedOn w:val="DefaultParagraphFont"/>
    <w:uiPriority w:val="22"/>
    <w:qFormat/>
    <w:rsid w:val="009150F3"/>
    <w:rPr>
      <w:b/>
      <w:bCs/>
    </w:rPr>
  </w:style>
  <w:style w:type="character" w:customStyle="1" w:styleId="Heading4Char">
    <w:name w:val="Heading 4 Char"/>
    <w:basedOn w:val="DefaultParagraphFont"/>
    <w:link w:val="Heading4"/>
    <w:uiPriority w:val="9"/>
    <w:rsid w:val="00863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639BE"/>
    <w:rPr>
      <w:rFonts w:asciiTheme="majorHAnsi" w:eastAsiaTheme="majorEastAsia" w:hAnsiTheme="majorHAnsi" w:cstheme="majorBidi"/>
      <w:i/>
      <w:iCs/>
      <w:color w:val="243F60" w:themeColor="accent1" w:themeShade="7F"/>
    </w:rPr>
  </w:style>
  <w:style w:type="paragraph" w:styleId="Revision">
    <w:name w:val="Revision"/>
    <w:hidden/>
    <w:uiPriority w:val="99"/>
    <w:semiHidden/>
    <w:rsid w:val="008639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2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6A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0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639B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 w:type="character" w:customStyle="1" w:styleId="Heading2Char">
    <w:name w:val="Heading 2 Char"/>
    <w:basedOn w:val="DefaultParagraphFont"/>
    <w:link w:val="Heading2"/>
    <w:uiPriority w:val="9"/>
    <w:rsid w:val="00AC6AE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0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B3B"/>
    <w:rPr>
      <w:rFonts w:ascii="Lucida Grande" w:hAnsi="Lucida Grande" w:cs="Lucida Grande"/>
      <w:sz w:val="18"/>
      <w:szCs w:val="18"/>
    </w:rPr>
  </w:style>
  <w:style w:type="character" w:customStyle="1" w:styleId="Heading1Char">
    <w:name w:val="Heading 1 Char"/>
    <w:basedOn w:val="DefaultParagraphFont"/>
    <w:link w:val="Heading1"/>
    <w:uiPriority w:val="9"/>
    <w:rsid w:val="00DF628C"/>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150F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150F3"/>
    <w:rPr>
      <w:sz w:val="18"/>
      <w:szCs w:val="18"/>
    </w:rPr>
  </w:style>
  <w:style w:type="paragraph" w:styleId="CommentText">
    <w:name w:val="annotation text"/>
    <w:basedOn w:val="Normal"/>
    <w:link w:val="CommentTextChar"/>
    <w:uiPriority w:val="99"/>
    <w:semiHidden/>
    <w:unhideWhenUsed/>
    <w:rsid w:val="009150F3"/>
  </w:style>
  <w:style w:type="character" w:customStyle="1" w:styleId="CommentTextChar">
    <w:name w:val="Comment Text Char"/>
    <w:basedOn w:val="DefaultParagraphFont"/>
    <w:link w:val="CommentText"/>
    <w:uiPriority w:val="99"/>
    <w:semiHidden/>
    <w:rsid w:val="009150F3"/>
  </w:style>
  <w:style w:type="character" w:styleId="Emphasis">
    <w:name w:val="Emphasis"/>
    <w:basedOn w:val="DefaultParagraphFont"/>
    <w:uiPriority w:val="20"/>
    <w:qFormat/>
    <w:rsid w:val="009150F3"/>
    <w:rPr>
      <w:i/>
      <w:iCs/>
    </w:rPr>
  </w:style>
  <w:style w:type="character" w:styleId="Strong">
    <w:name w:val="Strong"/>
    <w:basedOn w:val="DefaultParagraphFont"/>
    <w:uiPriority w:val="22"/>
    <w:qFormat/>
    <w:rsid w:val="009150F3"/>
    <w:rPr>
      <w:b/>
      <w:bCs/>
    </w:rPr>
  </w:style>
  <w:style w:type="character" w:customStyle="1" w:styleId="Heading4Char">
    <w:name w:val="Heading 4 Char"/>
    <w:basedOn w:val="DefaultParagraphFont"/>
    <w:link w:val="Heading4"/>
    <w:uiPriority w:val="9"/>
    <w:rsid w:val="00863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639BE"/>
    <w:rPr>
      <w:rFonts w:asciiTheme="majorHAnsi" w:eastAsiaTheme="majorEastAsia" w:hAnsiTheme="majorHAnsi" w:cstheme="majorBidi"/>
      <w:i/>
      <w:iCs/>
      <w:color w:val="243F60" w:themeColor="accent1" w:themeShade="7F"/>
    </w:rPr>
  </w:style>
  <w:style w:type="paragraph" w:styleId="Revision">
    <w:name w:val="Revision"/>
    <w:hidden/>
    <w:uiPriority w:val="99"/>
    <w:semiHidden/>
    <w:rsid w:val="00863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7877">
      <w:bodyDiv w:val="1"/>
      <w:marLeft w:val="0"/>
      <w:marRight w:val="0"/>
      <w:marTop w:val="0"/>
      <w:marBottom w:val="0"/>
      <w:divBdr>
        <w:top w:val="none" w:sz="0" w:space="0" w:color="auto"/>
        <w:left w:val="none" w:sz="0" w:space="0" w:color="auto"/>
        <w:bottom w:val="none" w:sz="0" w:space="0" w:color="auto"/>
        <w:right w:val="none" w:sz="0" w:space="0" w:color="auto"/>
      </w:divBdr>
    </w:div>
    <w:div w:id="820001405">
      <w:bodyDiv w:val="1"/>
      <w:marLeft w:val="0"/>
      <w:marRight w:val="0"/>
      <w:marTop w:val="0"/>
      <w:marBottom w:val="0"/>
      <w:divBdr>
        <w:top w:val="none" w:sz="0" w:space="0" w:color="auto"/>
        <w:left w:val="none" w:sz="0" w:space="0" w:color="auto"/>
        <w:bottom w:val="none" w:sz="0" w:space="0" w:color="auto"/>
        <w:right w:val="none" w:sz="0" w:space="0" w:color="auto"/>
      </w:divBdr>
    </w:div>
    <w:div w:id="867839497">
      <w:bodyDiv w:val="1"/>
      <w:marLeft w:val="0"/>
      <w:marRight w:val="0"/>
      <w:marTop w:val="0"/>
      <w:marBottom w:val="0"/>
      <w:divBdr>
        <w:top w:val="none" w:sz="0" w:space="0" w:color="auto"/>
        <w:left w:val="none" w:sz="0" w:space="0" w:color="auto"/>
        <w:bottom w:val="none" w:sz="0" w:space="0" w:color="auto"/>
        <w:right w:val="none" w:sz="0" w:space="0" w:color="auto"/>
      </w:divBdr>
    </w:div>
    <w:div w:id="2089225699">
      <w:bodyDiv w:val="1"/>
      <w:marLeft w:val="0"/>
      <w:marRight w:val="0"/>
      <w:marTop w:val="0"/>
      <w:marBottom w:val="0"/>
      <w:divBdr>
        <w:top w:val="none" w:sz="0" w:space="0" w:color="auto"/>
        <w:left w:val="none" w:sz="0" w:space="0" w:color="auto"/>
        <w:bottom w:val="none" w:sz="0" w:space="0" w:color="auto"/>
        <w:right w:val="none" w:sz="0" w:space="0" w:color="auto"/>
      </w:divBdr>
    </w:div>
    <w:div w:id="213032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EE681-2FE6-5A42-949D-C48620F4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4824</Words>
  <Characters>27497</Characters>
  <Application>Microsoft Macintosh Word</Application>
  <DocSecurity>0</DocSecurity>
  <Lines>229</Lines>
  <Paragraphs>64</Paragraphs>
  <ScaleCrop>false</ScaleCrop>
  <Company>Virtual Theologies</Company>
  <LinksUpToDate>false</LinksUpToDate>
  <CharactersWithSpaces>32257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36</cp:revision>
  <cp:lastPrinted>2014-04-14T23:18:00Z</cp:lastPrinted>
  <dcterms:created xsi:type="dcterms:W3CDTF">2014-04-14T23:19:00Z</dcterms:created>
  <dcterms:modified xsi:type="dcterms:W3CDTF">2014-05-03T17:07:00Z</dcterms:modified>
</cp:coreProperties>
</file>
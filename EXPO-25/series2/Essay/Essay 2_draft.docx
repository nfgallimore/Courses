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82C82" w14:textId="77777777" w:rsidR="00D31954" w:rsidRPr="001D2F02" w:rsidRDefault="001D2F02">
      <w:pPr>
        <w:spacing w:line="480" w:lineRule="auto"/>
        <w:rPr>
          <w:rFonts w:ascii="Times New Roman" w:hAnsi="Times New Roman"/>
        </w:rPr>
        <w:pPrChange w:id="0" w:author="Nicholas Gallimore" w:date="2014-03-24T13:35:00Z">
          <w:pPr>
            <w:spacing w:line="360" w:lineRule="auto"/>
          </w:pPr>
        </w:pPrChange>
      </w:pPr>
      <w:r w:rsidRPr="001D2F02">
        <w:rPr>
          <w:rFonts w:ascii="Times New Roman" w:hAnsi="Times New Roman"/>
        </w:rPr>
        <w:t>Expo E-25</w:t>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t>Nicholas Gallimore</w:t>
      </w:r>
    </w:p>
    <w:p w14:paraId="73405E06" w14:textId="77777777" w:rsidR="001D2F02" w:rsidDel="007D64DD" w:rsidRDefault="001D2F02">
      <w:pPr>
        <w:spacing w:line="480" w:lineRule="auto"/>
        <w:rPr>
          <w:del w:id="1" w:author="Nicholas Gallimore" w:date="2014-03-24T13:38:00Z"/>
          <w:rFonts w:ascii="Times New Roman" w:hAnsi="Times New Roman"/>
          <w:sz w:val="28"/>
        </w:rPr>
        <w:pPrChange w:id="2" w:author="Nicholas Gallimore" w:date="2014-03-24T13:38:00Z">
          <w:pPr>
            <w:spacing w:line="360" w:lineRule="auto"/>
            <w:jc w:val="center"/>
          </w:pPr>
        </w:pPrChange>
      </w:pPr>
      <w:r w:rsidRPr="001D2F02">
        <w:rPr>
          <w:rFonts w:ascii="Times New Roman" w:hAnsi="Times New Roman"/>
        </w:rPr>
        <w:t>Spring 2014</w:t>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008258D2">
        <w:fldChar w:fldCharType="begin"/>
      </w:r>
      <w:r w:rsidR="008258D2">
        <w:instrText xml:space="preserve"> HYPERLINK "mailto:ngallimore@g.harvard.edu" </w:instrText>
      </w:r>
      <w:r w:rsidR="008258D2">
        <w:fldChar w:fldCharType="separate"/>
      </w:r>
      <w:r w:rsidRPr="001D2F02">
        <w:rPr>
          <w:rStyle w:val="Hyperlink"/>
          <w:rFonts w:ascii="Times New Roman" w:hAnsi="Times New Roman"/>
        </w:rPr>
        <w:t>ngallimore@g.harvard.edu</w:t>
      </w:r>
      <w:r w:rsidR="008258D2">
        <w:rPr>
          <w:rStyle w:val="Hyperlink"/>
          <w:rFonts w:ascii="Times New Roman" w:hAnsi="Times New Roman"/>
        </w:rPr>
        <w:fldChar w:fldCharType="end"/>
      </w:r>
    </w:p>
    <w:p w14:paraId="1575ABDE" w14:textId="77777777" w:rsidR="007D64DD" w:rsidRDefault="007D64DD">
      <w:pPr>
        <w:spacing w:line="480" w:lineRule="auto"/>
        <w:rPr>
          <w:ins w:id="3" w:author="Nicholas Gallimore" w:date="2014-03-24T13:38:00Z"/>
          <w:rFonts w:ascii="Times New Roman" w:hAnsi="Times New Roman"/>
        </w:rPr>
        <w:pPrChange w:id="4" w:author="Nicholas Gallimore" w:date="2014-03-24T13:35:00Z">
          <w:pPr>
            <w:spacing w:line="360" w:lineRule="auto"/>
          </w:pPr>
        </w:pPrChange>
      </w:pPr>
    </w:p>
    <w:p w14:paraId="0764147A" w14:textId="77777777" w:rsidR="001D2F02" w:rsidRPr="001D2F02" w:rsidDel="007D64DD" w:rsidRDefault="001D2F02">
      <w:pPr>
        <w:spacing w:line="480" w:lineRule="auto"/>
        <w:rPr>
          <w:del w:id="5" w:author="Nicholas Gallimore" w:date="2014-03-24T13:38:00Z"/>
          <w:rFonts w:ascii="Times New Roman" w:hAnsi="Times New Roman"/>
        </w:rPr>
        <w:pPrChange w:id="6" w:author="Nicholas Gallimore" w:date="2014-03-24T13:35:00Z">
          <w:pPr>
            <w:spacing w:line="360" w:lineRule="auto"/>
          </w:pPr>
        </w:pPrChange>
      </w:pPr>
    </w:p>
    <w:p w14:paraId="7437A303" w14:textId="77777777" w:rsidR="007D64DD" w:rsidRDefault="007D64DD">
      <w:pPr>
        <w:spacing w:line="480" w:lineRule="auto"/>
        <w:rPr>
          <w:ins w:id="7" w:author="Nicholas Gallimore" w:date="2014-03-24T13:38:00Z"/>
          <w:rFonts w:ascii="Times New Roman" w:hAnsi="Times New Roman"/>
          <w:sz w:val="28"/>
        </w:rPr>
        <w:pPrChange w:id="8" w:author="Nicholas Gallimore" w:date="2014-03-24T13:38:00Z">
          <w:pPr>
            <w:spacing w:line="360" w:lineRule="auto"/>
            <w:jc w:val="center"/>
          </w:pPr>
        </w:pPrChange>
      </w:pPr>
    </w:p>
    <w:p w14:paraId="68C7A4F0" w14:textId="51EA7918" w:rsidR="00DB7BE7" w:rsidRDefault="00DB7BE7">
      <w:pPr>
        <w:spacing w:line="480" w:lineRule="auto"/>
        <w:jc w:val="center"/>
        <w:rPr>
          <w:rFonts w:ascii="Times New Roman" w:hAnsi="Times New Roman"/>
          <w:sz w:val="28"/>
        </w:rPr>
        <w:pPrChange w:id="9" w:author="Nicholas Gallimore" w:date="2014-03-24T13:35:00Z">
          <w:pPr>
            <w:spacing w:line="360" w:lineRule="auto"/>
            <w:jc w:val="center"/>
          </w:pPr>
        </w:pPrChange>
      </w:pPr>
      <w:r>
        <w:rPr>
          <w:rFonts w:ascii="Times New Roman" w:hAnsi="Times New Roman"/>
          <w:sz w:val="28"/>
        </w:rPr>
        <w:t>A</w:t>
      </w:r>
      <w:del w:id="10" w:author="Nicholas Gallimore" w:date="2014-03-24T13:39:00Z">
        <w:r w:rsidDel="00B1367B">
          <w:rPr>
            <w:rFonts w:ascii="Times New Roman" w:hAnsi="Times New Roman"/>
            <w:sz w:val="28"/>
          </w:rPr>
          <w:delText xml:space="preserve"> </w:delText>
        </w:r>
      </w:del>
      <w:ins w:id="11" w:author="Nicholas Gallimore" w:date="2014-03-24T13:39:00Z">
        <w:r w:rsidR="00977EF9">
          <w:rPr>
            <w:rFonts w:ascii="Times New Roman" w:hAnsi="Times New Roman"/>
            <w:sz w:val="28"/>
          </w:rPr>
          <w:t xml:space="preserve"> </w:t>
        </w:r>
      </w:ins>
      <w:r>
        <w:rPr>
          <w:rFonts w:ascii="Times New Roman" w:hAnsi="Times New Roman"/>
          <w:sz w:val="28"/>
        </w:rPr>
        <w:t xml:space="preserve">Critical Essay on </w:t>
      </w:r>
    </w:p>
    <w:p w14:paraId="451E501B" w14:textId="02567D7B" w:rsidR="00DB7BE7" w:rsidRDefault="00DB7BE7">
      <w:pPr>
        <w:spacing w:line="480" w:lineRule="auto"/>
        <w:jc w:val="center"/>
        <w:rPr>
          <w:rFonts w:ascii="Times New Roman" w:hAnsi="Times New Roman"/>
          <w:sz w:val="28"/>
        </w:rPr>
        <w:pPrChange w:id="12" w:author="Nicholas Gallimore" w:date="2014-03-24T13:35:00Z">
          <w:pPr>
            <w:spacing w:line="360" w:lineRule="auto"/>
            <w:jc w:val="center"/>
          </w:pPr>
        </w:pPrChange>
      </w:pPr>
      <w:r>
        <w:rPr>
          <w:rFonts w:ascii="Times New Roman" w:hAnsi="Times New Roman"/>
          <w:sz w:val="28"/>
        </w:rPr>
        <w:t xml:space="preserve">Wendell Berry’s </w:t>
      </w:r>
      <w:r>
        <w:rPr>
          <w:rFonts w:ascii="Times New Roman" w:hAnsi="Times New Roman"/>
          <w:i/>
          <w:sz w:val="28"/>
        </w:rPr>
        <w:t>“Preserving Wildness”</w:t>
      </w:r>
      <w:r>
        <w:rPr>
          <w:rFonts w:ascii="Times New Roman" w:hAnsi="Times New Roman"/>
          <w:sz w:val="28"/>
        </w:rPr>
        <w:t xml:space="preserve"> and </w:t>
      </w:r>
    </w:p>
    <w:p w14:paraId="2D5C2BE2" w14:textId="36AA8B20" w:rsidR="001D2F02" w:rsidDel="00E31E6B" w:rsidRDefault="00DB7BE7">
      <w:pPr>
        <w:spacing w:line="480" w:lineRule="auto"/>
        <w:jc w:val="center"/>
        <w:rPr>
          <w:del w:id="13" w:author="Nicholas Gallimore" w:date="2014-03-24T13:44:00Z"/>
          <w:rFonts w:ascii="Times New Roman" w:hAnsi="Times New Roman"/>
          <w:i/>
          <w:sz w:val="28"/>
        </w:rPr>
        <w:pPrChange w:id="14" w:author="Nicholas Gallimore" w:date="2014-03-24T13:44:00Z">
          <w:pPr>
            <w:spacing w:line="360" w:lineRule="auto"/>
            <w:jc w:val="center"/>
          </w:pPr>
        </w:pPrChange>
      </w:pPr>
      <w:r>
        <w:rPr>
          <w:rFonts w:ascii="Times New Roman" w:hAnsi="Times New Roman"/>
          <w:sz w:val="28"/>
        </w:rPr>
        <w:t xml:space="preserve">Aldo Leopold’s </w:t>
      </w:r>
      <w:r>
        <w:rPr>
          <w:rFonts w:ascii="Times New Roman" w:hAnsi="Times New Roman"/>
          <w:i/>
          <w:sz w:val="28"/>
        </w:rPr>
        <w:t>“A Sand County Almanac</w:t>
      </w:r>
      <w:ins w:id="15" w:author="Nicholas Gallimore" w:date="2014-03-24T14:38:00Z">
        <w:r w:rsidR="00116FC0">
          <w:rPr>
            <w:rFonts w:ascii="Times New Roman" w:hAnsi="Times New Roman"/>
            <w:i/>
            <w:sz w:val="28"/>
          </w:rPr>
          <w:t>: Axe-in-Hand</w:t>
        </w:r>
      </w:ins>
      <w:r>
        <w:rPr>
          <w:rFonts w:ascii="Times New Roman" w:hAnsi="Times New Roman"/>
          <w:i/>
          <w:sz w:val="28"/>
        </w:rPr>
        <w:t>”</w:t>
      </w:r>
    </w:p>
    <w:p w14:paraId="2F88070A" w14:textId="315D1ED3" w:rsidR="007F72DA" w:rsidDel="00F6424B" w:rsidRDefault="007F72DA">
      <w:pPr>
        <w:spacing w:line="480" w:lineRule="auto"/>
        <w:rPr>
          <w:del w:id="16" w:author="Nicholas Gallimore" w:date="2014-04-06T15:40:00Z"/>
          <w:rFonts w:ascii="Times New Roman" w:hAnsi="Times New Roman"/>
          <w:i/>
          <w:sz w:val="28"/>
        </w:rPr>
        <w:pPrChange w:id="17" w:author="Nicholas Gallimore" w:date="2014-04-07T15:04:00Z">
          <w:pPr>
            <w:spacing w:line="360" w:lineRule="auto"/>
            <w:jc w:val="center"/>
          </w:pPr>
        </w:pPrChange>
      </w:pPr>
    </w:p>
    <w:p w14:paraId="696E1EE7" w14:textId="77777777" w:rsidR="00F6424B" w:rsidRDefault="00F6424B">
      <w:pPr>
        <w:spacing w:line="480" w:lineRule="auto"/>
        <w:ind w:firstLine="720"/>
        <w:rPr>
          <w:ins w:id="18" w:author="Nicholas Gallimore" w:date="2014-04-07T15:04:00Z"/>
          <w:rFonts w:ascii="Times New Roman" w:hAnsi="Times New Roman"/>
          <w:sz w:val="28"/>
        </w:rPr>
        <w:pPrChange w:id="19" w:author="Nicholas Gallimore" w:date="2014-04-07T15:04:00Z">
          <w:pPr>
            <w:spacing w:line="360" w:lineRule="auto"/>
            <w:ind w:firstLine="720"/>
          </w:pPr>
        </w:pPrChange>
      </w:pPr>
    </w:p>
    <w:p w14:paraId="750C93F4" w14:textId="77777777" w:rsidR="002A4C20" w:rsidRPr="005914EA" w:rsidRDefault="002A4C20">
      <w:pPr>
        <w:spacing w:line="480" w:lineRule="auto"/>
        <w:rPr>
          <w:ins w:id="20" w:author="Nicholas Gallimore" w:date="2014-04-06T15:40:00Z"/>
          <w:rFonts w:ascii="Times New Roman" w:hAnsi="Times New Roman"/>
          <w:sz w:val="28"/>
        </w:rPr>
        <w:pPrChange w:id="21" w:author="Nicholas Gallimore" w:date="2014-04-07T15:04:00Z">
          <w:pPr>
            <w:spacing w:line="360" w:lineRule="auto"/>
            <w:jc w:val="center"/>
          </w:pPr>
        </w:pPrChange>
      </w:pPr>
    </w:p>
    <w:p w14:paraId="63C8D766" w14:textId="77B66391" w:rsidR="00B703E7" w:rsidRDefault="001D2F02">
      <w:pPr>
        <w:spacing w:line="480" w:lineRule="auto"/>
        <w:ind w:firstLine="720"/>
        <w:rPr>
          <w:rFonts w:ascii="Times New Roman" w:hAnsi="Times New Roman"/>
        </w:rPr>
        <w:pPrChange w:id="22" w:author="Nicholas Gallimore" w:date="2014-03-24T13:35:00Z">
          <w:pPr>
            <w:spacing w:line="360" w:lineRule="auto"/>
            <w:ind w:firstLine="720"/>
          </w:pPr>
        </w:pPrChange>
      </w:pPr>
      <w:r>
        <w:rPr>
          <w:rFonts w:ascii="Times New Roman" w:hAnsi="Times New Roman"/>
        </w:rPr>
        <w:t xml:space="preserve">From time to time again, humans attempt to preserve nature. This only results in reinforcing the ideology that humans are in fact, abusers of nature. In </w:t>
      </w:r>
      <w:r>
        <w:rPr>
          <w:rFonts w:ascii="Times New Roman" w:hAnsi="Times New Roman"/>
          <w:i/>
        </w:rPr>
        <w:t>“Preserving Wil</w:t>
      </w:r>
      <w:r>
        <w:rPr>
          <w:rFonts w:ascii="Times New Roman" w:hAnsi="Times New Roman"/>
          <w:i/>
        </w:rPr>
        <w:t>d</w:t>
      </w:r>
      <w:r>
        <w:rPr>
          <w:rFonts w:ascii="Times New Roman" w:hAnsi="Times New Roman"/>
          <w:i/>
        </w:rPr>
        <w:t>ness”</w:t>
      </w:r>
      <w:r>
        <w:rPr>
          <w:rFonts w:ascii="Times New Roman" w:hAnsi="Times New Roman"/>
        </w:rPr>
        <w:t>, Wendell Berry points out that it is simply not possible for humans to survive in a world fully independent of nature. Inversely this reinforces the long known fact that h</w:t>
      </w:r>
      <w:r>
        <w:rPr>
          <w:rFonts w:ascii="Times New Roman" w:hAnsi="Times New Roman"/>
        </w:rPr>
        <w:t>u</w:t>
      </w:r>
      <w:r>
        <w:rPr>
          <w:rFonts w:ascii="Times New Roman" w:hAnsi="Times New Roman"/>
        </w:rPr>
        <w:t>mans are in a way, paras</w:t>
      </w:r>
      <w:r w:rsidR="0022619E">
        <w:rPr>
          <w:rFonts w:ascii="Times New Roman" w:hAnsi="Times New Roman"/>
        </w:rPr>
        <w:t>ites, and our host of cours</w:t>
      </w:r>
      <w:ins w:id="23" w:author="Nicholas Gallimore" w:date="2014-04-14T03:24:00Z">
        <w:r w:rsidR="00FC1219">
          <w:rPr>
            <w:rFonts w:ascii="Times New Roman" w:hAnsi="Times New Roman"/>
          </w:rPr>
          <w:t xml:space="preserve">e is </w:t>
        </w:r>
      </w:ins>
      <w:del w:id="24" w:author="Nicholas Gallimore" w:date="2014-04-14T03:24:00Z">
        <w:r w:rsidR="0022619E" w:rsidDel="00FC1219">
          <w:rPr>
            <w:rFonts w:ascii="Times New Roman" w:hAnsi="Times New Roman"/>
          </w:rPr>
          <w:delText xml:space="preserve">e: </w:delText>
        </w:r>
      </w:del>
      <w:r>
        <w:rPr>
          <w:rFonts w:ascii="Times New Roman" w:hAnsi="Times New Roman"/>
        </w:rPr>
        <w:t>Mother Nature. It makes no diffe</w:t>
      </w:r>
      <w:r>
        <w:rPr>
          <w:rFonts w:ascii="Times New Roman" w:hAnsi="Times New Roman"/>
        </w:rPr>
        <w:t>r</w:t>
      </w:r>
      <w:r>
        <w:rPr>
          <w:rFonts w:ascii="Times New Roman" w:hAnsi="Times New Roman"/>
        </w:rPr>
        <w:t>ence to the wild mushroom growing on the s</w:t>
      </w:r>
      <w:r w:rsidR="00B85DA8">
        <w:rPr>
          <w:rFonts w:ascii="Times New Roman" w:hAnsi="Times New Roman"/>
        </w:rPr>
        <w:t>ide of a tree as to whether its</w:t>
      </w:r>
      <w:r w:rsidR="0022619E">
        <w:rPr>
          <w:rFonts w:ascii="Times New Roman" w:hAnsi="Times New Roman"/>
        </w:rPr>
        <w:t xml:space="preserve"> existence harms, or replenishes </w:t>
      </w:r>
      <w:r>
        <w:rPr>
          <w:rFonts w:ascii="Times New Roman" w:hAnsi="Times New Roman"/>
        </w:rPr>
        <w:t xml:space="preserve">the tree. </w:t>
      </w:r>
      <w:r w:rsidR="0022619E">
        <w:rPr>
          <w:rFonts w:ascii="Times New Roman" w:hAnsi="Times New Roman"/>
        </w:rPr>
        <w:t>But i</w:t>
      </w:r>
      <w:r w:rsidR="00B85DA8">
        <w:rPr>
          <w:rFonts w:ascii="Times New Roman" w:hAnsi="Times New Roman"/>
        </w:rPr>
        <w:t xml:space="preserve">f </w:t>
      </w:r>
      <w:r w:rsidR="0022619E">
        <w:rPr>
          <w:rFonts w:ascii="Times New Roman" w:hAnsi="Times New Roman"/>
        </w:rPr>
        <w:t>that very</w:t>
      </w:r>
      <w:r>
        <w:rPr>
          <w:rFonts w:ascii="Times New Roman" w:hAnsi="Times New Roman"/>
        </w:rPr>
        <w:t xml:space="preserve"> tree is struck by lightning, the mushroom </w:t>
      </w:r>
      <w:r w:rsidR="00B85DA8">
        <w:rPr>
          <w:rFonts w:ascii="Times New Roman" w:hAnsi="Times New Roman"/>
        </w:rPr>
        <w:t>shall face its ultimatum</w:t>
      </w:r>
      <w:ins w:id="25" w:author="Nicholas Gallimore" w:date="2014-04-06T15:28:00Z">
        <w:r w:rsidR="004C283E">
          <w:rPr>
            <w:rFonts w:ascii="Times New Roman" w:hAnsi="Times New Roman"/>
          </w:rPr>
          <w:t xml:space="preserve"> and </w:t>
        </w:r>
      </w:ins>
      <w:del w:id="26" w:author="Nicholas Gallimore" w:date="2014-04-06T15:28:00Z">
        <w:r w:rsidR="0022619E" w:rsidDel="004D2F0C">
          <w:rPr>
            <w:rFonts w:ascii="Times New Roman" w:hAnsi="Times New Roman"/>
          </w:rPr>
          <w:delText>,</w:delText>
        </w:r>
        <w:r w:rsidR="00B85DA8" w:rsidDel="004D2F0C">
          <w:rPr>
            <w:rFonts w:ascii="Times New Roman" w:hAnsi="Times New Roman"/>
          </w:rPr>
          <w:delText xml:space="preserve"> and </w:delText>
        </w:r>
      </w:del>
      <w:r w:rsidR="00B85DA8">
        <w:rPr>
          <w:rFonts w:ascii="Times New Roman" w:hAnsi="Times New Roman"/>
        </w:rPr>
        <w:t>the</w:t>
      </w:r>
      <w:r>
        <w:rPr>
          <w:rFonts w:ascii="Times New Roman" w:hAnsi="Times New Roman"/>
        </w:rPr>
        <w:t xml:space="preserve"> universe in which it knows</w:t>
      </w:r>
      <w:ins w:id="27" w:author="Nicholas Gallimore" w:date="2014-04-14T03:25:00Z">
        <w:r w:rsidR="009054B5">
          <w:rPr>
            <w:rFonts w:ascii="Times New Roman" w:hAnsi="Times New Roman"/>
          </w:rPr>
          <w:t>;</w:t>
        </w:r>
      </w:ins>
      <w:ins w:id="28" w:author="Nicholas Gallimore" w:date="2014-04-06T15:42:00Z">
        <w:r w:rsidR="00F14C5F">
          <w:rPr>
            <w:rFonts w:ascii="Times New Roman" w:hAnsi="Times New Roman"/>
          </w:rPr>
          <w:t xml:space="preserve"> </w:t>
        </w:r>
      </w:ins>
      <w:del w:id="29" w:author="Nicholas Gallimore" w:date="2014-04-06T15:42:00Z">
        <w:r w:rsidR="00B85DA8" w:rsidDel="004C283E">
          <w:rPr>
            <w:rFonts w:ascii="Times New Roman" w:hAnsi="Times New Roman"/>
          </w:rPr>
          <w:delText>,</w:delText>
        </w:r>
      </w:del>
      <w:del w:id="30" w:author="Nicholas Gallimore" w:date="2014-04-14T03:25:00Z">
        <w:r w:rsidR="00B85DA8" w:rsidDel="00F14C5F">
          <w:rPr>
            <w:rFonts w:ascii="Times New Roman" w:hAnsi="Times New Roman"/>
          </w:rPr>
          <w:delText xml:space="preserve"> </w:delText>
        </w:r>
      </w:del>
      <w:r>
        <w:rPr>
          <w:rFonts w:ascii="Times New Roman" w:hAnsi="Times New Roman"/>
        </w:rPr>
        <w:t>becomes threatened.</w:t>
      </w:r>
    </w:p>
    <w:p w14:paraId="609A1750" w14:textId="3758B7F0" w:rsidR="00283714" w:rsidDel="003838C1" w:rsidRDefault="00B703E7">
      <w:pPr>
        <w:spacing w:line="480" w:lineRule="auto"/>
        <w:ind w:firstLine="720"/>
        <w:rPr>
          <w:del w:id="31" w:author="Nicholas Gallimore" w:date="2014-04-06T14:23:00Z"/>
          <w:rFonts w:ascii="Times New Roman" w:hAnsi="Times New Roman"/>
        </w:rPr>
        <w:pPrChange w:id="32" w:author="Nicholas Gallimore" w:date="2014-03-24T13:35:00Z">
          <w:pPr>
            <w:spacing w:line="360" w:lineRule="auto"/>
            <w:ind w:firstLine="720"/>
          </w:pPr>
        </w:pPrChange>
      </w:pPr>
      <w:del w:id="33" w:author="Nicholas Gallimore" w:date="2014-04-06T14:23:00Z">
        <w:r w:rsidDel="003838C1">
          <w:rPr>
            <w:rFonts w:ascii="Times New Roman" w:hAnsi="Times New Roman"/>
          </w:rPr>
          <w:delText>My father is</w:delText>
        </w:r>
        <w:r w:rsidR="00487DA6" w:rsidDel="003838C1">
          <w:rPr>
            <w:rFonts w:ascii="Times New Roman" w:hAnsi="Times New Roman"/>
          </w:rPr>
          <w:delText xml:space="preserve"> a carpenter, one of which whose </w:delText>
        </w:r>
        <w:r w:rsidDel="003838C1">
          <w:rPr>
            <w:rFonts w:ascii="Times New Roman" w:hAnsi="Times New Roman"/>
          </w:rPr>
          <w:delText>arsenal consists</w:delText>
        </w:r>
        <w:r w:rsidR="00487DA6" w:rsidDel="003838C1">
          <w:rPr>
            <w:rFonts w:ascii="Times New Roman" w:hAnsi="Times New Roman"/>
          </w:rPr>
          <w:delText xml:space="preserve"> of Sawzall</w:delText>
        </w:r>
        <w:r w:rsidDel="003838C1">
          <w:rPr>
            <w:rFonts w:ascii="Times New Roman" w:hAnsi="Times New Roman"/>
          </w:rPr>
          <w:delText>s, ha</w:delText>
        </w:r>
        <w:r w:rsidDel="003838C1">
          <w:rPr>
            <w:rFonts w:ascii="Times New Roman" w:hAnsi="Times New Roman"/>
          </w:rPr>
          <w:delText>m</w:delText>
        </w:r>
        <w:r w:rsidDel="003838C1">
          <w:rPr>
            <w:rFonts w:ascii="Times New Roman" w:hAnsi="Times New Roman"/>
          </w:rPr>
          <w:delText>mers, nails, and a tool belt. H</w:delText>
        </w:r>
        <w:r w:rsidR="0022619E" w:rsidDel="003838C1">
          <w:rPr>
            <w:rFonts w:ascii="Times New Roman" w:hAnsi="Times New Roman"/>
          </w:rPr>
          <w:delText>e uses these tools in the same manner that</w:delText>
        </w:r>
        <w:r w:rsidR="00487DA6" w:rsidDel="003838C1">
          <w:rPr>
            <w:rFonts w:ascii="Times New Roman" w:hAnsi="Times New Roman"/>
          </w:rPr>
          <w:delText xml:space="preserve"> an artist</w:delText>
        </w:r>
        <w:r w:rsidDel="003838C1">
          <w:rPr>
            <w:rFonts w:ascii="Times New Roman" w:hAnsi="Times New Roman"/>
          </w:rPr>
          <w:delText xml:space="preserve"> uses a </w:delText>
        </w:r>
        <w:r w:rsidR="00487DA6" w:rsidDel="003838C1">
          <w:rPr>
            <w:rFonts w:ascii="Times New Roman" w:hAnsi="Times New Roman"/>
          </w:rPr>
          <w:delText>paintbrush</w:delText>
        </w:r>
        <w:r w:rsidDel="003838C1">
          <w:rPr>
            <w:rFonts w:ascii="Times New Roman" w:hAnsi="Times New Roman"/>
          </w:rPr>
          <w:delText>. His canvas differs from the mighty red pines of Seattle, to my personal favo</w:delText>
        </w:r>
        <w:r w:rsidDel="003838C1">
          <w:rPr>
            <w:rFonts w:ascii="Times New Roman" w:hAnsi="Times New Roman"/>
          </w:rPr>
          <w:delText>r</w:delText>
        </w:r>
        <w:r w:rsidDel="003838C1">
          <w:rPr>
            <w:rFonts w:ascii="Times New Roman" w:hAnsi="Times New Roman"/>
          </w:rPr>
          <w:delText xml:space="preserve">ite, the </w:delText>
        </w:r>
        <w:r w:rsidR="00487DA6" w:rsidDel="003838C1">
          <w:rPr>
            <w:rFonts w:ascii="Times New Roman" w:hAnsi="Times New Roman"/>
          </w:rPr>
          <w:delText xml:space="preserve">cherry tree. Now to be honest, even with ten years in boy scouts, I couldn’t tell </w:delText>
        </w:r>
        <w:r w:rsidR="0022619E" w:rsidDel="003838C1">
          <w:rPr>
            <w:rFonts w:ascii="Times New Roman" w:hAnsi="Times New Roman"/>
          </w:rPr>
          <w:delText xml:space="preserve">you </w:delText>
        </w:r>
        <w:r w:rsidR="00487DA6" w:rsidDel="003838C1">
          <w:rPr>
            <w:rFonts w:ascii="Times New Roman" w:hAnsi="Times New Roman"/>
          </w:rPr>
          <w:delText>the difference between an oak and cherry tree. I haven’t even discovered what a che</w:delText>
        </w:r>
        <w:r w:rsidR="00487DA6" w:rsidDel="003838C1">
          <w:rPr>
            <w:rFonts w:ascii="Times New Roman" w:hAnsi="Times New Roman"/>
          </w:rPr>
          <w:delText>r</w:delText>
        </w:r>
        <w:r w:rsidR="00487DA6" w:rsidDel="003838C1">
          <w:rPr>
            <w:rFonts w:ascii="Times New Roman" w:hAnsi="Times New Roman"/>
          </w:rPr>
          <w:delText>ry tree looked like until I just looked it up on Google a few moments ago. But what I can tell</w:delText>
        </w:r>
        <w:r w:rsidR="0022619E" w:rsidDel="003838C1">
          <w:rPr>
            <w:rFonts w:ascii="Times New Roman" w:hAnsi="Times New Roman"/>
          </w:rPr>
          <w:delText xml:space="preserve"> you, is that I know </w:delText>
        </w:r>
        <w:r w:rsidR="00487DA6" w:rsidDel="003838C1">
          <w:rPr>
            <w:rFonts w:ascii="Times New Roman" w:hAnsi="Times New Roman"/>
          </w:rPr>
          <w:delText>the b</w:delText>
        </w:r>
        <w:r w:rsidR="0030459E" w:rsidDel="003838C1">
          <w:rPr>
            <w:rFonts w:ascii="Times New Roman" w:hAnsi="Times New Roman"/>
          </w:rPr>
          <w:delText>eauty of a properly stained piece of wood, or what it is like to see your own reflection in a piece of wood that you’ve spent twelve hours applying coats of tongue oil to. I may not know what every tree looks like in nature, but I can undoub</w:delText>
        </w:r>
        <w:r w:rsidR="0030459E" w:rsidDel="003838C1">
          <w:rPr>
            <w:rFonts w:ascii="Times New Roman" w:hAnsi="Times New Roman"/>
          </w:rPr>
          <w:delText>t</w:delText>
        </w:r>
        <w:r w:rsidR="0030459E" w:rsidDel="003838C1">
          <w:rPr>
            <w:rFonts w:ascii="Times New Roman" w:hAnsi="Times New Roman"/>
          </w:rPr>
          <w:delText>edly tell the difference between the grains of the wood</w:delText>
        </w:r>
        <w:r w:rsidR="0022619E" w:rsidDel="003838C1">
          <w:rPr>
            <w:rFonts w:ascii="Times New Roman" w:hAnsi="Times New Roman"/>
          </w:rPr>
          <w:delText xml:space="preserve"> better than the average man</w:delText>
        </w:r>
        <w:r w:rsidR="0030459E" w:rsidDel="003838C1">
          <w:rPr>
            <w:rFonts w:ascii="Times New Roman" w:hAnsi="Times New Roman"/>
          </w:rPr>
          <w:delText xml:space="preserve">. </w:delText>
        </w:r>
        <w:r w:rsidR="0022619E" w:rsidDel="003838C1">
          <w:rPr>
            <w:rFonts w:ascii="Times New Roman" w:hAnsi="Times New Roman"/>
          </w:rPr>
          <w:delText>Where I come from, this is no special or uncommon talent, in fact most people could tell you the difference. For example, it is common</w:delText>
        </w:r>
        <w:r w:rsidR="00F015ED" w:rsidDel="003838C1">
          <w:rPr>
            <w:rFonts w:ascii="Times New Roman" w:hAnsi="Times New Roman"/>
          </w:rPr>
          <w:delText xml:space="preserve"> sense to those whom are native</w:delText>
        </w:r>
        <w:r w:rsidR="0022619E" w:rsidDel="003838C1">
          <w:rPr>
            <w:rFonts w:ascii="Times New Roman" w:hAnsi="Times New Roman"/>
          </w:rPr>
          <w:delText xml:space="preserve"> to my community that y</w:delText>
        </w:r>
        <w:r w:rsidR="0011571A" w:rsidDel="003838C1">
          <w:rPr>
            <w:rFonts w:ascii="Times New Roman" w:hAnsi="Times New Roman"/>
          </w:rPr>
          <w:delText xml:space="preserve">ou </w:delText>
        </w:r>
        <w:r w:rsidR="0022619E" w:rsidDel="003838C1">
          <w:rPr>
            <w:rFonts w:ascii="Times New Roman" w:hAnsi="Times New Roman"/>
          </w:rPr>
          <w:delText xml:space="preserve">should </w:delText>
        </w:r>
        <w:r w:rsidR="0011571A" w:rsidDel="003838C1">
          <w:rPr>
            <w:rFonts w:ascii="Times New Roman" w:hAnsi="Times New Roman"/>
          </w:rPr>
          <w:delText xml:space="preserve">never sand </w:delText>
        </w:r>
        <w:r w:rsidR="0022619E" w:rsidDel="003838C1">
          <w:rPr>
            <w:rFonts w:ascii="Times New Roman" w:hAnsi="Times New Roman"/>
          </w:rPr>
          <w:delText xml:space="preserve">a piece of wood </w:delText>
        </w:r>
        <w:r w:rsidR="0011571A" w:rsidDel="003838C1">
          <w:rPr>
            <w:rFonts w:ascii="Times New Roman" w:hAnsi="Times New Roman"/>
          </w:rPr>
          <w:delText xml:space="preserve">against the grain. </w:delText>
        </w:r>
        <w:r w:rsidR="0022619E" w:rsidDel="003838C1">
          <w:rPr>
            <w:rFonts w:ascii="Times New Roman" w:hAnsi="Times New Roman"/>
          </w:rPr>
          <w:delText>I learned that at a very young age, as it</w:delText>
        </w:r>
        <w:r w:rsidR="0011571A" w:rsidDel="003838C1">
          <w:rPr>
            <w:rFonts w:ascii="Times New Roman" w:hAnsi="Times New Roman"/>
          </w:rPr>
          <w:delText xml:space="preserve"> was one of the first lessons in which my father taught me. Ano</w:delText>
        </w:r>
        <w:r w:rsidR="00A76019" w:rsidDel="003838C1">
          <w:rPr>
            <w:rFonts w:ascii="Times New Roman" w:hAnsi="Times New Roman"/>
          </w:rPr>
          <w:delText xml:space="preserve">ther interesting fact you may not know </w:delText>
        </w:r>
        <w:r w:rsidR="0011571A" w:rsidDel="003838C1">
          <w:rPr>
            <w:rFonts w:ascii="Times New Roman" w:hAnsi="Times New Roman"/>
          </w:rPr>
          <w:delText>is that you can determine how old a tree was when it was cut down if you count the number of rings on a stump. These are all things that one c</w:delText>
        </w:r>
        <w:r w:rsidR="00E27AC2" w:rsidDel="003838C1">
          <w:rPr>
            <w:rFonts w:ascii="Times New Roman" w:hAnsi="Times New Roman"/>
          </w:rPr>
          <w:delText>an</w:delText>
        </w:r>
        <w:r w:rsidR="00A76019" w:rsidDel="003838C1">
          <w:rPr>
            <w:rFonts w:ascii="Times New Roman" w:hAnsi="Times New Roman"/>
          </w:rPr>
          <w:delText xml:space="preserve"> learn by growing up in my</w:delText>
        </w:r>
        <w:r w:rsidR="0011571A" w:rsidDel="003838C1">
          <w:rPr>
            <w:rFonts w:ascii="Times New Roman" w:hAnsi="Times New Roman"/>
          </w:rPr>
          <w:delText xml:space="preserve"> commun</w:delText>
        </w:r>
        <w:r w:rsidR="0011571A" w:rsidDel="003838C1">
          <w:rPr>
            <w:rFonts w:ascii="Times New Roman" w:hAnsi="Times New Roman"/>
          </w:rPr>
          <w:delText>i</w:delText>
        </w:r>
        <w:r w:rsidR="0011571A" w:rsidDel="003838C1">
          <w:rPr>
            <w:rFonts w:ascii="Times New Roman" w:hAnsi="Times New Roman"/>
          </w:rPr>
          <w:delText>ty</w:delText>
        </w:r>
        <w:r w:rsidR="00A76019" w:rsidDel="003838C1">
          <w:rPr>
            <w:rFonts w:ascii="Times New Roman" w:hAnsi="Times New Roman"/>
          </w:rPr>
          <w:delText xml:space="preserve">. </w:delText>
        </w:r>
      </w:del>
    </w:p>
    <w:p w14:paraId="542F391C" w14:textId="0637DABD" w:rsidR="00A95A56" w:rsidDel="006D3E0A" w:rsidRDefault="00B85A87">
      <w:pPr>
        <w:spacing w:line="480" w:lineRule="auto"/>
        <w:ind w:firstLine="720"/>
        <w:rPr>
          <w:del w:id="34" w:author="Nicholas Gallimore" w:date="2014-03-24T13:35:00Z"/>
          <w:rFonts w:ascii="Times New Roman" w:hAnsi="Times New Roman"/>
        </w:rPr>
        <w:pPrChange w:id="35" w:author="Nicholas Gallimore" w:date="2014-03-24T13:35:00Z">
          <w:pPr>
            <w:spacing w:line="360" w:lineRule="auto"/>
            <w:ind w:firstLine="720"/>
          </w:pPr>
        </w:pPrChange>
      </w:pPr>
      <w:del w:id="36" w:author="Nicholas Gallimore" w:date="2014-04-06T14:23:00Z">
        <w:r w:rsidDel="003838C1">
          <w:rPr>
            <w:rFonts w:ascii="Times New Roman" w:hAnsi="Times New Roman"/>
          </w:rPr>
          <w:delText>Now being that such I’m such a good environmentalist, I decided to inform my father of how much of naturalist he is, my method of conversation</w:delText>
        </w:r>
        <w:r w:rsidR="00A44E60" w:rsidDel="003838C1">
          <w:rPr>
            <w:rFonts w:ascii="Times New Roman" w:hAnsi="Times New Roman"/>
          </w:rPr>
          <w:delText xml:space="preserve"> of </w:delText>
        </w:r>
        <w:r w:rsidR="00F015ED" w:rsidDel="003838C1">
          <w:rPr>
            <w:rFonts w:ascii="Times New Roman" w:hAnsi="Times New Roman"/>
          </w:rPr>
          <w:delText>course; a text me</w:delText>
        </w:r>
        <w:r w:rsidR="00F015ED" w:rsidDel="003838C1">
          <w:rPr>
            <w:rFonts w:ascii="Times New Roman" w:hAnsi="Times New Roman"/>
          </w:rPr>
          <w:delText>s</w:delText>
        </w:r>
        <w:r w:rsidR="00F015ED" w:rsidDel="003838C1">
          <w:rPr>
            <w:rFonts w:ascii="Times New Roman" w:hAnsi="Times New Roman"/>
          </w:rPr>
          <w:delText>sage:</w:delText>
        </w:r>
        <w:r w:rsidDel="003838C1">
          <w:rPr>
            <w:rFonts w:ascii="Times New Roman" w:hAnsi="Times New Roman"/>
          </w:rPr>
          <w:delText xml:space="preserve"> </w:delText>
        </w:r>
      </w:del>
    </w:p>
    <w:p w14:paraId="40453D63" w14:textId="27CF3930" w:rsidR="001078B4" w:rsidDel="003838C1" w:rsidRDefault="001078B4">
      <w:pPr>
        <w:spacing w:line="480" w:lineRule="auto"/>
        <w:ind w:firstLine="720"/>
        <w:rPr>
          <w:del w:id="37" w:author="Nicholas Gallimore" w:date="2014-04-06T14:23:00Z"/>
          <w:rFonts w:ascii="Times New Roman" w:hAnsi="Times New Roman"/>
        </w:rPr>
        <w:pPrChange w:id="38" w:author="Nicholas Gallimore" w:date="2014-03-24T13:35:00Z">
          <w:pPr>
            <w:spacing w:line="360" w:lineRule="auto"/>
            <w:ind w:firstLine="720"/>
          </w:pPr>
        </w:pPrChange>
      </w:pPr>
    </w:p>
    <w:p w14:paraId="041A77FD" w14:textId="76A9F775" w:rsidR="00D963A5" w:rsidRPr="001078B4" w:rsidDel="003838C1" w:rsidRDefault="00F015ED">
      <w:pPr>
        <w:spacing w:line="480" w:lineRule="auto"/>
        <w:ind w:left="720"/>
        <w:rPr>
          <w:del w:id="39" w:author="Nicholas Gallimore" w:date="2014-04-06T14:23:00Z"/>
          <w:rFonts w:ascii="Times New Roman" w:hAnsi="Times New Roman" w:cs="Times New Roman"/>
          <w:szCs w:val="20"/>
        </w:rPr>
        <w:pPrChange w:id="40" w:author="Nicholas Gallimore" w:date="2014-03-24T15:18:00Z">
          <w:pPr>
            <w:spacing w:line="360" w:lineRule="auto"/>
            <w:ind w:left="720"/>
          </w:pPr>
        </w:pPrChange>
      </w:pPr>
      <w:del w:id="41" w:author="Nicholas Gallimore" w:date="2014-04-06T14:23:00Z">
        <w:r w:rsidRPr="001078B4" w:rsidDel="003838C1">
          <w:rPr>
            <w:rFonts w:ascii="Times New Roman" w:hAnsi="Times New Roman"/>
            <w:b/>
          </w:rPr>
          <w:delText>Me:</w:delText>
        </w:r>
        <w:r w:rsidRPr="001078B4" w:rsidDel="003838C1">
          <w:rPr>
            <w:rFonts w:ascii="Times New Roman" w:hAnsi="Times New Roman"/>
          </w:rPr>
          <w:delText xml:space="preserve"> </w:delText>
        </w:r>
      </w:del>
      <w:del w:id="42" w:author="Nicholas Gallimore" w:date="2014-03-24T15:19:00Z">
        <w:r w:rsidR="00B85A87" w:rsidRPr="001078B4" w:rsidDel="00074C72">
          <w:rPr>
            <w:rFonts w:ascii="Times New Roman" w:hAnsi="Times New Roman" w:cs="Times New Roman"/>
            <w:szCs w:val="20"/>
          </w:rPr>
          <w:delText>“</w:delText>
        </w:r>
      </w:del>
      <w:del w:id="43" w:author="Nicholas Gallimore" w:date="2014-04-06T14:23:00Z">
        <w:r w:rsidR="00283714" w:rsidRPr="001078B4" w:rsidDel="003838C1">
          <w:rPr>
            <w:rFonts w:ascii="Times New Roman" w:hAnsi="Times New Roman" w:cs="Times New Roman"/>
            <w:szCs w:val="20"/>
          </w:rPr>
          <w:delText xml:space="preserve">I’m writing an essay on this piece, and it made me think of you. Here’s a quote from it: </w:delText>
        </w:r>
        <w:r w:rsidR="00283714" w:rsidRPr="001078B4" w:rsidDel="003838C1">
          <w:rPr>
            <w:rFonts w:ascii="Times New Roman" w:hAnsi="Times New Roman" w:cs="Times New Roman"/>
            <w:i/>
            <w:iCs/>
            <w:szCs w:val="20"/>
          </w:rPr>
          <w:delText>“</w:delText>
        </w:r>
        <w:r w:rsidR="00283714" w:rsidRPr="001078B4" w:rsidDel="003838C1">
          <w:rPr>
            <w:rFonts w:ascii="Times New Roman" w:hAnsi="Times New Roman" w:cs="Times New Roman"/>
            <w:iCs/>
            <w:szCs w:val="20"/>
          </w:rPr>
          <w:delText>We are going to have to see that, if we want our forests to last, then we must make wood products that last, for our forests are more threatened by shoddy workma</w:delText>
        </w:r>
        <w:r w:rsidR="00283714" w:rsidRPr="001078B4" w:rsidDel="003838C1">
          <w:rPr>
            <w:rFonts w:ascii="Times New Roman" w:hAnsi="Times New Roman" w:cs="Times New Roman"/>
            <w:iCs/>
            <w:szCs w:val="20"/>
          </w:rPr>
          <w:delText>n</w:delText>
        </w:r>
        <w:r w:rsidR="00283714" w:rsidRPr="001078B4" w:rsidDel="003838C1">
          <w:rPr>
            <w:rFonts w:ascii="Times New Roman" w:hAnsi="Times New Roman" w:cs="Times New Roman"/>
            <w:iCs/>
            <w:szCs w:val="20"/>
          </w:rPr>
          <w:delText>ship than by clear-cutting or by fire. Good workmanship-that is, careful, considerate, and loving work-requires us to think considerately of the whole process, natural and cultural, involved in the making of wooden artifacts, because the good worker does not share the industrial contempt for ‘raw mater</w:delText>
        </w:r>
        <w:r w:rsidR="00283714" w:rsidRPr="001078B4" w:rsidDel="003838C1">
          <w:rPr>
            <w:rFonts w:ascii="Times New Roman" w:hAnsi="Times New Roman" w:cs="Times New Roman"/>
            <w:iCs/>
            <w:szCs w:val="20"/>
          </w:rPr>
          <w:delText>i</w:delText>
        </w:r>
        <w:r w:rsidR="00283714" w:rsidRPr="001078B4" w:rsidDel="003838C1">
          <w:rPr>
            <w:rFonts w:ascii="Times New Roman" w:hAnsi="Times New Roman" w:cs="Times New Roman"/>
            <w:iCs/>
            <w:szCs w:val="20"/>
          </w:rPr>
          <w:delText>al.’  The good worker loves the board before it becomes a table, loves the tree b</w:delText>
        </w:r>
        <w:r w:rsidR="00283714" w:rsidRPr="001078B4" w:rsidDel="003838C1">
          <w:rPr>
            <w:rFonts w:ascii="Times New Roman" w:hAnsi="Times New Roman" w:cs="Times New Roman"/>
            <w:iCs/>
            <w:szCs w:val="20"/>
          </w:rPr>
          <w:delText>e</w:delText>
        </w:r>
        <w:r w:rsidR="00283714" w:rsidRPr="001078B4" w:rsidDel="003838C1">
          <w:rPr>
            <w:rFonts w:ascii="Times New Roman" w:hAnsi="Times New Roman" w:cs="Times New Roman"/>
            <w:iCs/>
            <w:szCs w:val="20"/>
          </w:rPr>
          <w:delText>fore it yields the board, loves the forest before it gives up the tree. The good worker understands that a badly made artifact is both an insult to its user and a danger to its source. We could say, then, that good forestry begins with the r</w:delText>
        </w:r>
        <w:r w:rsidR="00283714" w:rsidRPr="001078B4" w:rsidDel="003838C1">
          <w:rPr>
            <w:rFonts w:ascii="Times New Roman" w:hAnsi="Times New Roman" w:cs="Times New Roman"/>
            <w:iCs/>
            <w:szCs w:val="20"/>
          </w:rPr>
          <w:delText>e</w:delText>
        </w:r>
        <w:r w:rsidR="00283714" w:rsidRPr="001078B4" w:rsidDel="003838C1">
          <w:rPr>
            <w:rFonts w:ascii="Times New Roman" w:hAnsi="Times New Roman" w:cs="Times New Roman"/>
            <w:iCs/>
            <w:szCs w:val="20"/>
          </w:rPr>
          <w:delText>spectful husbanding of the forest that we call stewardship and ends with well-made tables and chairs and houses, just as good agriculture begins with stewar</w:delText>
        </w:r>
        <w:r w:rsidR="00283714" w:rsidRPr="001078B4" w:rsidDel="003838C1">
          <w:rPr>
            <w:rFonts w:ascii="Times New Roman" w:hAnsi="Times New Roman" w:cs="Times New Roman"/>
            <w:iCs/>
            <w:szCs w:val="20"/>
          </w:rPr>
          <w:delText>d</w:delText>
        </w:r>
        <w:r w:rsidR="00283714" w:rsidRPr="001078B4" w:rsidDel="003838C1">
          <w:rPr>
            <w:rFonts w:ascii="Times New Roman" w:hAnsi="Times New Roman" w:cs="Times New Roman"/>
            <w:iCs/>
            <w:szCs w:val="20"/>
          </w:rPr>
          <w:delText>ship of the field and ends with good meals”</w:delText>
        </w:r>
        <w:r w:rsidRPr="001078B4" w:rsidDel="003838C1">
          <w:rPr>
            <w:rFonts w:ascii="Times New Roman" w:hAnsi="Times New Roman" w:cs="Times New Roman"/>
            <w:i/>
            <w:iCs/>
            <w:szCs w:val="20"/>
          </w:rPr>
          <w:delText xml:space="preserve"> </w:delText>
        </w:r>
        <w:r w:rsidRPr="001078B4" w:rsidDel="003838C1">
          <w:rPr>
            <w:rFonts w:ascii="Times New Roman" w:hAnsi="Times New Roman" w:cs="Times New Roman"/>
            <w:iCs/>
            <w:szCs w:val="20"/>
          </w:rPr>
          <w:delText>(Berry, 522-523)</w:delText>
        </w:r>
        <w:r w:rsidR="00283714" w:rsidRPr="001078B4" w:rsidDel="003838C1">
          <w:rPr>
            <w:rFonts w:ascii="Times New Roman" w:hAnsi="Times New Roman" w:cs="Times New Roman"/>
            <w:i/>
            <w:iCs/>
            <w:szCs w:val="20"/>
          </w:rPr>
          <w:delText xml:space="preserve"> </w:delText>
        </w:r>
        <w:r w:rsidR="00283714" w:rsidRPr="006D0580" w:rsidDel="003838C1">
          <w:rPr>
            <w:rFonts w:ascii="Times New Roman" w:hAnsi="Times New Roman" w:cs="Times New Roman"/>
            <w:szCs w:val="20"/>
          </w:rPr>
          <w:delText xml:space="preserve">So I guess </w:delText>
        </w:r>
        <w:r w:rsidR="00B85A87" w:rsidRPr="006D0580" w:rsidDel="003838C1">
          <w:rPr>
            <w:rFonts w:ascii="Times New Roman" w:hAnsi="Times New Roman" w:cs="Times New Roman"/>
            <w:szCs w:val="20"/>
          </w:rPr>
          <w:delText>you’re more of env</w:delText>
        </w:r>
        <w:r w:rsidR="00B85A87" w:rsidRPr="006D0580" w:rsidDel="003838C1">
          <w:rPr>
            <w:rFonts w:ascii="Times New Roman" w:hAnsi="Times New Roman" w:cs="Times New Roman"/>
            <w:szCs w:val="20"/>
          </w:rPr>
          <w:delText>i</w:delText>
        </w:r>
        <w:r w:rsidR="00B85A87" w:rsidRPr="006D0580" w:rsidDel="003838C1">
          <w:rPr>
            <w:rFonts w:ascii="Times New Roman" w:hAnsi="Times New Roman" w:cs="Times New Roman"/>
            <w:szCs w:val="20"/>
          </w:rPr>
          <w:delText>ronmentalist</w:delText>
        </w:r>
        <w:r w:rsidR="00283714" w:rsidRPr="006D0580" w:rsidDel="003838C1">
          <w:rPr>
            <w:rFonts w:ascii="Times New Roman" w:hAnsi="Times New Roman" w:cs="Times New Roman"/>
            <w:szCs w:val="20"/>
          </w:rPr>
          <w:delText xml:space="preserve"> than you thought huh?</w:delText>
        </w:r>
      </w:del>
      <w:del w:id="44" w:author="Nicholas Gallimore" w:date="2014-03-24T15:19:00Z">
        <w:r w:rsidR="00B85A87" w:rsidRPr="006D0580" w:rsidDel="00074C72">
          <w:rPr>
            <w:rFonts w:ascii="Times New Roman" w:hAnsi="Times New Roman" w:cs="Times New Roman"/>
            <w:szCs w:val="20"/>
          </w:rPr>
          <w:delText xml:space="preserve">” </w:delText>
        </w:r>
      </w:del>
    </w:p>
    <w:p w14:paraId="4EBA17C8" w14:textId="01F761DB" w:rsidR="00A95A56" w:rsidDel="00D963A5" w:rsidRDefault="00F015ED">
      <w:pPr>
        <w:spacing w:line="480" w:lineRule="auto"/>
        <w:rPr>
          <w:del w:id="45" w:author="Nicholas Gallimore" w:date="2014-03-24T13:34:00Z"/>
          <w:rFonts w:ascii="Times New Roman" w:hAnsi="Times New Roman" w:cs="Times New Roman"/>
          <w:szCs w:val="20"/>
        </w:rPr>
        <w:pPrChange w:id="46" w:author="Nicholas Gallimore" w:date="2014-03-24T15:18:00Z">
          <w:pPr>
            <w:spacing w:line="360" w:lineRule="auto"/>
            <w:ind w:left="720"/>
          </w:pPr>
        </w:pPrChange>
      </w:pPr>
      <w:del w:id="47" w:author="Nicholas Gallimore" w:date="2014-04-06T14:23:00Z">
        <w:r w:rsidRPr="001078B4" w:rsidDel="003838C1">
          <w:rPr>
            <w:rFonts w:ascii="Times New Roman" w:hAnsi="Times New Roman" w:cs="Times New Roman"/>
            <w:b/>
            <w:szCs w:val="20"/>
          </w:rPr>
          <w:delText>Dad:</w:delText>
        </w:r>
        <w:r w:rsidRPr="001078B4" w:rsidDel="003838C1">
          <w:rPr>
            <w:rFonts w:ascii="Times New Roman" w:hAnsi="Times New Roman" w:cs="Times New Roman"/>
            <w:sz w:val="28"/>
            <w:szCs w:val="20"/>
          </w:rPr>
          <w:delText xml:space="preserve"> </w:delText>
        </w:r>
      </w:del>
      <w:del w:id="48" w:author="Nicholas Gallimore" w:date="2014-03-24T15:19:00Z">
        <w:r w:rsidR="00B85A87" w:rsidRPr="001078B4" w:rsidDel="00074C72">
          <w:rPr>
            <w:rFonts w:ascii="Times New Roman" w:hAnsi="Times New Roman" w:cs="Times New Roman"/>
            <w:szCs w:val="20"/>
          </w:rPr>
          <w:delText>“</w:delText>
        </w:r>
      </w:del>
      <w:del w:id="49" w:author="Nicholas Gallimore" w:date="2014-04-06T14:23:00Z">
        <w:r w:rsidR="00B85A87" w:rsidRPr="001078B4" w:rsidDel="003838C1">
          <w:rPr>
            <w:rFonts w:ascii="Times New Roman" w:hAnsi="Times New Roman" w:cs="Times New Roman"/>
            <w:szCs w:val="20"/>
          </w:rPr>
          <w:delText>That is a lot of truth and good thoughts. I guess some of that comes from my fathers teaching in not to be wasteful and use the resources that u have. Not only material wise but the problem solving as well.</w:delText>
        </w:r>
      </w:del>
      <w:del w:id="50" w:author="Nicholas Gallimore" w:date="2014-03-24T15:19:00Z">
        <w:r w:rsidR="00B85A87" w:rsidRPr="001078B4" w:rsidDel="00074C72">
          <w:rPr>
            <w:rFonts w:ascii="Times New Roman" w:hAnsi="Times New Roman" w:cs="Times New Roman"/>
            <w:szCs w:val="20"/>
          </w:rPr>
          <w:delText xml:space="preserve">” </w:delText>
        </w:r>
      </w:del>
    </w:p>
    <w:p w14:paraId="2D275DEF" w14:textId="77777777" w:rsidR="006D3E0A" w:rsidDel="00074C72" w:rsidRDefault="006D3E0A">
      <w:pPr>
        <w:spacing w:line="480" w:lineRule="auto"/>
        <w:rPr>
          <w:del w:id="51" w:author="Nicholas Gallimore" w:date="2014-03-24T15:19:00Z"/>
          <w:rFonts w:ascii="Times New Roman" w:hAnsi="Times New Roman" w:cs="Times New Roman"/>
          <w:szCs w:val="20"/>
        </w:rPr>
        <w:pPrChange w:id="52" w:author="Nicholas Gallimore" w:date="2014-03-24T13:35:00Z">
          <w:pPr>
            <w:spacing w:line="360" w:lineRule="auto"/>
          </w:pPr>
        </w:pPrChange>
      </w:pPr>
    </w:p>
    <w:p w14:paraId="57D92171" w14:textId="36030DD1" w:rsidR="00577D11" w:rsidDel="003838C1" w:rsidRDefault="00577D11">
      <w:pPr>
        <w:spacing w:line="480" w:lineRule="auto"/>
        <w:rPr>
          <w:del w:id="53" w:author="Nicholas Gallimore" w:date="2014-04-06T14:23:00Z"/>
          <w:rFonts w:ascii="Times New Roman" w:hAnsi="Times New Roman" w:cs="Times New Roman"/>
          <w:szCs w:val="20"/>
        </w:rPr>
        <w:pPrChange w:id="54" w:author="Nicholas Gallimore" w:date="2014-03-24T13:35:00Z">
          <w:pPr>
            <w:spacing w:line="360" w:lineRule="auto"/>
          </w:pPr>
        </w:pPrChange>
      </w:pPr>
      <w:del w:id="55" w:author="Nicholas Gallimore" w:date="2014-04-06T14:23:00Z">
        <w:r w:rsidDel="003838C1">
          <w:rPr>
            <w:rFonts w:ascii="Times New Roman" w:hAnsi="Times New Roman" w:cs="Times New Roman"/>
            <w:szCs w:val="20"/>
          </w:rPr>
          <w:delText>I fin</w:delText>
        </w:r>
        <w:r w:rsidR="002313A1" w:rsidDel="003838C1">
          <w:rPr>
            <w:rFonts w:ascii="Times New Roman" w:hAnsi="Times New Roman" w:cs="Times New Roman"/>
            <w:szCs w:val="20"/>
          </w:rPr>
          <w:delText xml:space="preserve">d the lessons </w:delText>
        </w:r>
        <w:r w:rsidR="00697428" w:rsidDel="003838C1">
          <w:rPr>
            <w:rFonts w:ascii="Times New Roman" w:hAnsi="Times New Roman" w:cs="Times New Roman"/>
            <w:szCs w:val="20"/>
          </w:rPr>
          <w:delText>my father</w:delText>
        </w:r>
        <w:r w:rsidDel="003838C1">
          <w:rPr>
            <w:rFonts w:ascii="Times New Roman" w:hAnsi="Times New Roman" w:cs="Times New Roman"/>
            <w:szCs w:val="20"/>
          </w:rPr>
          <w:delText xml:space="preserve"> taught</w:delText>
        </w:r>
        <w:r w:rsidR="00697428" w:rsidDel="003838C1">
          <w:rPr>
            <w:rFonts w:ascii="Times New Roman" w:hAnsi="Times New Roman" w:cs="Times New Roman"/>
            <w:szCs w:val="20"/>
          </w:rPr>
          <w:delText xml:space="preserve"> me</w:delText>
        </w:r>
        <w:r w:rsidDel="003838C1">
          <w:rPr>
            <w:rFonts w:ascii="Times New Roman" w:hAnsi="Times New Roman" w:cs="Times New Roman"/>
            <w:szCs w:val="20"/>
          </w:rPr>
          <w:delText xml:space="preserve">, even something as useless as this (After all, I am studying computer science, albeit I might use a hammer one day to debug a piece of code) to be applicable to all </w:delText>
        </w:r>
        <w:r w:rsidR="00697428" w:rsidDel="003838C1">
          <w:rPr>
            <w:rFonts w:ascii="Times New Roman" w:hAnsi="Times New Roman" w:cs="Times New Roman"/>
            <w:szCs w:val="20"/>
          </w:rPr>
          <w:delText>problems in wh</w:delText>
        </w:r>
        <w:r w:rsidR="00F83784" w:rsidDel="003838C1">
          <w:rPr>
            <w:rFonts w:ascii="Times New Roman" w:hAnsi="Times New Roman" w:cs="Times New Roman"/>
            <w:szCs w:val="20"/>
          </w:rPr>
          <w:delText xml:space="preserve">ich I encounter. My father explains the </w:delText>
        </w:r>
        <w:r w:rsidR="00A95A56" w:rsidDel="003838C1">
          <w:rPr>
            <w:rFonts w:ascii="Times New Roman" w:hAnsi="Times New Roman" w:cs="Times New Roman"/>
            <w:szCs w:val="20"/>
          </w:rPr>
          <w:delText>sol</w:delText>
        </w:r>
        <w:r w:rsidR="00A95A56" w:rsidDel="003838C1">
          <w:rPr>
            <w:rFonts w:ascii="Times New Roman" w:hAnsi="Times New Roman" w:cs="Times New Roman"/>
            <w:szCs w:val="20"/>
          </w:rPr>
          <w:delText>u</w:delText>
        </w:r>
        <w:r w:rsidR="00A95A56" w:rsidDel="003838C1">
          <w:rPr>
            <w:rFonts w:ascii="Times New Roman" w:hAnsi="Times New Roman" w:cs="Times New Roman"/>
            <w:szCs w:val="20"/>
          </w:rPr>
          <w:delText>tion to all</w:delText>
        </w:r>
        <w:r w:rsidR="00F83784" w:rsidDel="003838C1">
          <w:rPr>
            <w:rFonts w:ascii="Times New Roman" w:hAnsi="Times New Roman" w:cs="Times New Roman"/>
            <w:szCs w:val="20"/>
          </w:rPr>
          <w:delText xml:space="preserve"> problem</w:delText>
        </w:r>
        <w:r w:rsidR="002313A1" w:rsidDel="003838C1">
          <w:rPr>
            <w:rFonts w:ascii="Times New Roman" w:hAnsi="Times New Roman" w:cs="Times New Roman"/>
            <w:szCs w:val="20"/>
          </w:rPr>
          <w:delText>s that life (or Mother N</w:delText>
        </w:r>
        <w:r w:rsidR="00A95A56" w:rsidDel="003838C1">
          <w:rPr>
            <w:rFonts w:ascii="Times New Roman" w:hAnsi="Times New Roman" w:cs="Times New Roman"/>
            <w:szCs w:val="20"/>
          </w:rPr>
          <w:delText>ature) throws to us</w:delText>
        </w:r>
        <w:r w:rsidR="00F83784" w:rsidDel="003838C1">
          <w:rPr>
            <w:rFonts w:ascii="Times New Roman" w:hAnsi="Times New Roman" w:cs="Times New Roman"/>
            <w:szCs w:val="20"/>
          </w:rPr>
          <w:delText xml:space="preserve"> in a really simple</w:delText>
        </w:r>
        <w:r w:rsidR="00697428" w:rsidDel="003838C1">
          <w:rPr>
            <w:rFonts w:ascii="Times New Roman" w:hAnsi="Times New Roman" w:cs="Times New Roman"/>
            <w:szCs w:val="20"/>
          </w:rPr>
          <w:delText xml:space="preserve"> </w:delText>
        </w:r>
        <w:r w:rsidR="00F83784" w:rsidDel="003838C1">
          <w:rPr>
            <w:rFonts w:ascii="Times New Roman" w:hAnsi="Times New Roman" w:cs="Times New Roman"/>
            <w:szCs w:val="20"/>
          </w:rPr>
          <w:delText xml:space="preserve">quote </w:delText>
        </w:r>
        <w:r w:rsidR="00697428" w:rsidDel="003838C1">
          <w:rPr>
            <w:rFonts w:ascii="Times New Roman" w:hAnsi="Times New Roman" w:cs="Times New Roman"/>
            <w:szCs w:val="20"/>
          </w:rPr>
          <w:delText xml:space="preserve">he </w:delText>
        </w:r>
        <w:r w:rsidR="00F83784" w:rsidDel="003838C1">
          <w:rPr>
            <w:rFonts w:ascii="Times New Roman" w:hAnsi="Times New Roman" w:cs="Times New Roman"/>
            <w:szCs w:val="20"/>
          </w:rPr>
          <w:delText xml:space="preserve">probably </w:delText>
        </w:r>
        <w:r w:rsidR="00697428" w:rsidDel="003838C1">
          <w:rPr>
            <w:rFonts w:ascii="Times New Roman" w:hAnsi="Times New Roman" w:cs="Times New Roman"/>
            <w:szCs w:val="20"/>
          </w:rPr>
          <w:delText>picked up from his father, “If there is a problem you cannot solve, then you just have to work a little harder.” (</w:delText>
        </w:r>
      </w:del>
      <w:del w:id="56" w:author="Nicholas Gallimore" w:date="2014-03-24T15:20:00Z">
        <w:r w:rsidR="00697428" w:rsidDel="00976ECF">
          <w:rPr>
            <w:rFonts w:ascii="Times New Roman" w:hAnsi="Times New Roman" w:cs="Times New Roman"/>
            <w:szCs w:val="20"/>
          </w:rPr>
          <w:delText>Dad</w:delText>
        </w:r>
      </w:del>
      <w:del w:id="57" w:author="Nicholas Gallimore" w:date="2014-04-06T14:23:00Z">
        <w:r w:rsidR="00697428" w:rsidDel="003838C1">
          <w:rPr>
            <w:rFonts w:ascii="Times New Roman" w:hAnsi="Times New Roman" w:cs="Times New Roman"/>
            <w:szCs w:val="20"/>
          </w:rPr>
          <w:delText>) Anytime I</w:delText>
        </w:r>
        <w:r w:rsidR="00F83784" w:rsidDel="003838C1">
          <w:rPr>
            <w:rFonts w:ascii="Times New Roman" w:hAnsi="Times New Roman" w:cs="Times New Roman"/>
            <w:szCs w:val="20"/>
          </w:rPr>
          <w:delText>’ve</w:delText>
        </w:r>
        <w:r w:rsidR="00697428" w:rsidDel="003838C1">
          <w:rPr>
            <w:rFonts w:ascii="Times New Roman" w:hAnsi="Times New Roman" w:cs="Times New Roman"/>
            <w:szCs w:val="20"/>
          </w:rPr>
          <w:delText xml:space="preserve"> faced some sort of challenge</w:delText>
        </w:r>
        <w:r w:rsidR="00E46038" w:rsidDel="003838C1">
          <w:rPr>
            <w:rFonts w:ascii="Times New Roman" w:hAnsi="Times New Roman" w:cs="Times New Roman"/>
            <w:szCs w:val="20"/>
          </w:rPr>
          <w:delText>,</w:delText>
        </w:r>
        <w:r w:rsidR="00697428" w:rsidDel="003838C1">
          <w:rPr>
            <w:rFonts w:ascii="Times New Roman" w:hAnsi="Times New Roman" w:cs="Times New Roman"/>
            <w:szCs w:val="20"/>
          </w:rPr>
          <w:delText xml:space="preserve"> </w:delText>
        </w:r>
        <w:r w:rsidR="00E46038" w:rsidDel="003838C1">
          <w:rPr>
            <w:rFonts w:ascii="Times New Roman" w:hAnsi="Times New Roman" w:cs="Times New Roman"/>
            <w:szCs w:val="20"/>
          </w:rPr>
          <w:delText>d</w:delText>
        </w:r>
        <w:r w:rsidR="00697428" w:rsidDel="003838C1">
          <w:rPr>
            <w:rFonts w:ascii="Times New Roman" w:hAnsi="Times New Roman" w:cs="Times New Roman"/>
            <w:szCs w:val="20"/>
          </w:rPr>
          <w:delText>eemed nearly impossible, I think of th</w:delText>
        </w:r>
        <w:r w:rsidR="00623534" w:rsidDel="003838C1">
          <w:rPr>
            <w:rFonts w:ascii="Times New Roman" w:hAnsi="Times New Roman" w:cs="Times New Roman"/>
            <w:szCs w:val="20"/>
          </w:rPr>
          <w:delText xml:space="preserve">at </w:delText>
        </w:r>
        <w:r w:rsidR="00697428" w:rsidDel="003838C1">
          <w:rPr>
            <w:rFonts w:ascii="Times New Roman" w:hAnsi="Times New Roman" w:cs="Times New Roman"/>
            <w:szCs w:val="20"/>
          </w:rPr>
          <w:delText>quote.</w:delText>
        </w:r>
      </w:del>
    </w:p>
    <w:p w14:paraId="3A4A9B1E" w14:textId="77777777" w:rsidR="00E635FC" w:rsidRDefault="00BA7366">
      <w:pPr>
        <w:spacing w:line="480" w:lineRule="auto"/>
        <w:rPr>
          <w:ins w:id="58" w:author="Nicholas Gallimore" w:date="2014-04-14T16:52:00Z"/>
          <w:rFonts w:ascii="Times New Roman" w:hAnsi="Times New Roman" w:cs="Times New Roman"/>
          <w:szCs w:val="20"/>
        </w:rPr>
        <w:pPrChange w:id="59" w:author="Nicholas Gallimore" w:date="2014-03-24T13:35:00Z">
          <w:pPr>
            <w:spacing w:line="360" w:lineRule="auto"/>
          </w:pPr>
        </w:pPrChange>
      </w:pPr>
      <w:del w:id="60" w:author="Nicholas Gallimore" w:date="2014-04-06T14:25:00Z">
        <w:r w:rsidDel="003838C1">
          <w:rPr>
            <w:rFonts w:ascii="Times New Roman" w:hAnsi="Times New Roman" w:cs="Times New Roman"/>
            <w:szCs w:val="20"/>
          </w:rPr>
          <w:tab/>
          <w:delText>I recall thinking that, everything in the known human-centered universe, things such as cars, computers, lawn mowers, and even an occurrence of  “death by unnatural causes”, to be natural. I mean after all, we are children of Mother Nature, and anything we create must be deemed natural as well. For if this were not true, then my work ethic and my father’</w:delText>
        </w:r>
        <w:r w:rsidR="00201C2E" w:rsidDel="003838C1">
          <w:rPr>
            <w:rFonts w:ascii="Times New Roman" w:hAnsi="Times New Roman" w:cs="Times New Roman"/>
            <w:szCs w:val="20"/>
          </w:rPr>
          <w:delText xml:space="preserve">s would be a wasteful </w:delText>
        </w:r>
        <w:r w:rsidR="00BD27E3" w:rsidDel="003838C1">
          <w:rPr>
            <w:rFonts w:ascii="Times New Roman" w:hAnsi="Times New Roman" w:cs="Times New Roman"/>
            <w:szCs w:val="20"/>
          </w:rPr>
          <w:delText xml:space="preserve">insult to Mother Nature. </w:delText>
        </w:r>
      </w:del>
    </w:p>
    <w:p w14:paraId="012B6394" w14:textId="77777777" w:rsidR="00E635FC" w:rsidRDefault="00E635FC">
      <w:pPr>
        <w:spacing w:line="480" w:lineRule="auto"/>
        <w:rPr>
          <w:ins w:id="61" w:author="Nicholas Gallimore" w:date="2014-04-14T16:52:00Z"/>
          <w:rFonts w:ascii="Times New Roman" w:hAnsi="Times New Roman" w:cs="Times New Roman"/>
          <w:szCs w:val="20"/>
        </w:rPr>
        <w:pPrChange w:id="62" w:author="Nicholas Gallimore" w:date="2014-03-24T13:35:00Z">
          <w:pPr>
            <w:spacing w:line="360" w:lineRule="auto"/>
          </w:pPr>
        </w:pPrChange>
      </w:pPr>
    </w:p>
    <w:p w14:paraId="7897C7C1" w14:textId="77777777" w:rsidR="00E635FC" w:rsidRDefault="00E635FC">
      <w:pPr>
        <w:spacing w:line="480" w:lineRule="auto"/>
        <w:rPr>
          <w:ins w:id="63" w:author="Nicholas Gallimore" w:date="2014-04-14T16:52:00Z"/>
          <w:rFonts w:ascii="Times New Roman" w:hAnsi="Times New Roman" w:cs="Times New Roman"/>
          <w:szCs w:val="20"/>
        </w:rPr>
        <w:pPrChange w:id="64" w:author="Nicholas Gallimore" w:date="2014-03-24T13:35:00Z">
          <w:pPr>
            <w:spacing w:line="360" w:lineRule="auto"/>
          </w:pPr>
        </w:pPrChange>
      </w:pPr>
    </w:p>
    <w:p w14:paraId="6F2DD81A" w14:textId="77777777" w:rsidR="00544731" w:rsidRDefault="00544731">
      <w:pPr>
        <w:spacing w:line="480" w:lineRule="auto"/>
        <w:rPr>
          <w:ins w:id="65" w:author="Nicholas Gallimore" w:date="2014-04-14T16:52:00Z"/>
          <w:rFonts w:ascii="Times New Roman" w:hAnsi="Times New Roman" w:cs="Times New Roman"/>
          <w:szCs w:val="20"/>
        </w:rPr>
        <w:pPrChange w:id="66" w:author="Nicholas Gallimore" w:date="2014-03-24T13:35:00Z">
          <w:pPr>
            <w:spacing w:line="360" w:lineRule="auto"/>
          </w:pPr>
        </w:pPrChange>
      </w:pPr>
    </w:p>
    <w:p w14:paraId="0CFC3CCF" w14:textId="5B2DA54D" w:rsidR="008E01B8" w:rsidDel="003838C1" w:rsidRDefault="00BD27E3">
      <w:pPr>
        <w:spacing w:line="480" w:lineRule="auto"/>
        <w:rPr>
          <w:del w:id="67" w:author="Nicholas Gallimore" w:date="2014-04-06T14:25:00Z"/>
          <w:rFonts w:ascii="Times New Roman" w:hAnsi="Times New Roman" w:cs="Times New Roman"/>
          <w:szCs w:val="20"/>
        </w:rPr>
        <w:pPrChange w:id="68" w:author="Nicholas Gallimore" w:date="2014-03-24T13:35:00Z">
          <w:pPr>
            <w:spacing w:line="360" w:lineRule="auto"/>
          </w:pPr>
        </w:pPrChange>
      </w:pPr>
      <w:bookmarkStart w:id="69" w:name="_GoBack"/>
      <w:bookmarkEnd w:id="69"/>
      <w:del w:id="70" w:author="Nicholas Gallimore" w:date="2014-04-06T14:25:00Z">
        <w:r w:rsidDel="003838C1">
          <w:rPr>
            <w:rFonts w:ascii="Times New Roman" w:hAnsi="Times New Roman" w:cs="Times New Roman"/>
            <w:szCs w:val="20"/>
          </w:rPr>
          <w:delText>In my case, I recall my F</w:delText>
        </w:r>
        <w:r w:rsidDel="003838C1">
          <w:rPr>
            <w:rFonts w:ascii="Times New Roman" w:hAnsi="Times New Roman" w:cs="Times New Roman"/>
            <w:szCs w:val="20"/>
          </w:rPr>
          <w:delText>a</w:delText>
        </w:r>
        <w:r w:rsidDel="003838C1">
          <w:rPr>
            <w:rFonts w:ascii="Times New Roman" w:hAnsi="Times New Roman" w:cs="Times New Roman"/>
            <w:szCs w:val="20"/>
          </w:rPr>
          <w:delText>ther and I working on our hous</w:delText>
        </w:r>
        <w:r w:rsidR="00201C2E" w:rsidDel="003838C1">
          <w:rPr>
            <w:rFonts w:ascii="Times New Roman" w:hAnsi="Times New Roman" w:cs="Times New Roman"/>
            <w:szCs w:val="20"/>
          </w:rPr>
          <w:delText>e that we built from the ground up, I mean like literally we built it from the ground up (I have pictures of me digging the foundation when I was merely a child, operating a huge Backhoe) I remember hammering a nail into a piece of wood, and I completely messed it up. Now I’m sure it could’ve gone completely unn</w:delText>
        </w:r>
        <w:r w:rsidR="00201C2E" w:rsidDel="003838C1">
          <w:rPr>
            <w:rFonts w:ascii="Times New Roman" w:hAnsi="Times New Roman" w:cs="Times New Roman"/>
            <w:szCs w:val="20"/>
          </w:rPr>
          <w:delText>o</w:delText>
        </w:r>
        <w:r w:rsidR="00201C2E" w:rsidDel="003838C1">
          <w:rPr>
            <w:rFonts w:ascii="Times New Roman" w:hAnsi="Times New Roman" w:cs="Times New Roman"/>
            <w:szCs w:val="20"/>
          </w:rPr>
          <w:delText xml:space="preserve">ticed and the house would still be intact years from now. But luckily my father caught my error, and a sense of pride emerged in his eyes. I recall him saying to me, “Imagine years from now when we no longer live here, another carpenter comes in to do some work. Would you </w:delText>
        </w:r>
        <w:r w:rsidR="00201C2E" w:rsidDel="003838C1">
          <w:rPr>
            <w:rFonts w:ascii="Times New Roman" w:hAnsi="Times New Roman" w:cs="Times New Roman"/>
            <w:i/>
            <w:szCs w:val="20"/>
          </w:rPr>
          <w:delText xml:space="preserve">really </w:delText>
        </w:r>
        <w:r w:rsidR="00201C2E" w:rsidDel="003838C1">
          <w:rPr>
            <w:rFonts w:ascii="Times New Roman" w:hAnsi="Times New Roman" w:cs="Times New Roman"/>
            <w:szCs w:val="20"/>
          </w:rPr>
          <w:delText>want him to see that?” I shrugged my shoulders and faintly said under my breath, “</w:delText>
        </w:r>
        <w:r w:rsidR="00201C2E" w:rsidRPr="00201C2E" w:rsidDel="003838C1">
          <w:rPr>
            <w:rFonts w:ascii="Times New Roman" w:hAnsi="Times New Roman" w:cs="Times New Roman"/>
            <w:szCs w:val="20"/>
          </w:rPr>
          <w:delText>I dunno</w:delText>
        </w:r>
        <w:r w:rsidR="00201C2E" w:rsidDel="003838C1">
          <w:rPr>
            <w:rFonts w:ascii="Times New Roman" w:hAnsi="Times New Roman" w:cs="Times New Roman"/>
            <w:szCs w:val="20"/>
          </w:rPr>
          <w:delText xml:space="preserve">”. I didn’t understand it then, but that is a </w:delText>
        </w:r>
        <w:r w:rsidR="00201C2E" w:rsidDel="003838C1">
          <w:rPr>
            <w:rFonts w:ascii="Times New Roman" w:hAnsi="Times New Roman" w:cs="Times New Roman"/>
            <w:i/>
            <w:szCs w:val="20"/>
          </w:rPr>
          <w:delText>huge</w:delText>
        </w:r>
        <w:r w:rsidR="00201C2E" w:rsidDel="003838C1">
          <w:rPr>
            <w:rFonts w:ascii="Times New Roman" w:hAnsi="Times New Roman" w:cs="Times New Roman"/>
            <w:szCs w:val="20"/>
          </w:rPr>
          <w:delText xml:space="preserve"> life lesson I think ev</w:delText>
        </w:r>
        <w:r w:rsidR="00201C2E" w:rsidDel="003838C1">
          <w:rPr>
            <w:rFonts w:ascii="Times New Roman" w:hAnsi="Times New Roman" w:cs="Times New Roman"/>
            <w:szCs w:val="20"/>
          </w:rPr>
          <w:delText>e</w:delText>
        </w:r>
        <w:r w:rsidR="00201C2E" w:rsidDel="003838C1">
          <w:rPr>
            <w:rFonts w:ascii="Times New Roman" w:hAnsi="Times New Roman" w:cs="Times New Roman"/>
            <w:szCs w:val="20"/>
          </w:rPr>
          <w:delText>ryone should understand. Since majority of the people reading this will be writers or journalists, allow me to elaborate. Imagine that you’ve just completed the eleventh rev</w:delText>
        </w:r>
        <w:r w:rsidR="00201C2E" w:rsidDel="003838C1">
          <w:rPr>
            <w:rFonts w:ascii="Times New Roman" w:hAnsi="Times New Roman" w:cs="Times New Roman"/>
            <w:szCs w:val="20"/>
          </w:rPr>
          <w:delText>i</w:delText>
        </w:r>
        <w:r w:rsidR="00201C2E" w:rsidDel="003838C1">
          <w:rPr>
            <w:rFonts w:ascii="Times New Roman" w:hAnsi="Times New Roman" w:cs="Times New Roman"/>
            <w:szCs w:val="20"/>
          </w:rPr>
          <w:delText>sion on a paper that is up for publication. It is perfect</w:delText>
        </w:r>
        <w:r w:rsidR="00EC7FAA" w:rsidDel="003838C1">
          <w:rPr>
            <w:rFonts w:ascii="Times New Roman" w:hAnsi="Times New Roman" w:cs="Times New Roman"/>
            <w:szCs w:val="20"/>
          </w:rPr>
          <w:delText>. It shows you’re extraordinarily ta</w:delText>
        </w:r>
        <w:r w:rsidR="00EC7FAA" w:rsidDel="003838C1">
          <w:rPr>
            <w:rFonts w:ascii="Times New Roman" w:hAnsi="Times New Roman" w:cs="Times New Roman"/>
            <w:szCs w:val="20"/>
          </w:rPr>
          <w:delText>l</w:delText>
        </w:r>
        <w:r w:rsidR="00EC7FAA" w:rsidDel="003838C1">
          <w:rPr>
            <w:rFonts w:ascii="Times New Roman" w:hAnsi="Times New Roman" w:cs="Times New Roman"/>
            <w:szCs w:val="20"/>
          </w:rPr>
          <w:delText>ented, you’ve used all of the biggest words you know (from a thesaurus), and you know that you’re editor will surely be impressed with this revision. Let’s say this revision pas</w:delText>
        </w:r>
        <w:r w:rsidR="00EC7FAA" w:rsidDel="003838C1">
          <w:rPr>
            <w:rFonts w:ascii="Times New Roman" w:hAnsi="Times New Roman" w:cs="Times New Roman"/>
            <w:szCs w:val="20"/>
          </w:rPr>
          <w:delText>s</w:delText>
        </w:r>
        <w:r w:rsidR="00EC7FAA" w:rsidDel="003838C1">
          <w:rPr>
            <w:rFonts w:ascii="Times New Roman" w:hAnsi="Times New Roman" w:cs="Times New Roman"/>
            <w:szCs w:val="20"/>
          </w:rPr>
          <w:delText>es the scrutiny of you</w:delText>
        </w:r>
        <w:r w:rsidR="00F9133E" w:rsidDel="003838C1">
          <w:rPr>
            <w:rFonts w:ascii="Times New Roman" w:hAnsi="Times New Roman" w:cs="Times New Roman"/>
            <w:szCs w:val="20"/>
          </w:rPr>
          <w:delText xml:space="preserve">r </w:delText>
        </w:r>
        <w:r w:rsidR="00EC7FAA" w:rsidDel="003838C1">
          <w:rPr>
            <w:rFonts w:ascii="Times New Roman" w:hAnsi="Times New Roman" w:cs="Times New Roman"/>
            <w:szCs w:val="20"/>
          </w:rPr>
          <w:delText>editor and ends up being published. This essay you’ve written will be around for decades from now, and everyone will admire the hard work you’ve put into this paper. Fifty years from now, a student will be reading your paper in an attempt to develop your stance on issues that are occurring in this future time. You no longer exist, and all that remains of you is this paper. Wouldn’t you want your paper to express you</w:delText>
        </w:r>
        <w:r w:rsidR="00EC7FAA" w:rsidDel="003838C1">
          <w:rPr>
            <w:rFonts w:ascii="Times New Roman" w:hAnsi="Times New Roman" w:cs="Times New Roman"/>
            <w:szCs w:val="20"/>
          </w:rPr>
          <w:delText>r</w:delText>
        </w:r>
        <w:r w:rsidR="00EC7FAA" w:rsidDel="003838C1">
          <w:rPr>
            <w:rFonts w:ascii="Times New Roman" w:hAnsi="Times New Roman" w:cs="Times New Roman"/>
            <w:szCs w:val="20"/>
          </w:rPr>
          <w:delText>self, rather than a “scholarly” vocabulary</w:delText>
        </w:r>
        <w:r w:rsidR="00EA778B" w:rsidDel="003838C1">
          <w:rPr>
            <w:rFonts w:ascii="Times New Roman" w:hAnsi="Times New Roman" w:cs="Times New Roman"/>
            <w:szCs w:val="20"/>
          </w:rPr>
          <w:delText xml:space="preserve"> that doesn’t portray your </w:delText>
        </w:r>
        <w:r w:rsidR="00F9133E" w:rsidDel="003838C1">
          <w:rPr>
            <w:rFonts w:ascii="Times New Roman" w:hAnsi="Times New Roman" w:cs="Times New Roman"/>
            <w:i/>
            <w:szCs w:val="20"/>
          </w:rPr>
          <w:delText xml:space="preserve">true </w:delText>
        </w:r>
        <w:r w:rsidR="00F9133E" w:rsidDel="003838C1">
          <w:rPr>
            <w:rFonts w:ascii="Times New Roman" w:hAnsi="Times New Roman" w:cs="Times New Roman"/>
            <w:szCs w:val="20"/>
          </w:rPr>
          <w:delText>personality?</w:delText>
        </w:r>
        <w:r w:rsidR="002241EA" w:rsidDel="003838C1">
          <w:rPr>
            <w:rFonts w:ascii="Times New Roman" w:hAnsi="Times New Roman" w:cs="Times New Roman"/>
            <w:szCs w:val="20"/>
          </w:rPr>
          <w:delText xml:space="preserve"> O</w:delText>
        </w:r>
        <w:r w:rsidR="002241EA" w:rsidDel="003838C1">
          <w:rPr>
            <w:rFonts w:ascii="Times New Roman" w:hAnsi="Times New Roman" w:cs="Times New Roman"/>
            <w:szCs w:val="20"/>
          </w:rPr>
          <w:delText>f</w:delText>
        </w:r>
        <w:r w:rsidR="002241EA" w:rsidDel="003838C1">
          <w:rPr>
            <w:rFonts w:ascii="Times New Roman" w:hAnsi="Times New Roman" w:cs="Times New Roman"/>
            <w:szCs w:val="20"/>
          </w:rPr>
          <w:delText>ten times, the most formal method is the most informal.</w:delText>
        </w:r>
      </w:del>
    </w:p>
    <w:p w14:paraId="2E055A7C" w14:textId="4C141EF4" w:rsidR="003C7184" w:rsidDel="002622C8" w:rsidRDefault="003C7184">
      <w:pPr>
        <w:spacing w:line="480" w:lineRule="auto"/>
        <w:rPr>
          <w:del w:id="71" w:author="Nicholas Gallimore" w:date="2014-04-14T02:48:00Z"/>
          <w:rFonts w:ascii="Times New Roman" w:hAnsi="Times New Roman" w:cs="Times New Roman"/>
          <w:szCs w:val="20"/>
        </w:rPr>
        <w:pPrChange w:id="72" w:author="Nicholas Gallimore" w:date="2014-03-24T13:35:00Z">
          <w:pPr>
            <w:spacing w:line="360" w:lineRule="auto"/>
          </w:pPr>
        </w:pPrChange>
      </w:pPr>
      <w:del w:id="73" w:author="Nicholas Gallimore" w:date="2014-04-14T03:24:00Z">
        <w:r w:rsidDel="007A1514">
          <w:rPr>
            <w:rFonts w:ascii="Times New Roman" w:hAnsi="Times New Roman" w:cs="Times New Roman"/>
            <w:szCs w:val="20"/>
          </w:rPr>
          <w:tab/>
          <w:delText xml:space="preserve">Wendell Berry draws upon this ideology within </w:delText>
        </w:r>
        <w:r w:rsidDel="007A1514">
          <w:rPr>
            <w:rFonts w:ascii="Times New Roman" w:hAnsi="Times New Roman" w:cs="Times New Roman"/>
            <w:i/>
            <w:szCs w:val="20"/>
          </w:rPr>
          <w:delText>“Preserving Wildness”</w:delText>
        </w:r>
        <w:r w:rsidDel="007A1514">
          <w:rPr>
            <w:rFonts w:ascii="Times New Roman" w:hAnsi="Times New Roman" w:cs="Times New Roman"/>
            <w:szCs w:val="20"/>
          </w:rPr>
          <w:delText>. The mushroom growing on a nearby tree in the Harvard Yard is living in a mushroom ce</w:delText>
        </w:r>
        <w:r w:rsidDel="007A1514">
          <w:rPr>
            <w:rFonts w:ascii="Times New Roman" w:hAnsi="Times New Roman" w:cs="Times New Roman"/>
            <w:szCs w:val="20"/>
          </w:rPr>
          <w:delText>n</w:delText>
        </w:r>
        <w:r w:rsidDel="007A1514">
          <w:rPr>
            <w:rFonts w:ascii="Times New Roman" w:hAnsi="Times New Roman" w:cs="Times New Roman"/>
            <w:szCs w:val="20"/>
          </w:rPr>
          <w:delText xml:space="preserve">tered universe. The squirrel that built a nest, or pile of leaves amidst that very tree top, is living in a squirrel-centered universe.  The same rule applies to humans, as not only is each human living in a human-centered universe, but also each person is living in a self-centered universe. </w:delText>
        </w:r>
      </w:del>
      <w:del w:id="74" w:author="Nicholas Gallimore" w:date="2014-04-06T14:27:00Z">
        <w:r w:rsidR="008D45CC" w:rsidDel="003838C1">
          <w:rPr>
            <w:rFonts w:ascii="Times New Roman" w:hAnsi="Times New Roman" w:cs="Times New Roman"/>
            <w:szCs w:val="20"/>
          </w:rPr>
          <w:delText>Berry criticizes the cynics who point out that that everything is natural, but then admits that they are after all, correct: “To suggest that, for humans, there is a simple equation between “natural” and “good” is to fall prey immediately to the cynics who love to point out that, after all, ‘everything is natural.’ They are, of course, correct.</w:delText>
        </w:r>
      </w:del>
      <w:del w:id="75" w:author="Nicholas Gallimore" w:date="2014-04-06T14:26:00Z">
        <w:r w:rsidR="008D45CC" w:rsidDel="003838C1">
          <w:rPr>
            <w:rFonts w:ascii="Times New Roman" w:hAnsi="Times New Roman" w:cs="Times New Roman"/>
            <w:szCs w:val="20"/>
          </w:rPr>
          <w:delText xml:space="preserve"> Nature provides bountifully for her children, but, as would now say, she is also extremely permissive. If her children want to destroy one another entirely or to commit suicide, that is all right with her. There is nothing after all, more natural than the extinction of species; the extinction of </w:delText>
        </w:r>
        <w:r w:rsidR="008D45CC" w:rsidDel="003838C1">
          <w:rPr>
            <w:rFonts w:ascii="Times New Roman" w:hAnsi="Times New Roman" w:cs="Times New Roman"/>
            <w:i/>
            <w:szCs w:val="20"/>
          </w:rPr>
          <w:delText>all</w:delText>
        </w:r>
        <w:r w:rsidR="008D45CC" w:rsidDel="003838C1">
          <w:rPr>
            <w:rFonts w:ascii="Times New Roman" w:hAnsi="Times New Roman" w:cs="Times New Roman"/>
            <w:szCs w:val="20"/>
          </w:rPr>
          <w:delText xml:space="preserve"> species, we must assume, would also be perfectly natural.”  </w:delText>
        </w:r>
      </w:del>
      <w:del w:id="76" w:author="Nicholas Gallimore" w:date="2014-04-06T14:27:00Z">
        <w:r w:rsidR="008D45CC" w:rsidDel="003838C1">
          <w:rPr>
            <w:rFonts w:ascii="Times New Roman" w:hAnsi="Times New Roman" w:cs="Times New Roman"/>
            <w:szCs w:val="20"/>
          </w:rPr>
          <w:delText>(Berry, Am. Earth 526)</w:delText>
        </w:r>
      </w:del>
      <w:del w:id="77" w:author="Nicholas Gallimore" w:date="2014-04-06T14:26:00Z">
        <w:r w:rsidR="008258D2" w:rsidDel="003838C1">
          <w:rPr>
            <w:rFonts w:ascii="Times New Roman" w:hAnsi="Times New Roman" w:cs="Times New Roman"/>
            <w:szCs w:val="20"/>
          </w:rPr>
          <w:delText xml:space="preserve"> </w:delText>
        </w:r>
        <w:r w:rsidR="00DE2973" w:rsidDel="003838C1">
          <w:rPr>
            <w:rFonts w:ascii="Times New Roman" w:hAnsi="Times New Roman" w:cs="Times New Roman"/>
            <w:szCs w:val="20"/>
          </w:rPr>
          <w:delText>I found this particular passage to be entirely too true. For I recall the so</w:delText>
        </w:r>
        <w:r w:rsidR="00DE2973" w:rsidDel="003838C1">
          <w:rPr>
            <w:rFonts w:ascii="Times New Roman" w:hAnsi="Times New Roman" w:cs="Times New Roman"/>
            <w:szCs w:val="20"/>
          </w:rPr>
          <w:delText>r</w:delText>
        </w:r>
        <w:r w:rsidR="00DE2973" w:rsidDel="003838C1">
          <w:rPr>
            <w:rFonts w:ascii="Times New Roman" w:hAnsi="Times New Roman" w:cs="Times New Roman"/>
            <w:szCs w:val="20"/>
          </w:rPr>
          <w:delText>row in which I vaguely remember when my Mother received a telephone call from my Grandpa, informing her that he came home to find my Mother’s Mom, my Grandmother, entirely too still on the living room couch. She had taken her own life, suffocating herself with a plastic bag. Her reason for doing so I may never know. In her final note, she claimed it was because of a disorder she had with her ears. She had visited numerous doctors in an effort to get rid of a constant ringing in her ears. It had gotten so bad, that I guess she just couldn’t deal with it anymore. Some may claim suicide to be selfish, but after all, whether we want to or not, are all cynics, living in a self-centered universe.</w:delText>
        </w:r>
        <w:r w:rsidR="00DA2EE3" w:rsidDel="003838C1">
          <w:rPr>
            <w:rFonts w:ascii="Times New Roman" w:hAnsi="Times New Roman" w:cs="Times New Roman"/>
            <w:szCs w:val="20"/>
          </w:rPr>
          <w:delText xml:space="preserve"> Due to this, nor do I blame her, but give to my sorrow, I never got to spend as much time with her as I would have liked.</w:delText>
        </w:r>
      </w:del>
    </w:p>
    <w:p w14:paraId="0303E2CC" w14:textId="53061147" w:rsidR="00DE2973" w:rsidDel="004D2F0C" w:rsidRDefault="00DA2EE3">
      <w:pPr>
        <w:spacing w:line="480" w:lineRule="auto"/>
        <w:ind w:firstLine="720"/>
        <w:rPr>
          <w:del w:id="78" w:author="Nicholas Gallimore" w:date="2014-04-06T15:29:00Z"/>
          <w:rFonts w:ascii="Times New Roman" w:hAnsi="Times New Roman" w:cs="Times New Roman"/>
          <w:szCs w:val="20"/>
        </w:rPr>
        <w:pPrChange w:id="79" w:author="Nicholas Gallimore" w:date="2014-03-24T13:35:00Z">
          <w:pPr>
            <w:spacing w:line="360" w:lineRule="auto"/>
            <w:ind w:firstLine="720"/>
          </w:pPr>
        </w:pPrChange>
      </w:pPr>
      <w:del w:id="80" w:author="Nicholas Gallimore" w:date="2014-04-14T02:48:00Z">
        <w:r w:rsidDel="002622C8">
          <w:rPr>
            <w:rFonts w:ascii="Times New Roman" w:hAnsi="Times New Roman" w:cs="Times New Roman"/>
            <w:szCs w:val="20"/>
          </w:rPr>
          <w:delText xml:space="preserve">Certain circumstances however, prove that it </w:delText>
        </w:r>
        <w:r w:rsidR="008E7189" w:rsidDel="002622C8">
          <w:rPr>
            <w:rFonts w:ascii="Times New Roman" w:hAnsi="Times New Roman" w:cs="Times New Roman"/>
            <w:szCs w:val="20"/>
          </w:rPr>
          <w:delText xml:space="preserve">is </w:delText>
        </w:r>
        <w:r w:rsidR="00DE2973" w:rsidDel="002622C8">
          <w:rPr>
            <w:rFonts w:ascii="Times New Roman" w:hAnsi="Times New Roman" w:cs="Times New Roman"/>
            <w:szCs w:val="20"/>
          </w:rPr>
          <w:delText xml:space="preserve">possible to see from another’s point of view, but it is often considered a rare occurrence. As Loren Eiseley </w:delText>
        </w:r>
      </w:del>
      <w:del w:id="81" w:author="Nicholas Gallimore" w:date="2014-04-06T15:31:00Z">
        <w:r w:rsidR="00DE2973" w:rsidDel="00882126">
          <w:rPr>
            <w:rFonts w:ascii="Times New Roman" w:hAnsi="Times New Roman" w:cs="Times New Roman"/>
            <w:szCs w:val="20"/>
          </w:rPr>
          <w:delText>pointed out</w:delText>
        </w:r>
      </w:del>
      <w:del w:id="82" w:author="Nicholas Gallimore" w:date="2014-04-06T14:30:00Z">
        <w:r w:rsidR="00DE2973" w:rsidDel="0062490F">
          <w:rPr>
            <w:rFonts w:ascii="Times New Roman" w:hAnsi="Times New Roman" w:cs="Times New Roman"/>
            <w:szCs w:val="20"/>
          </w:rPr>
          <w:delText xml:space="preserve">, </w:delText>
        </w:r>
      </w:del>
      <w:del w:id="83" w:author="Nicholas Gallimore" w:date="2014-04-14T02:48:00Z">
        <w:r w:rsidR="00DE2973" w:rsidDel="002622C8">
          <w:rPr>
            <w:rFonts w:ascii="Times New Roman" w:hAnsi="Times New Roman" w:cs="Times New Roman"/>
            <w:szCs w:val="20"/>
          </w:rPr>
          <w:delText>“To see from an inverted angle, however, is not a gift allotted merely to the human ima</w:delText>
        </w:r>
        <w:r w:rsidR="00DE2973" w:rsidDel="002622C8">
          <w:rPr>
            <w:rFonts w:ascii="Times New Roman" w:hAnsi="Times New Roman" w:cs="Times New Roman"/>
            <w:szCs w:val="20"/>
          </w:rPr>
          <w:delText>g</w:delText>
        </w:r>
        <w:r w:rsidR="00DE2973" w:rsidDel="002622C8">
          <w:rPr>
            <w:rFonts w:ascii="Times New Roman" w:hAnsi="Times New Roman" w:cs="Times New Roman"/>
            <w:szCs w:val="20"/>
          </w:rPr>
          <w:delText>ination</w:delText>
        </w:r>
      </w:del>
      <w:del w:id="84" w:author="Nicholas Gallimore" w:date="2014-04-06T14:29:00Z">
        <w:r w:rsidR="00DE2973" w:rsidDel="0062490F">
          <w:rPr>
            <w:rFonts w:ascii="Times New Roman" w:hAnsi="Times New Roman" w:cs="Times New Roman"/>
            <w:szCs w:val="20"/>
          </w:rPr>
          <w:delText>. I have come to suspect that within their degree it is sensed by animals, though perhaps as rarely as among men. The time has to be right; one has to be, by chance or i</w:delText>
        </w:r>
        <w:r w:rsidR="00DE2973" w:rsidDel="0062490F">
          <w:rPr>
            <w:rFonts w:ascii="Times New Roman" w:hAnsi="Times New Roman" w:cs="Times New Roman"/>
            <w:szCs w:val="20"/>
          </w:rPr>
          <w:delText>n</w:delText>
        </w:r>
        <w:r w:rsidR="00DE2973" w:rsidDel="0062490F">
          <w:rPr>
            <w:rFonts w:ascii="Times New Roman" w:hAnsi="Times New Roman" w:cs="Times New Roman"/>
            <w:szCs w:val="20"/>
          </w:rPr>
          <w:delText>tention, upon the border of two worlds. And sometimes these two borders may shift or interpenetrate and one sees the miraculous. I once saw this hap</w:delText>
        </w:r>
        <w:r w:rsidR="004919B0" w:rsidDel="0062490F">
          <w:rPr>
            <w:rFonts w:ascii="Times New Roman" w:hAnsi="Times New Roman" w:cs="Times New Roman"/>
            <w:szCs w:val="20"/>
          </w:rPr>
          <w:delText xml:space="preserve">pen to a crow” </w:delText>
        </w:r>
      </w:del>
      <w:del w:id="85" w:author="Nicholas Gallimore" w:date="2014-04-14T02:48:00Z">
        <w:r w:rsidR="004919B0" w:rsidDel="002622C8">
          <w:rPr>
            <w:rFonts w:ascii="Times New Roman" w:hAnsi="Times New Roman" w:cs="Times New Roman"/>
            <w:szCs w:val="20"/>
          </w:rPr>
          <w:delText xml:space="preserve">(Eiseley, 527) </w:delText>
        </w:r>
      </w:del>
      <w:del w:id="86" w:author="Nicholas Gallimore" w:date="2014-04-06T15:29:00Z">
        <w:r w:rsidR="00DE2973" w:rsidDel="004D2F0C">
          <w:rPr>
            <w:rFonts w:ascii="Times New Roman" w:hAnsi="Times New Roman" w:cs="Times New Roman"/>
            <w:szCs w:val="20"/>
          </w:rPr>
          <w:delText xml:space="preserve">Eiseley, </w:delText>
        </w:r>
        <w:r w:rsidR="004919B0" w:rsidDel="004D2F0C">
          <w:rPr>
            <w:rFonts w:ascii="Times New Roman" w:hAnsi="Times New Roman" w:cs="Times New Roman"/>
            <w:szCs w:val="20"/>
          </w:rPr>
          <w:delText xml:space="preserve">I think, </w:delText>
        </w:r>
        <w:r w:rsidR="00DE2973" w:rsidDel="004D2F0C">
          <w:rPr>
            <w:rFonts w:ascii="Times New Roman" w:hAnsi="Times New Roman" w:cs="Times New Roman"/>
            <w:szCs w:val="20"/>
          </w:rPr>
          <w:delText xml:space="preserve">is talking about when a person steps out of their very own self-centered universe, and emerges themselves into an unfamiliar one, that of </w:delText>
        </w:r>
        <w:r w:rsidR="00537A16" w:rsidDel="004D2F0C">
          <w:rPr>
            <w:rFonts w:ascii="Times New Roman" w:hAnsi="Times New Roman" w:cs="Times New Roman"/>
            <w:szCs w:val="20"/>
          </w:rPr>
          <w:delText xml:space="preserve">which belongs to </w:delText>
        </w:r>
        <w:r w:rsidR="00DE2973" w:rsidDel="004D2F0C">
          <w:rPr>
            <w:rFonts w:ascii="Times New Roman" w:hAnsi="Times New Roman" w:cs="Times New Roman"/>
            <w:szCs w:val="20"/>
          </w:rPr>
          <w:delText>another creature.</w:delText>
        </w:r>
      </w:del>
    </w:p>
    <w:p w14:paraId="2BD72F6F" w14:textId="48061E51" w:rsidR="006B273D" w:rsidDel="008A6F9B" w:rsidRDefault="006B273D">
      <w:pPr>
        <w:spacing w:line="480" w:lineRule="auto"/>
        <w:ind w:firstLine="720"/>
        <w:rPr>
          <w:del w:id="87" w:author="Nicholas Gallimore" w:date="2014-04-06T15:02:00Z"/>
          <w:rFonts w:ascii="Times New Roman" w:hAnsi="Times New Roman" w:cs="Times New Roman"/>
          <w:szCs w:val="20"/>
        </w:rPr>
        <w:pPrChange w:id="88" w:author="Nicholas Gallimore" w:date="2014-04-14T02:47:00Z">
          <w:pPr>
            <w:spacing w:line="360" w:lineRule="auto"/>
            <w:ind w:firstLine="720"/>
          </w:pPr>
        </w:pPrChange>
      </w:pPr>
      <w:del w:id="89" w:author="Nicholas Gallimore" w:date="2014-04-06T15:29:00Z">
        <w:r w:rsidDel="004D2F0C">
          <w:rPr>
            <w:rFonts w:ascii="Times New Roman" w:hAnsi="Times New Roman" w:cs="Times New Roman"/>
            <w:szCs w:val="20"/>
          </w:rPr>
          <w:delText>We must all agree, as humans, that in order</w:delText>
        </w:r>
      </w:del>
      <w:del w:id="90" w:author="Nicholas Gallimore" w:date="2014-04-14T02:48:00Z">
        <w:r w:rsidDel="002622C8">
          <w:rPr>
            <w:rFonts w:ascii="Times New Roman" w:hAnsi="Times New Roman" w:cs="Times New Roman"/>
            <w:szCs w:val="20"/>
          </w:rPr>
          <w:delText xml:space="preserve"> to maintain the balance between</w:delText>
        </w:r>
      </w:del>
      <w:del w:id="91" w:author="Nicholas Gallimore" w:date="2014-04-06T15:30:00Z">
        <w:r w:rsidDel="004D2F0C">
          <w:rPr>
            <w:rFonts w:ascii="Times New Roman" w:hAnsi="Times New Roman" w:cs="Times New Roman"/>
            <w:szCs w:val="20"/>
          </w:rPr>
          <w:delText xml:space="preserve"> h</w:delText>
        </w:r>
        <w:r w:rsidDel="004D2F0C">
          <w:rPr>
            <w:rFonts w:ascii="Times New Roman" w:hAnsi="Times New Roman" w:cs="Times New Roman"/>
            <w:szCs w:val="20"/>
          </w:rPr>
          <w:delText>u</w:delText>
        </w:r>
        <w:r w:rsidDel="004D2F0C">
          <w:rPr>
            <w:rFonts w:ascii="Times New Roman" w:hAnsi="Times New Roman" w:cs="Times New Roman"/>
            <w:szCs w:val="20"/>
          </w:rPr>
          <w:delText>mans and nature</w:delText>
        </w:r>
      </w:del>
      <w:del w:id="92" w:author="Nicholas Gallimore" w:date="2014-04-06T15:29:00Z">
        <w:r w:rsidDel="004D2F0C">
          <w:rPr>
            <w:rFonts w:ascii="Times New Roman" w:hAnsi="Times New Roman" w:cs="Times New Roman"/>
            <w:szCs w:val="20"/>
          </w:rPr>
          <w:delText>,</w:delText>
        </w:r>
      </w:del>
      <w:del w:id="93" w:author="Nicholas Gallimore" w:date="2014-04-06T15:30:00Z">
        <w:r w:rsidDel="004D2F0C">
          <w:rPr>
            <w:rFonts w:ascii="Times New Roman" w:hAnsi="Times New Roman" w:cs="Times New Roman"/>
            <w:szCs w:val="20"/>
          </w:rPr>
          <w:delText xml:space="preserve"> </w:delText>
        </w:r>
      </w:del>
      <w:del w:id="94" w:author="Nicholas Gallimore" w:date="2014-04-14T02:48:00Z">
        <w:r w:rsidDel="002622C8">
          <w:rPr>
            <w:rFonts w:ascii="Times New Roman" w:hAnsi="Times New Roman" w:cs="Times New Roman"/>
            <w:szCs w:val="20"/>
          </w:rPr>
          <w:delText>we must sacrifice</w:delText>
        </w:r>
      </w:del>
      <w:del w:id="95" w:author="Nicholas Gallimore" w:date="2014-04-06T15:32:00Z">
        <w:r w:rsidDel="00882126">
          <w:rPr>
            <w:rFonts w:ascii="Times New Roman" w:hAnsi="Times New Roman" w:cs="Times New Roman"/>
            <w:szCs w:val="20"/>
          </w:rPr>
          <w:delText xml:space="preserve"> </w:delText>
        </w:r>
      </w:del>
      <w:del w:id="96" w:author="Nicholas Gallimore" w:date="2014-04-14T02:48:00Z">
        <w:r w:rsidDel="002622C8">
          <w:rPr>
            <w:rFonts w:ascii="Times New Roman" w:hAnsi="Times New Roman" w:cs="Times New Roman"/>
            <w:szCs w:val="20"/>
          </w:rPr>
          <w:delText xml:space="preserve">material items for the greater good. But what must be defined as the greater good if not to exist for our own survival? Are all </w:delText>
        </w:r>
        <w:r w:rsidR="008A37D6" w:rsidDel="002622C8">
          <w:rPr>
            <w:rFonts w:ascii="Times New Roman" w:hAnsi="Times New Roman" w:cs="Times New Roman"/>
            <w:szCs w:val="20"/>
          </w:rPr>
          <w:delText>environmentalists</w:delText>
        </w:r>
        <w:r w:rsidDel="002622C8">
          <w:rPr>
            <w:rFonts w:ascii="Times New Roman" w:hAnsi="Times New Roman" w:cs="Times New Roman"/>
            <w:szCs w:val="20"/>
          </w:rPr>
          <w:delText xml:space="preserve"> greedy? For what is </w:delText>
        </w:r>
      </w:del>
      <w:del w:id="97" w:author="Nicholas Gallimore" w:date="2014-04-06T15:35:00Z">
        <w:r w:rsidDel="00882126">
          <w:rPr>
            <w:rFonts w:ascii="Times New Roman" w:hAnsi="Times New Roman" w:cs="Times New Roman"/>
            <w:szCs w:val="20"/>
          </w:rPr>
          <w:delText>their</w:delText>
        </w:r>
      </w:del>
      <w:del w:id="98" w:author="Nicholas Gallimore" w:date="2014-04-14T02:48:00Z">
        <w:r w:rsidDel="002622C8">
          <w:rPr>
            <w:rFonts w:ascii="Times New Roman" w:hAnsi="Times New Roman" w:cs="Times New Roman"/>
            <w:szCs w:val="20"/>
          </w:rPr>
          <w:delText xml:space="preserve"> reasoning behind global warming? They sell us the idea that we should recycle</w:delText>
        </w:r>
      </w:del>
      <w:del w:id="99" w:author="Nicholas Gallimore" w:date="2014-04-06T15:33:00Z">
        <w:r w:rsidDel="00882126">
          <w:rPr>
            <w:rFonts w:ascii="Times New Roman" w:hAnsi="Times New Roman" w:cs="Times New Roman"/>
            <w:szCs w:val="20"/>
          </w:rPr>
          <w:delText xml:space="preserve"> pop (soda) bottles </w:delText>
        </w:r>
      </w:del>
      <w:del w:id="100" w:author="Nicholas Gallimore" w:date="2014-04-14T02:48:00Z">
        <w:r w:rsidDel="002622C8">
          <w:rPr>
            <w:rFonts w:ascii="Times New Roman" w:hAnsi="Times New Roman" w:cs="Times New Roman"/>
            <w:szCs w:val="20"/>
          </w:rPr>
          <w:delText>rather than throwing it in the garbage</w:delText>
        </w:r>
      </w:del>
      <w:del w:id="101" w:author="Nicholas Gallimore" w:date="2014-04-06T15:34:00Z">
        <w:r w:rsidDel="00882126">
          <w:rPr>
            <w:rFonts w:ascii="Times New Roman" w:hAnsi="Times New Roman" w:cs="Times New Roman"/>
            <w:szCs w:val="20"/>
          </w:rPr>
          <w:delText xml:space="preserve"> because it will result in our ultimate doom, or </w:delText>
        </w:r>
      </w:del>
      <w:del w:id="102" w:author="Nicholas Gallimore" w:date="2014-04-14T02:48:00Z">
        <w:r w:rsidDel="002622C8">
          <w:rPr>
            <w:rFonts w:ascii="Times New Roman" w:hAnsi="Times New Roman" w:cs="Times New Roman"/>
            <w:szCs w:val="20"/>
          </w:rPr>
          <w:delText xml:space="preserve">an increase </w:delText>
        </w:r>
      </w:del>
      <w:del w:id="103" w:author="Nicholas Gallimore" w:date="2014-04-06T15:34:00Z">
        <w:r w:rsidDel="00882126">
          <w:rPr>
            <w:rFonts w:ascii="Times New Roman" w:hAnsi="Times New Roman" w:cs="Times New Roman"/>
            <w:szCs w:val="20"/>
          </w:rPr>
          <w:delText>in</w:delText>
        </w:r>
      </w:del>
      <w:del w:id="104" w:author="Nicholas Gallimore" w:date="2014-04-14T02:48:00Z">
        <w:r w:rsidDel="002622C8">
          <w:rPr>
            <w:rFonts w:ascii="Times New Roman" w:hAnsi="Times New Roman" w:cs="Times New Roman"/>
            <w:szCs w:val="20"/>
          </w:rPr>
          <w:delText xml:space="preserve"> </w:delText>
        </w:r>
      </w:del>
      <w:del w:id="105" w:author="Nicholas Gallimore" w:date="2014-04-06T15:36:00Z">
        <w:r w:rsidDel="00E22E60">
          <w:rPr>
            <w:rFonts w:ascii="Times New Roman" w:hAnsi="Times New Roman" w:cs="Times New Roman"/>
            <w:szCs w:val="20"/>
          </w:rPr>
          <w:delText xml:space="preserve">the </w:delText>
        </w:r>
      </w:del>
      <w:del w:id="106" w:author="Nicholas Gallimore" w:date="2014-04-14T02:48:00Z">
        <w:r w:rsidDel="002622C8">
          <w:rPr>
            <w:rFonts w:ascii="Times New Roman" w:hAnsi="Times New Roman" w:cs="Times New Roman"/>
            <w:szCs w:val="20"/>
          </w:rPr>
          <w:delText>carbon monoxide in the atmosphere</w:delText>
        </w:r>
      </w:del>
      <w:del w:id="107" w:author="Nicholas Gallimore" w:date="2014-04-06T15:35:00Z">
        <w:r w:rsidDel="00882126">
          <w:rPr>
            <w:rFonts w:ascii="Times New Roman" w:hAnsi="Times New Roman" w:cs="Times New Roman"/>
            <w:szCs w:val="20"/>
          </w:rPr>
          <w:delText xml:space="preserve">. </w:delText>
        </w:r>
      </w:del>
      <w:del w:id="108" w:author="Nicholas Gallimore" w:date="2014-04-06T15:36:00Z">
        <w:r w:rsidR="00AC72E7" w:rsidDel="00E22E60">
          <w:rPr>
            <w:rFonts w:ascii="Times New Roman" w:hAnsi="Times New Roman" w:cs="Times New Roman"/>
            <w:szCs w:val="20"/>
          </w:rPr>
          <w:delText>W</w:delText>
        </w:r>
      </w:del>
      <w:del w:id="109" w:author="Nicholas Gallimore" w:date="2014-04-14T02:47:00Z">
        <w:r w:rsidR="00AC72E7" w:rsidDel="002622C8">
          <w:rPr>
            <w:rFonts w:ascii="Times New Roman" w:hAnsi="Times New Roman" w:cs="Times New Roman"/>
            <w:szCs w:val="20"/>
          </w:rPr>
          <w:delText xml:space="preserve">ho cares about </w:delText>
        </w:r>
      </w:del>
      <w:del w:id="110" w:author="Nicholas Gallimore" w:date="2014-04-06T15:38:00Z">
        <w:r w:rsidR="00AC72E7" w:rsidDel="00E22E60">
          <w:rPr>
            <w:rFonts w:ascii="Times New Roman" w:hAnsi="Times New Roman" w:cs="Times New Roman"/>
            <w:szCs w:val="20"/>
          </w:rPr>
          <w:delText xml:space="preserve">the atmosphere? </w:delText>
        </w:r>
      </w:del>
      <w:del w:id="111" w:author="Nicholas Gallimore" w:date="2014-04-06T15:39:00Z">
        <w:r w:rsidR="00AC72E7" w:rsidDel="00E22E60">
          <w:rPr>
            <w:rFonts w:ascii="Times New Roman" w:hAnsi="Times New Roman" w:cs="Times New Roman"/>
            <w:szCs w:val="20"/>
          </w:rPr>
          <w:delText>H</w:delText>
        </w:r>
      </w:del>
      <w:del w:id="112" w:author="Nicholas Gallimore" w:date="2014-04-14T02:48:00Z">
        <w:r w:rsidR="00AC72E7" w:rsidDel="002622C8">
          <w:rPr>
            <w:rFonts w:ascii="Times New Roman" w:hAnsi="Times New Roman" w:cs="Times New Roman"/>
            <w:szCs w:val="20"/>
          </w:rPr>
          <w:delText>uman</w:delText>
        </w:r>
      </w:del>
      <w:del w:id="113" w:author="Nicholas Gallimore" w:date="2014-04-07T15:06:00Z">
        <w:r w:rsidR="00AC72E7" w:rsidDel="00F6424B">
          <w:rPr>
            <w:rFonts w:ascii="Times New Roman" w:hAnsi="Times New Roman" w:cs="Times New Roman"/>
            <w:szCs w:val="20"/>
          </w:rPr>
          <w:delText>’s</w:delText>
        </w:r>
      </w:del>
      <w:del w:id="114" w:author="Nicholas Gallimore" w:date="2014-04-14T02:48:00Z">
        <w:r w:rsidR="00AC72E7" w:rsidDel="002622C8">
          <w:rPr>
            <w:rFonts w:ascii="Times New Roman" w:hAnsi="Times New Roman" w:cs="Times New Roman"/>
            <w:szCs w:val="20"/>
          </w:rPr>
          <w:delText xml:space="preserve"> </w:delText>
        </w:r>
      </w:del>
      <w:del w:id="115" w:author="Nicholas Gallimore" w:date="2014-04-06T15:39:00Z">
        <w:r w:rsidR="00AC72E7" w:rsidDel="00E22E60">
          <w:rPr>
            <w:rFonts w:ascii="Times New Roman" w:hAnsi="Times New Roman" w:cs="Times New Roman"/>
            <w:szCs w:val="20"/>
          </w:rPr>
          <w:delText xml:space="preserve">only </w:delText>
        </w:r>
      </w:del>
      <w:del w:id="116" w:author="Nicholas Gallimore" w:date="2014-04-14T02:48:00Z">
        <w:r w:rsidR="00AC72E7" w:rsidDel="002622C8">
          <w:rPr>
            <w:rFonts w:ascii="Times New Roman" w:hAnsi="Times New Roman" w:cs="Times New Roman"/>
            <w:szCs w:val="20"/>
          </w:rPr>
          <w:delText>care about the atmosphere</w:delText>
        </w:r>
      </w:del>
      <w:del w:id="117" w:author="Nicholas Gallimore" w:date="2014-04-06T15:39:00Z">
        <w:r w:rsidR="00AC72E7" w:rsidDel="00F96923">
          <w:rPr>
            <w:rFonts w:ascii="Times New Roman" w:hAnsi="Times New Roman" w:cs="Times New Roman"/>
            <w:szCs w:val="20"/>
          </w:rPr>
          <w:delText>,</w:delText>
        </w:r>
      </w:del>
      <w:del w:id="118" w:author="Nicholas Gallimore" w:date="2014-04-14T02:48:00Z">
        <w:r w:rsidR="00AC72E7" w:rsidDel="002622C8">
          <w:rPr>
            <w:rFonts w:ascii="Times New Roman" w:hAnsi="Times New Roman" w:cs="Times New Roman"/>
            <w:szCs w:val="20"/>
          </w:rPr>
          <w:delText xml:space="preserve"> </w:delText>
        </w:r>
      </w:del>
      <w:del w:id="119" w:author="Nicholas Gallimore" w:date="2014-04-06T15:39:00Z">
        <w:r w:rsidR="00AC72E7" w:rsidDel="00F96923">
          <w:rPr>
            <w:rFonts w:ascii="Times New Roman" w:hAnsi="Times New Roman" w:cs="Times New Roman"/>
            <w:szCs w:val="20"/>
          </w:rPr>
          <w:delText>b</w:delText>
        </w:r>
      </w:del>
      <w:del w:id="120" w:author="Nicholas Gallimore" w:date="2014-04-14T02:48:00Z">
        <w:r w:rsidR="00AC72E7" w:rsidDel="002622C8">
          <w:rPr>
            <w:rFonts w:ascii="Times New Roman" w:hAnsi="Times New Roman" w:cs="Times New Roman"/>
            <w:szCs w:val="20"/>
          </w:rPr>
          <w:delText xml:space="preserve">ut why? Surely we cannot escape the anthropocentric (human-centered) universe, even if it is for the “well-being” of our planet. I guess the only way an </w:delText>
        </w:r>
        <w:r w:rsidR="008A37D6" w:rsidDel="002622C8">
          <w:rPr>
            <w:rFonts w:ascii="Times New Roman" w:hAnsi="Times New Roman" w:cs="Times New Roman"/>
            <w:szCs w:val="20"/>
          </w:rPr>
          <w:delText>environmentalist</w:delText>
        </w:r>
        <w:r w:rsidR="00AC72E7" w:rsidDel="002622C8">
          <w:rPr>
            <w:rFonts w:ascii="Times New Roman" w:hAnsi="Times New Roman" w:cs="Times New Roman"/>
            <w:szCs w:val="20"/>
          </w:rPr>
          <w:delText xml:space="preserve"> remains a true environmentalist, </w:delText>
        </w:r>
        <w:r w:rsidR="008A37D6" w:rsidDel="002622C8">
          <w:rPr>
            <w:rFonts w:ascii="Times New Roman" w:hAnsi="Times New Roman" w:cs="Times New Roman"/>
            <w:szCs w:val="20"/>
          </w:rPr>
          <w:delText>is when we no longer need Earth.</w:delText>
        </w:r>
      </w:del>
      <w:del w:id="121" w:author="Nicholas Gallimore" w:date="2014-04-14T02:47:00Z">
        <w:r w:rsidR="00AC72E7" w:rsidDel="002622C8">
          <w:rPr>
            <w:rFonts w:ascii="Times New Roman" w:hAnsi="Times New Roman" w:cs="Times New Roman"/>
            <w:szCs w:val="20"/>
          </w:rPr>
          <w:delText xml:space="preserve"> When the day comes that we can</w:delText>
        </w:r>
        <w:r w:rsidR="008A37D6" w:rsidDel="002622C8">
          <w:rPr>
            <w:rFonts w:ascii="Times New Roman" w:hAnsi="Times New Roman" w:cs="Times New Roman"/>
            <w:szCs w:val="20"/>
          </w:rPr>
          <w:delText xml:space="preserve"> i</w:delText>
        </w:r>
        <w:r w:rsidR="008A37D6" w:rsidDel="002622C8">
          <w:rPr>
            <w:rFonts w:ascii="Times New Roman" w:hAnsi="Times New Roman" w:cs="Times New Roman"/>
            <w:szCs w:val="20"/>
          </w:rPr>
          <w:delText>n</w:delText>
        </w:r>
        <w:r w:rsidR="008A37D6" w:rsidDel="002622C8">
          <w:rPr>
            <w:rFonts w:ascii="Times New Roman" w:hAnsi="Times New Roman" w:cs="Times New Roman"/>
            <w:szCs w:val="20"/>
          </w:rPr>
          <w:delText xml:space="preserve">habit Mars </w:delText>
        </w:r>
        <w:r w:rsidR="00AC72E7" w:rsidDel="002622C8">
          <w:rPr>
            <w:rFonts w:ascii="Times New Roman" w:hAnsi="Times New Roman" w:cs="Times New Roman"/>
            <w:szCs w:val="20"/>
          </w:rPr>
          <w:delText>or another planet within our solar system</w:delText>
        </w:r>
      </w:del>
      <w:del w:id="122" w:author="Nicholas Gallimore" w:date="2014-04-06T15:47:00Z">
        <w:r w:rsidR="00AC72E7" w:rsidDel="003D3316">
          <w:rPr>
            <w:rFonts w:ascii="Times New Roman" w:hAnsi="Times New Roman" w:cs="Times New Roman"/>
            <w:szCs w:val="20"/>
          </w:rPr>
          <w:delText>,</w:delText>
        </w:r>
      </w:del>
      <w:del w:id="123" w:author="Nicholas Gallimore" w:date="2014-04-14T02:47:00Z">
        <w:r w:rsidR="00AC72E7" w:rsidDel="002622C8">
          <w:rPr>
            <w:rFonts w:ascii="Times New Roman" w:hAnsi="Times New Roman" w:cs="Times New Roman"/>
            <w:szCs w:val="20"/>
          </w:rPr>
          <w:delText xml:space="preserve"> the true environmentalist will shine</w:delText>
        </w:r>
      </w:del>
      <w:del w:id="124" w:author="Nicholas Gallimore" w:date="2014-04-06T15:47:00Z">
        <w:r w:rsidR="00AC72E7" w:rsidDel="003D3316">
          <w:rPr>
            <w:rFonts w:ascii="Times New Roman" w:hAnsi="Times New Roman" w:cs="Times New Roman"/>
            <w:szCs w:val="20"/>
          </w:rPr>
          <w:delText xml:space="preserve">. </w:delText>
        </w:r>
      </w:del>
      <w:del w:id="125" w:author="Nicholas Gallimore" w:date="2014-04-06T15:50:00Z">
        <w:r w:rsidR="00AC72E7" w:rsidDel="00AE1449">
          <w:rPr>
            <w:rFonts w:ascii="Times New Roman" w:hAnsi="Times New Roman" w:cs="Times New Roman"/>
            <w:szCs w:val="20"/>
          </w:rPr>
          <w:delText xml:space="preserve">As of this moment however, </w:delText>
        </w:r>
      </w:del>
      <w:del w:id="126" w:author="Nicholas Gallimore" w:date="2014-04-06T15:49:00Z">
        <w:r w:rsidR="00AC72E7" w:rsidDel="003D3316">
          <w:rPr>
            <w:rFonts w:ascii="Times New Roman" w:hAnsi="Times New Roman" w:cs="Times New Roman"/>
            <w:szCs w:val="20"/>
          </w:rPr>
          <w:delText>I cannot think of a way</w:delText>
        </w:r>
      </w:del>
      <w:del w:id="127" w:author="Nicholas Gallimore" w:date="2014-04-14T02:48:00Z">
        <w:r w:rsidR="00AC72E7" w:rsidDel="002622C8">
          <w:rPr>
            <w:rFonts w:ascii="Times New Roman" w:hAnsi="Times New Roman" w:cs="Times New Roman"/>
            <w:szCs w:val="20"/>
          </w:rPr>
          <w:delText xml:space="preserve"> that one can prove </w:delText>
        </w:r>
        <w:r w:rsidR="008A37D6" w:rsidDel="002622C8">
          <w:rPr>
            <w:rFonts w:ascii="Times New Roman" w:hAnsi="Times New Roman" w:cs="Times New Roman"/>
            <w:szCs w:val="20"/>
          </w:rPr>
          <w:delText>their</w:delText>
        </w:r>
        <w:r w:rsidR="00AC72E7" w:rsidDel="002622C8">
          <w:rPr>
            <w:rFonts w:ascii="Times New Roman" w:hAnsi="Times New Roman" w:cs="Times New Roman"/>
            <w:szCs w:val="20"/>
          </w:rPr>
          <w:delText xml:space="preserve"> commi</w:delText>
        </w:r>
        <w:r w:rsidR="00AC72E7" w:rsidDel="002622C8">
          <w:rPr>
            <w:rFonts w:ascii="Times New Roman" w:hAnsi="Times New Roman" w:cs="Times New Roman"/>
            <w:szCs w:val="20"/>
          </w:rPr>
          <w:delText>t</w:delText>
        </w:r>
        <w:r w:rsidR="00AC72E7" w:rsidDel="002622C8">
          <w:rPr>
            <w:rFonts w:ascii="Times New Roman" w:hAnsi="Times New Roman" w:cs="Times New Roman"/>
            <w:szCs w:val="20"/>
          </w:rPr>
          <w:delText>ment, or claim to be, not living in a self-centered universe</w:delText>
        </w:r>
      </w:del>
      <w:del w:id="128" w:author="Nicholas Gallimore" w:date="2014-04-06T15:49:00Z">
        <w:r w:rsidR="00AC72E7" w:rsidDel="003D3316">
          <w:rPr>
            <w:rFonts w:ascii="Times New Roman" w:hAnsi="Times New Roman" w:cs="Times New Roman"/>
            <w:szCs w:val="20"/>
          </w:rPr>
          <w:delText>.</w:delText>
        </w:r>
      </w:del>
      <w:del w:id="129" w:author="Nicholas Gallimore" w:date="2014-04-14T02:48:00Z">
        <w:r w:rsidR="008A37D6" w:rsidDel="002622C8">
          <w:rPr>
            <w:rFonts w:ascii="Times New Roman" w:hAnsi="Times New Roman" w:cs="Times New Roman"/>
            <w:szCs w:val="20"/>
          </w:rPr>
          <w:delText xml:space="preserve"> </w:delText>
        </w:r>
      </w:del>
      <w:del w:id="130" w:author="Nicholas Gallimore" w:date="2014-04-06T14:32:00Z">
        <w:r w:rsidR="008A37D6" w:rsidDel="001C7263">
          <w:rPr>
            <w:rFonts w:ascii="Times New Roman" w:hAnsi="Times New Roman" w:cs="Times New Roman"/>
            <w:szCs w:val="20"/>
          </w:rPr>
          <w:delText>Berry answers these questions similarly, “We have no way to work at this question, it seems to me, except by perceiving that, in order to have the world, we must share, both with each other and with other cre</w:delText>
        </w:r>
        <w:r w:rsidR="008A37D6" w:rsidDel="001C7263">
          <w:rPr>
            <w:rFonts w:ascii="Times New Roman" w:hAnsi="Times New Roman" w:cs="Times New Roman"/>
            <w:szCs w:val="20"/>
          </w:rPr>
          <w:delText>a</w:delText>
        </w:r>
        <w:r w:rsidR="008A37D6" w:rsidDel="001C7263">
          <w:rPr>
            <w:rFonts w:ascii="Times New Roman" w:hAnsi="Times New Roman" w:cs="Times New Roman"/>
            <w:szCs w:val="20"/>
          </w:rPr>
          <w:delText>tures, which is immediately complicated by the further perception that, in order to live in the world, we must use it somewhat at the expense of other creatures. We must acknowledge both the centrality and the limits of our self-interest. One can hardly ima</w:delText>
        </w:r>
        <w:r w:rsidR="008A37D6" w:rsidDel="001C7263">
          <w:rPr>
            <w:rFonts w:ascii="Times New Roman" w:hAnsi="Times New Roman" w:cs="Times New Roman"/>
            <w:szCs w:val="20"/>
          </w:rPr>
          <w:delText>g</w:delText>
        </w:r>
        <w:r w:rsidR="008A37D6" w:rsidDel="001C7263">
          <w:rPr>
            <w:rFonts w:ascii="Times New Roman" w:hAnsi="Times New Roman" w:cs="Times New Roman"/>
            <w:szCs w:val="20"/>
          </w:rPr>
          <w:delText>ine a tougher situation.” (Berry, 527)</w:delText>
        </w:r>
        <w:r w:rsidR="005A0A35" w:rsidDel="001C7263">
          <w:rPr>
            <w:rFonts w:ascii="Times New Roman" w:hAnsi="Times New Roman" w:cs="Times New Roman"/>
            <w:szCs w:val="20"/>
          </w:rPr>
          <w:delText xml:space="preserve"> And indeed, it is a tough situation. </w:delText>
        </w:r>
      </w:del>
      <w:del w:id="131" w:author="Nicholas Gallimore" w:date="2014-04-07T15:07:00Z">
        <w:r w:rsidR="005A0A35" w:rsidDel="00C16BE1">
          <w:rPr>
            <w:rFonts w:ascii="Times New Roman" w:hAnsi="Times New Roman" w:cs="Times New Roman"/>
            <w:szCs w:val="20"/>
          </w:rPr>
          <w:delText xml:space="preserve">I suppose the best </w:delText>
        </w:r>
      </w:del>
      <w:del w:id="132" w:author="Nicholas Gallimore" w:date="2014-04-06T14:33:00Z">
        <w:r w:rsidR="005A0A35" w:rsidDel="00722A58">
          <w:rPr>
            <w:rFonts w:ascii="Times New Roman" w:hAnsi="Times New Roman" w:cs="Times New Roman"/>
            <w:szCs w:val="20"/>
          </w:rPr>
          <w:delText>thing we can do, is to just give it our best sh</w:delText>
        </w:r>
      </w:del>
      <w:del w:id="133" w:author="Nicholas Gallimore" w:date="2014-04-06T14:39:00Z">
        <w:r w:rsidR="005A0A35" w:rsidDel="00722A58">
          <w:rPr>
            <w:rFonts w:ascii="Times New Roman" w:hAnsi="Times New Roman" w:cs="Times New Roman"/>
            <w:szCs w:val="20"/>
          </w:rPr>
          <w:delText>ot</w:delText>
        </w:r>
      </w:del>
      <w:del w:id="134" w:author="Nicholas Gallimore" w:date="2014-04-06T14:41:00Z">
        <w:r w:rsidR="005A0A35" w:rsidDel="00722A58">
          <w:rPr>
            <w:rFonts w:ascii="Times New Roman" w:hAnsi="Times New Roman" w:cs="Times New Roman"/>
            <w:szCs w:val="20"/>
          </w:rPr>
          <w:delText>.</w:delText>
        </w:r>
      </w:del>
      <w:del w:id="135" w:author="Nicholas Gallimore" w:date="2014-04-06T15:51:00Z">
        <w:r w:rsidR="005A0A35" w:rsidDel="00F70734">
          <w:rPr>
            <w:rFonts w:ascii="Times New Roman" w:hAnsi="Times New Roman" w:cs="Times New Roman"/>
            <w:szCs w:val="20"/>
          </w:rPr>
          <w:delText xml:space="preserve"> </w:delText>
        </w:r>
      </w:del>
      <w:del w:id="136" w:author="Nicholas Gallimore" w:date="2014-04-06T15:02:00Z">
        <w:r w:rsidR="005A0A35" w:rsidDel="008A6F9B">
          <w:rPr>
            <w:rFonts w:ascii="Times New Roman" w:hAnsi="Times New Roman" w:cs="Times New Roman"/>
            <w:szCs w:val="20"/>
          </w:rPr>
          <w:delText>In other words, it’s okay if you don’t succeed in your original goals. Just make sure to have the resilience need to bounce right back up onto your feet, and work a little harder.</w:delText>
        </w:r>
      </w:del>
      <w:del w:id="137" w:author="Nicholas Gallimore" w:date="2014-04-06T14:44:00Z">
        <w:r w:rsidR="005A0A35" w:rsidDel="00BF792E">
          <w:rPr>
            <w:rFonts w:ascii="Times New Roman" w:hAnsi="Times New Roman" w:cs="Times New Roman"/>
            <w:szCs w:val="20"/>
          </w:rPr>
          <w:delText xml:space="preserve"> Don’t leave something behind for future generations to find that would be embarrassing. For example, we can critique Gifford Pinchot’s 1913 testimony before Congress. Pinchot’s testimony persuaded congress to pass legislature that flooded the Hetch Hetchy Valley in California, in order to build a dam that provided electricity and water to San Francisco. </w:delText>
        </w:r>
        <w:r w:rsidR="00EF7C05" w:rsidDel="00BF792E">
          <w:rPr>
            <w:rFonts w:ascii="Times New Roman" w:hAnsi="Times New Roman" w:cs="Times New Roman"/>
            <w:szCs w:val="20"/>
          </w:rPr>
          <w:delText>Of course this resulted in d</w:delText>
        </w:r>
        <w:r w:rsidR="00EF7C05" w:rsidDel="00BF792E">
          <w:rPr>
            <w:rFonts w:ascii="Times New Roman" w:hAnsi="Times New Roman" w:cs="Times New Roman"/>
            <w:szCs w:val="20"/>
          </w:rPr>
          <w:delText>e</w:delText>
        </w:r>
        <w:r w:rsidR="00EF7C05" w:rsidDel="00BF792E">
          <w:rPr>
            <w:rFonts w:ascii="Times New Roman" w:hAnsi="Times New Roman" w:cs="Times New Roman"/>
            <w:szCs w:val="20"/>
          </w:rPr>
          <w:delText>stroying wildlife, it is also possible an alternative solution could have been developed. In oth</w:delText>
        </w:r>
        <w:r w:rsidR="00804825" w:rsidDel="00BF792E">
          <w:rPr>
            <w:rFonts w:ascii="Times New Roman" w:hAnsi="Times New Roman" w:cs="Times New Roman"/>
            <w:szCs w:val="20"/>
          </w:rPr>
          <w:delText>er words, this was a sloppy job that</w:delText>
        </w:r>
        <w:r w:rsidR="00EF7C05" w:rsidDel="00BF792E">
          <w:rPr>
            <w:rFonts w:ascii="Times New Roman" w:hAnsi="Times New Roman" w:cs="Times New Roman"/>
            <w:szCs w:val="20"/>
          </w:rPr>
          <w:delText xml:space="preserve"> was left for future generations (present day) to deal with.</w:delText>
        </w:r>
      </w:del>
    </w:p>
    <w:p w14:paraId="3712AE2A" w14:textId="1AC0F1E7" w:rsidR="007E4298" w:rsidDel="002A206C" w:rsidRDefault="00DC7E4B">
      <w:pPr>
        <w:spacing w:line="480" w:lineRule="auto"/>
        <w:rPr>
          <w:del w:id="138" w:author="Nicholas Gallimore" w:date="2014-04-06T14:51:00Z"/>
          <w:rFonts w:ascii="Times New Roman" w:eastAsia="Times New Roman" w:hAnsi="Times New Roman" w:cs="Times New Roman"/>
          <w:color w:val="333333"/>
          <w:sz w:val="23"/>
          <w:szCs w:val="23"/>
          <w:shd w:val="clear" w:color="auto" w:fill="FFFFFF"/>
        </w:rPr>
        <w:pPrChange w:id="139" w:author="Nicholas Gallimore" w:date="2014-04-06T15:21:00Z">
          <w:pPr>
            <w:spacing w:line="360" w:lineRule="auto"/>
            <w:ind w:firstLine="720"/>
          </w:pPr>
        </w:pPrChange>
      </w:pPr>
      <w:ins w:id="140" w:author="Nicholas Gallimore" w:date="2014-04-06T15:21:00Z">
        <w:r>
          <w:rPr>
            <w:rFonts w:ascii="Times New Roman" w:hAnsi="Times New Roman" w:cs="Times New Roman"/>
            <w:szCs w:val="20"/>
          </w:rPr>
          <w:tab/>
        </w:r>
      </w:ins>
      <w:del w:id="141" w:author="Nicholas Gallimore" w:date="2014-04-06T14:51:00Z">
        <w:r w:rsidR="009D1B73" w:rsidDel="002A206C">
          <w:rPr>
            <w:rFonts w:ascii="Times New Roman" w:hAnsi="Times New Roman" w:cs="Times New Roman"/>
            <w:szCs w:val="20"/>
          </w:rPr>
          <w:delText xml:space="preserve">One point I disagree with Berry on is his critique on the so-called “technological heroism” he defined as, “The worst disease of the world now is probably the ideology of technological heroism, according to which more and more people willingly cause large-scale effects that they do not forsee and that they cannot control”. You know, this really lit a flame inside me. Maybe he’s right, maybe we </w:delText>
        </w:r>
        <w:r w:rsidR="009D1B73" w:rsidDel="002A206C">
          <w:rPr>
            <w:rFonts w:ascii="Times New Roman" w:hAnsi="Times New Roman" w:cs="Times New Roman"/>
            <w:i/>
            <w:szCs w:val="20"/>
          </w:rPr>
          <w:delText>can’t</w:delText>
        </w:r>
        <w:r w:rsidR="009D1B73" w:rsidDel="002A206C">
          <w:rPr>
            <w:rFonts w:ascii="Times New Roman" w:hAnsi="Times New Roman" w:cs="Times New Roman"/>
            <w:szCs w:val="20"/>
          </w:rPr>
          <w:delText xml:space="preserve"> control it. But does that mean we should blame all of our problems on it</w:delText>
        </w:r>
      </w:del>
      <w:del w:id="142" w:author="Nicholas Gallimore" w:date="2014-04-06T14:48:00Z">
        <w:r w:rsidR="009D1B73" w:rsidDel="00DD0BB7">
          <w:rPr>
            <w:rFonts w:ascii="Times New Roman" w:hAnsi="Times New Roman" w:cs="Times New Roman"/>
            <w:szCs w:val="20"/>
          </w:rPr>
          <w:delText>? Or is it just an excuse for Berry to point the fi</w:delText>
        </w:r>
        <w:r w:rsidR="009D1B73" w:rsidDel="00DD0BB7">
          <w:rPr>
            <w:rFonts w:ascii="Times New Roman" w:hAnsi="Times New Roman" w:cs="Times New Roman"/>
            <w:szCs w:val="20"/>
          </w:rPr>
          <w:delText>n</w:delText>
        </w:r>
        <w:r w:rsidR="009D1B73" w:rsidDel="00DD0BB7">
          <w:rPr>
            <w:rFonts w:ascii="Times New Roman" w:hAnsi="Times New Roman" w:cs="Times New Roman"/>
            <w:szCs w:val="20"/>
          </w:rPr>
          <w:delText>ger at. Generally, when something is unfamiliar, you deve</w:delText>
        </w:r>
        <w:r w:rsidR="009D1B73" w:rsidDel="00DD0BB7">
          <w:rPr>
            <w:rFonts w:ascii="Times New Roman" w:hAnsi="Times New Roman" w:cs="Times New Roman"/>
            <w:szCs w:val="20"/>
          </w:rPr>
          <w:delText>l</w:delText>
        </w:r>
        <w:r w:rsidR="009D1B73" w:rsidDel="00DD0BB7">
          <w:rPr>
            <w:rFonts w:ascii="Times New Roman" w:hAnsi="Times New Roman" w:cs="Times New Roman"/>
            <w:szCs w:val="20"/>
          </w:rPr>
          <w:delText>op a genuine distaste for it. For example, my parents absolutely hate computers.</w:delText>
        </w:r>
        <w:r w:rsidR="001C6209" w:rsidDel="00DD0BB7">
          <w:rPr>
            <w:rFonts w:ascii="Times New Roman" w:hAnsi="Times New Roman" w:cs="Times New Roman"/>
            <w:szCs w:val="20"/>
          </w:rPr>
          <w:delText xml:space="preserve"> Why? B</w:delText>
        </w:r>
        <w:r w:rsidR="001C6209" w:rsidDel="00DD0BB7">
          <w:rPr>
            <w:rFonts w:ascii="Times New Roman" w:hAnsi="Times New Roman" w:cs="Times New Roman"/>
            <w:szCs w:val="20"/>
          </w:rPr>
          <w:delText>e</w:delText>
        </w:r>
        <w:r w:rsidR="001C6209" w:rsidDel="00DD0BB7">
          <w:rPr>
            <w:rFonts w:ascii="Times New Roman" w:hAnsi="Times New Roman" w:cs="Times New Roman"/>
            <w:szCs w:val="20"/>
          </w:rPr>
          <w:delText xml:space="preserve">cause it is something that is unfamiliar to them that is now invading their life. My Mother once called my computer the devil because I wouldn’t get off of it. </w:delText>
        </w:r>
        <w:r w:rsidR="003B0244" w:rsidDel="00DD0BB7">
          <w:rPr>
            <w:rFonts w:ascii="Times New Roman" w:hAnsi="Times New Roman" w:cs="Times New Roman"/>
            <w:szCs w:val="20"/>
          </w:rPr>
          <w:delText xml:space="preserve">If it </w:delText>
        </w:r>
        <w:r w:rsidR="00144AA7" w:rsidDel="00DD0BB7">
          <w:rPr>
            <w:rFonts w:ascii="Times New Roman" w:hAnsi="Times New Roman" w:cs="Times New Roman"/>
            <w:szCs w:val="20"/>
          </w:rPr>
          <w:delText>weren’t</w:delText>
        </w:r>
        <w:r w:rsidR="003B0244" w:rsidDel="00DD0BB7">
          <w:rPr>
            <w:rFonts w:ascii="Times New Roman" w:hAnsi="Times New Roman" w:cs="Times New Roman"/>
            <w:szCs w:val="20"/>
          </w:rPr>
          <w:delText xml:space="preserve"> for the computer though, I would know nothing. It is a plentiful resource, one that I use sacrilegiously in order to perform daily tasks. I mean I can read my email’s, write my essay, and it even allows me to like Wendell Berry’s page on Facebook. It also however, allows me to lookup Berry’s latest publications, that of which are published in the Temenos Academy Review, which is a journal funded by the Prince of Wales. (site link) </w:delText>
        </w:r>
        <w:r w:rsidR="007E4298" w:rsidDel="00DD0BB7">
          <w:rPr>
            <w:rFonts w:ascii="Times New Roman" w:hAnsi="Times New Roman" w:cs="Times New Roman"/>
            <w:szCs w:val="20"/>
          </w:rPr>
          <w:delText>It must also be dutifully noted that Mark Zuckerberg, while he controls the executive decisions of Facebook, does not co</w:delText>
        </w:r>
        <w:r w:rsidR="007E4298" w:rsidDel="00DD0BB7">
          <w:rPr>
            <w:rFonts w:ascii="Times New Roman" w:hAnsi="Times New Roman" w:cs="Times New Roman"/>
            <w:szCs w:val="20"/>
          </w:rPr>
          <w:delText>n</w:delText>
        </w:r>
        <w:r w:rsidR="007E4298" w:rsidDel="00DD0BB7">
          <w:rPr>
            <w:rFonts w:ascii="Times New Roman" w:hAnsi="Times New Roman" w:cs="Times New Roman"/>
            <w:szCs w:val="20"/>
          </w:rPr>
          <w:delText>trol society’s use of it. Berry hit it right on the nail when he said that technolog</w:delText>
        </w:r>
        <w:r w:rsidR="007E4298" w:rsidDel="00DD0BB7">
          <w:rPr>
            <w:rFonts w:ascii="Times New Roman" w:hAnsi="Times New Roman" w:cs="Times New Roman"/>
            <w:szCs w:val="20"/>
          </w:rPr>
          <w:delText>i</w:delText>
        </w:r>
        <w:r w:rsidR="007E4298" w:rsidDel="00DD0BB7">
          <w:rPr>
            <w:rFonts w:ascii="Times New Roman" w:hAnsi="Times New Roman" w:cs="Times New Roman"/>
            <w:szCs w:val="20"/>
          </w:rPr>
          <w:delText xml:space="preserve">cal savvy cause large scale, uncontrollable effects. I mean, the President of Turkey tried to </w:delText>
        </w:r>
        <w:r w:rsidR="007E4298" w:rsidRPr="007E4298" w:rsidDel="00DD0BB7">
          <w:rPr>
            <w:rFonts w:ascii="Times New Roman" w:hAnsi="Times New Roman" w:cs="Times New Roman"/>
          </w:rPr>
          <w:delText>ban Twitter within Turkey the other day. It didn’t exactly work out so well for him, it gene</w:delText>
        </w:r>
        <w:r w:rsidR="007E4298" w:rsidRPr="007E4298" w:rsidDel="00DD0BB7">
          <w:rPr>
            <w:rFonts w:ascii="Times New Roman" w:hAnsi="Times New Roman" w:cs="Times New Roman"/>
          </w:rPr>
          <w:delText>r</w:delText>
        </w:r>
        <w:r w:rsidR="007E4298" w:rsidRPr="007E4298" w:rsidDel="00DD0BB7">
          <w:rPr>
            <w:rFonts w:ascii="Times New Roman" w:hAnsi="Times New Roman" w:cs="Times New Roman"/>
          </w:rPr>
          <w:delText>ated negative publicity, “</w:delText>
        </w:r>
        <w:r w:rsidR="007E4298" w:rsidRPr="007E4298" w:rsidDel="00DD0BB7">
          <w:rPr>
            <w:rFonts w:ascii="Times New Roman" w:eastAsia="Times New Roman" w:hAnsi="Times New Roman" w:cs="Times New Roman"/>
            <w:color w:val="333333"/>
            <w:shd w:val="clear" w:color="auto" w:fill="FFFFFF"/>
          </w:rPr>
          <w:delText>Twitter, mwitter!,’ he told thousands of supporters at a rally, in a phrase translating roughly as ‘Twitter, schmitter!’.” (huffingtonpost.com) Shortly after the Twitter ban, it didn’t take long for users to figure out that they could still post tweets via text messages.</w:delText>
        </w:r>
        <w:r w:rsidR="00352909" w:rsidDel="00DD0BB7">
          <w:rPr>
            <w:rFonts w:ascii="Times New Roman" w:eastAsia="Times New Roman" w:hAnsi="Times New Roman" w:cs="Times New Roman"/>
            <w:color w:val="333333"/>
            <w:sz w:val="23"/>
            <w:szCs w:val="23"/>
            <w:shd w:val="clear" w:color="auto" w:fill="FFFFFF"/>
          </w:rPr>
          <w:delText xml:space="preserve"> Berry says people such as Mark Zuckerberg and myself are “...people who will go anywhere and jeopar</w:delText>
        </w:r>
        <w:r w:rsidR="00352909" w:rsidDel="00DD0BB7">
          <w:rPr>
            <w:rFonts w:ascii="Times New Roman" w:eastAsia="Times New Roman" w:hAnsi="Times New Roman" w:cs="Times New Roman"/>
            <w:color w:val="333333"/>
            <w:sz w:val="23"/>
            <w:szCs w:val="23"/>
            <w:shd w:val="clear" w:color="auto" w:fill="FFFFFF"/>
          </w:rPr>
          <w:delText>d</w:delText>
        </w:r>
        <w:r w:rsidR="00352909" w:rsidDel="00DD0BB7">
          <w:rPr>
            <w:rFonts w:ascii="Times New Roman" w:eastAsia="Times New Roman" w:hAnsi="Times New Roman" w:cs="Times New Roman"/>
            <w:color w:val="333333"/>
            <w:sz w:val="23"/>
            <w:szCs w:val="23"/>
            <w:shd w:val="clear" w:color="auto" w:fill="FFFFFF"/>
          </w:rPr>
          <w:delText xml:space="preserve">ize anything in order to assure the success of their careers” and classifies us as, “a class whose allegiance to communities and places has been dissolved by their economic motives and by their educations” If this were true, then what about EdX, what about Facebook? Mr. Berry, are you saying that Facebook dissolved our allegiance to communities and places? I respectfully disagree, if anything, technologies such as Facebook, or any social </w:delText>
        </w:r>
        <w:r w:rsidR="00104B7B" w:rsidDel="00DD0BB7">
          <w:rPr>
            <w:rFonts w:ascii="Times New Roman" w:eastAsia="Times New Roman" w:hAnsi="Times New Roman" w:cs="Times New Roman"/>
            <w:color w:val="333333"/>
            <w:sz w:val="23"/>
            <w:szCs w:val="23"/>
            <w:shd w:val="clear" w:color="auto" w:fill="FFFFFF"/>
          </w:rPr>
          <w:delText>media rather, intensifies relationships within</w:delText>
        </w:r>
        <w:r w:rsidR="00352909" w:rsidDel="00DD0BB7">
          <w:rPr>
            <w:rFonts w:ascii="Times New Roman" w:eastAsia="Times New Roman" w:hAnsi="Times New Roman" w:cs="Times New Roman"/>
            <w:color w:val="333333"/>
            <w:sz w:val="23"/>
            <w:szCs w:val="23"/>
            <w:shd w:val="clear" w:color="auto" w:fill="FFFFFF"/>
          </w:rPr>
          <w:delText xml:space="preserve"> communities. I mean, being as I’ve relocated to Boston, MA if it were not for social media, I would have no association with my hometown in Ohio, nor would I be able to see pictures of my Niece everyday.</w:delText>
        </w:r>
        <w:r w:rsidR="00104B7B" w:rsidDel="00DD0BB7">
          <w:rPr>
            <w:rFonts w:ascii="Times New Roman" w:eastAsia="Times New Roman" w:hAnsi="Times New Roman" w:cs="Times New Roman"/>
            <w:color w:val="333333"/>
            <w:sz w:val="23"/>
            <w:szCs w:val="23"/>
            <w:shd w:val="clear" w:color="auto" w:fill="FFFFFF"/>
          </w:rPr>
          <w:delText xml:space="preserve"> It is also true,</w:delText>
        </w:r>
      </w:del>
      <w:del w:id="143" w:author="Nicholas Gallimore" w:date="2014-04-06T14:50:00Z">
        <w:r w:rsidR="00104B7B" w:rsidDel="00DD0BB7">
          <w:rPr>
            <w:rFonts w:ascii="Times New Roman" w:eastAsia="Times New Roman" w:hAnsi="Times New Roman" w:cs="Times New Roman"/>
            <w:color w:val="333333"/>
            <w:sz w:val="23"/>
            <w:szCs w:val="23"/>
            <w:shd w:val="clear" w:color="auto" w:fill="FFFFFF"/>
          </w:rPr>
          <w:delText xml:space="preserve"> </w:delText>
        </w:r>
      </w:del>
      <w:del w:id="144" w:author="Nicholas Gallimore" w:date="2014-04-06T14:51:00Z">
        <w:r w:rsidR="00104B7B" w:rsidDel="002A206C">
          <w:rPr>
            <w:rFonts w:ascii="Times New Roman" w:eastAsia="Times New Roman" w:hAnsi="Times New Roman" w:cs="Times New Roman"/>
            <w:color w:val="333333"/>
            <w:sz w:val="23"/>
            <w:szCs w:val="23"/>
            <w:shd w:val="clear" w:color="auto" w:fill="FFFFFF"/>
          </w:rPr>
          <w:delText xml:space="preserve">that </w:delText>
        </w:r>
      </w:del>
      <w:del w:id="145" w:author="Nicholas Gallimore" w:date="2014-04-06T14:49:00Z">
        <w:r w:rsidR="00104B7B" w:rsidDel="00DD0BB7">
          <w:rPr>
            <w:rFonts w:ascii="Times New Roman" w:eastAsia="Times New Roman" w:hAnsi="Times New Roman" w:cs="Times New Roman"/>
            <w:color w:val="333333"/>
            <w:sz w:val="23"/>
            <w:szCs w:val="23"/>
            <w:shd w:val="clear" w:color="auto" w:fill="FFFFFF"/>
          </w:rPr>
          <w:delText>technological savvy people are</w:delText>
        </w:r>
      </w:del>
      <w:del w:id="146" w:author="Nicholas Gallimore" w:date="2014-04-06T14:51:00Z">
        <w:r w:rsidR="00104B7B" w:rsidDel="002A206C">
          <w:rPr>
            <w:rFonts w:ascii="Times New Roman" w:eastAsia="Times New Roman" w:hAnsi="Times New Roman" w:cs="Times New Roman"/>
            <w:color w:val="333333"/>
            <w:sz w:val="23"/>
            <w:szCs w:val="23"/>
            <w:shd w:val="clear" w:color="auto" w:fill="FFFFFF"/>
          </w:rPr>
          <w:delText xml:space="preserve"> greedy,</w:delText>
        </w:r>
      </w:del>
      <w:del w:id="147" w:author="Nicholas Gallimore" w:date="2014-04-06T14:50:00Z">
        <w:r w:rsidR="00104B7B" w:rsidDel="00DD0BB7">
          <w:rPr>
            <w:rFonts w:ascii="Times New Roman" w:eastAsia="Times New Roman" w:hAnsi="Times New Roman" w:cs="Times New Roman"/>
            <w:color w:val="333333"/>
            <w:sz w:val="23"/>
            <w:szCs w:val="23"/>
            <w:shd w:val="clear" w:color="auto" w:fill="FFFFFF"/>
          </w:rPr>
          <w:delText xml:space="preserve"> but indeed</w:delText>
        </w:r>
      </w:del>
      <w:del w:id="148" w:author="Nicholas Gallimore" w:date="2014-04-06T14:51:00Z">
        <w:r w:rsidR="00104B7B" w:rsidDel="002A206C">
          <w:rPr>
            <w:rFonts w:ascii="Times New Roman" w:eastAsia="Times New Roman" w:hAnsi="Times New Roman" w:cs="Times New Roman"/>
            <w:color w:val="333333"/>
            <w:sz w:val="23"/>
            <w:szCs w:val="23"/>
            <w:shd w:val="clear" w:color="auto" w:fill="FFFFFF"/>
          </w:rPr>
          <w:delText xml:space="preserve"> it is also true for </w:delText>
        </w:r>
        <w:r w:rsidR="00104B7B" w:rsidRPr="00DD0BB7" w:rsidDel="002A206C">
          <w:rPr>
            <w:rFonts w:ascii="Times New Roman" w:eastAsia="Times New Roman" w:hAnsi="Times New Roman" w:cs="Times New Roman"/>
            <w:i/>
            <w:color w:val="333333"/>
            <w:sz w:val="23"/>
            <w:szCs w:val="23"/>
            <w:shd w:val="clear" w:color="auto" w:fill="FFFFFF"/>
            <w:rPrChange w:id="149" w:author="Nicholas Gallimore" w:date="2014-04-06T14:50:00Z">
              <w:rPr>
                <w:rFonts w:ascii="Times New Roman" w:eastAsia="Times New Roman" w:hAnsi="Times New Roman" w:cs="Times New Roman"/>
                <w:color w:val="333333"/>
                <w:sz w:val="23"/>
                <w:szCs w:val="23"/>
                <w:shd w:val="clear" w:color="auto" w:fill="FFFFFF"/>
              </w:rPr>
            </w:rPrChange>
          </w:rPr>
          <w:delText xml:space="preserve">all </w:delText>
        </w:r>
        <w:r w:rsidR="00104B7B" w:rsidDel="002A206C">
          <w:rPr>
            <w:rFonts w:ascii="Times New Roman" w:eastAsia="Times New Roman" w:hAnsi="Times New Roman" w:cs="Times New Roman"/>
            <w:color w:val="333333"/>
            <w:sz w:val="23"/>
            <w:szCs w:val="23"/>
            <w:shd w:val="clear" w:color="auto" w:fill="FFFFFF"/>
          </w:rPr>
          <w:delText xml:space="preserve">of humankind. </w:delText>
        </w:r>
      </w:del>
    </w:p>
    <w:p w14:paraId="3B93548B" w14:textId="476C30F5" w:rsidR="00B84F2D" w:rsidRPr="008A6F9B" w:rsidDel="008A6F9B" w:rsidRDefault="00B84F2D">
      <w:pPr>
        <w:spacing w:line="480" w:lineRule="auto"/>
        <w:rPr>
          <w:del w:id="150" w:author="Nicholas Gallimore" w:date="2014-04-06T15:03:00Z"/>
          <w:rFonts w:ascii="Times New Roman" w:hAnsi="Times New Roman" w:cs="Times New Roman"/>
          <w:szCs w:val="20"/>
          <w:rPrChange w:id="151" w:author="Nicholas Gallimore" w:date="2014-04-06T15:03:00Z">
            <w:rPr>
              <w:del w:id="152" w:author="Nicholas Gallimore" w:date="2014-04-06T15:03:00Z"/>
              <w:rFonts w:ascii="Times New Roman" w:eastAsia="Times New Roman" w:hAnsi="Times New Roman" w:cs="Times New Roman"/>
              <w:color w:val="333333"/>
              <w:sz w:val="23"/>
              <w:szCs w:val="23"/>
              <w:shd w:val="clear" w:color="auto" w:fill="FFFFFF"/>
            </w:rPr>
          </w:rPrChange>
        </w:rPr>
        <w:pPrChange w:id="153" w:author="Nicholas Gallimore" w:date="2014-04-06T15:21:00Z">
          <w:pPr>
            <w:spacing w:line="360" w:lineRule="auto"/>
            <w:ind w:firstLine="720"/>
          </w:pPr>
        </w:pPrChange>
      </w:pPr>
      <w:del w:id="154" w:author="Nicholas Gallimore" w:date="2014-04-06T14:51:00Z">
        <w:r w:rsidDel="002A206C">
          <w:rPr>
            <w:rFonts w:ascii="Times New Roman" w:eastAsia="Times New Roman" w:hAnsi="Times New Roman" w:cs="Times New Roman"/>
            <w:color w:val="333333"/>
            <w:sz w:val="23"/>
            <w:szCs w:val="23"/>
            <w:shd w:val="clear" w:color="auto" w:fill="FFFFFF"/>
          </w:rPr>
          <w:delText>Keep in mind, I find Berry’s writing extremely inquisitive. I have a bitter relatio</w:delText>
        </w:r>
        <w:r w:rsidDel="002A206C">
          <w:rPr>
            <w:rFonts w:ascii="Times New Roman" w:eastAsia="Times New Roman" w:hAnsi="Times New Roman" w:cs="Times New Roman"/>
            <w:color w:val="333333"/>
            <w:sz w:val="23"/>
            <w:szCs w:val="23"/>
            <w:shd w:val="clear" w:color="auto" w:fill="FFFFFF"/>
          </w:rPr>
          <w:delText>n</w:delText>
        </w:r>
        <w:r w:rsidDel="002A206C">
          <w:rPr>
            <w:rFonts w:ascii="Times New Roman" w:eastAsia="Times New Roman" w:hAnsi="Times New Roman" w:cs="Times New Roman"/>
            <w:color w:val="333333"/>
            <w:sz w:val="23"/>
            <w:szCs w:val="23"/>
            <w:shd w:val="clear" w:color="auto" w:fill="FFFFFF"/>
          </w:rPr>
          <w:delText>ship, one that of which sparks an interest with</w:delText>
        </w:r>
        <w:r w:rsidR="00E011F8" w:rsidDel="002A206C">
          <w:rPr>
            <w:rFonts w:ascii="Times New Roman" w:eastAsia="Times New Roman" w:hAnsi="Times New Roman" w:cs="Times New Roman"/>
            <w:color w:val="333333"/>
            <w:sz w:val="23"/>
            <w:szCs w:val="23"/>
            <w:shd w:val="clear" w:color="auto" w:fill="FFFFFF"/>
          </w:rPr>
          <w:delText>in</w:delText>
        </w:r>
        <w:r w:rsidDel="002A206C">
          <w:rPr>
            <w:rFonts w:ascii="Times New Roman" w:eastAsia="Times New Roman" w:hAnsi="Times New Roman" w:cs="Times New Roman"/>
            <w:color w:val="333333"/>
            <w:sz w:val="23"/>
            <w:szCs w:val="23"/>
            <w:shd w:val="clear" w:color="auto" w:fill="FFFFFF"/>
          </w:rPr>
          <w:delText xml:space="preserve"> me</w:delText>
        </w:r>
        <w:r w:rsidR="00E011F8" w:rsidDel="002A206C">
          <w:rPr>
            <w:rFonts w:ascii="Times New Roman" w:eastAsia="Times New Roman" w:hAnsi="Times New Roman" w:cs="Times New Roman"/>
            <w:color w:val="333333"/>
            <w:sz w:val="23"/>
            <w:szCs w:val="23"/>
            <w:shd w:val="clear" w:color="auto" w:fill="FFFFFF"/>
          </w:rPr>
          <w:delText xml:space="preserve">, with </w:delText>
        </w:r>
        <w:r w:rsidDel="002A206C">
          <w:rPr>
            <w:rFonts w:ascii="Times New Roman" w:eastAsia="Times New Roman" w:hAnsi="Times New Roman" w:cs="Times New Roman"/>
            <w:color w:val="333333"/>
            <w:sz w:val="23"/>
            <w:szCs w:val="23"/>
            <w:shd w:val="clear" w:color="auto" w:fill="FFFFFF"/>
          </w:rPr>
          <w:delText>his ideologies. It was mentioned in class that</w:delText>
        </w:r>
        <w:r w:rsidR="007B5327" w:rsidDel="002A206C">
          <w:rPr>
            <w:rFonts w:ascii="Times New Roman" w:eastAsia="Times New Roman" w:hAnsi="Times New Roman" w:cs="Times New Roman"/>
            <w:color w:val="333333"/>
            <w:sz w:val="23"/>
            <w:szCs w:val="23"/>
            <w:shd w:val="clear" w:color="auto" w:fill="FFFFFF"/>
          </w:rPr>
          <w:delText>,</w:delText>
        </w:r>
        <w:r w:rsidDel="002A206C">
          <w:rPr>
            <w:rFonts w:ascii="Times New Roman" w:eastAsia="Times New Roman" w:hAnsi="Times New Roman" w:cs="Times New Roman"/>
            <w:color w:val="333333"/>
            <w:sz w:val="23"/>
            <w:szCs w:val="23"/>
            <w:shd w:val="clear" w:color="auto" w:fill="FFFFFF"/>
          </w:rPr>
          <w:delText xml:space="preserve"> “If a man was paid to dig a hole, it would stimulate the economy”. I find it hard to prove such a claim and I w</w:delText>
        </w:r>
        <w:r w:rsidR="00E011F8" w:rsidDel="002A206C">
          <w:rPr>
            <w:rFonts w:ascii="Times New Roman" w:eastAsia="Times New Roman" w:hAnsi="Times New Roman" w:cs="Times New Roman"/>
            <w:color w:val="333333"/>
            <w:sz w:val="23"/>
            <w:szCs w:val="23"/>
            <w:shd w:val="clear" w:color="auto" w:fill="FFFFFF"/>
          </w:rPr>
          <w:delText>ould really love to discover the origin of this claim. It seems as if Berry would agree with this. My response however is, not that I disagree with the statement, but rather, would you want to dig a hole all day? This differs from Berry’s response to a sim</w:delText>
        </w:r>
        <w:r w:rsidR="00E011F8" w:rsidDel="002A206C">
          <w:rPr>
            <w:rFonts w:ascii="Times New Roman" w:eastAsia="Times New Roman" w:hAnsi="Times New Roman" w:cs="Times New Roman"/>
            <w:color w:val="333333"/>
            <w:sz w:val="23"/>
            <w:szCs w:val="23"/>
            <w:shd w:val="clear" w:color="auto" w:fill="FFFFFF"/>
          </w:rPr>
          <w:delText>i</w:delText>
        </w:r>
        <w:r w:rsidR="00E011F8" w:rsidDel="002A206C">
          <w:rPr>
            <w:rFonts w:ascii="Times New Roman" w:eastAsia="Times New Roman" w:hAnsi="Times New Roman" w:cs="Times New Roman"/>
            <w:color w:val="333333"/>
            <w:sz w:val="23"/>
            <w:szCs w:val="23"/>
            <w:shd w:val="clear" w:color="auto" w:fill="FFFFFF"/>
          </w:rPr>
          <w:delText xml:space="preserve">lar </w:delText>
        </w:r>
      </w:del>
      <w:del w:id="155" w:author="Nicholas Gallimore" w:date="2014-04-06T15:03:00Z">
        <w:r w:rsidR="00E011F8" w:rsidDel="008A6F9B">
          <w:rPr>
            <w:rFonts w:ascii="Times New Roman" w:eastAsia="Times New Roman" w:hAnsi="Times New Roman" w:cs="Times New Roman"/>
            <w:color w:val="333333"/>
            <w:sz w:val="23"/>
            <w:szCs w:val="23"/>
            <w:shd w:val="clear" w:color="auto" w:fill="FFFFFF"/>
          </w:rPr>
          <w:delText xml:space="preserve">question, “The issue of obsolescence may be more urgent for us now than the issue of human population” (Berry, 529) </w:delText>
        </w:r>
        <w:r w:rsidR="009D7FAF" w:rsidDel="008A6F9B">
          <w:rPr>
            <w:rFonts w:ascii="Times New Roman" w:eastAsia="Times New Roman" w:hAnsi="Times New Roman" w:cs="Times New Roman"/>
            <w:color w:val="333333"/>
            <w:sz w:val="23"/>
            <w:szCs w:val="23"/>
            <w:shd w:val="clear" w:color="auto" w:fill="FFFFFF"/>
          </w:rPr>
          <w:delText xml:space="preserve">I don’t know what to think of this. I haven’t made up my mind as to whether it would be better for an economy to do one of two things. </w:delText>
        </w:r>
      </w:del>
    </w:p>
    <w:p w14:paraId="6F004FCD" w14:textId="17B9F1AD" w:rsidR="009D7FAF" w:rsidRPr="009D7FAF" w:rsidDel="008A6F9B" w:rsidRDefault="009D7FAF">
      <w:pPr>
        <w:spacing w:line="480" w:lineRule="auto"/>
        <w:rPr>
          <w:del w:id="156" w:author="Nicholas Gallimore" w:date="2014-04-06T15:03:00Z"/>
          <w:rFonts w:ascii="Times New Roman" w:eastAsia="Times New Roman" w:hAnsi="Times New Roman" w:cs="Times New Roman"/>
          <w:color w:val="333333"/>
          <w:sz w:val="23"/>
          <w:szCs w:val="23"/>
          <w:shd w:val="clear" w:color="auto" w:fill="FFFFFF"/>
        </w:rPr>
        <w:pPrChange w:id="157" w:author="Nicholas Gallimore" w:date="2014-04-06T15:21:00Z">
          <w:pPr>
            <w:pStyle w:val="ListParagraph"/>
            <w:numPr>
              <w:numId w:val="1"/>
            </w:numPr>
            <w:spacing w:line="360" w:lineRule="auto"/>
            <w:ind w:left="1080" w:hanging="360"/>
          </w:pPr>
        </w:pPrChange>
      </w:pPr>
      <w:del w:id="158" w:author="Nicholas Gallimore" w:date="2014-04-06T15:03:00Z">
        <w:r w:rsidRPr="009D7FAF" w:rsidDel="008A6F9B">
          <w:rPr>
            <w:rFonts w:ascii="Times New Roman" w:eastAsia="Times New Roman" w:hAnsi="Times New Roman" w:cs="Times New Roman"/>
            <w:color w:val="333333"/>
            <w:sz w:val="23"/>
            <w:szCs w:val="23"/>
            <w:shd w:val="clear" w:color="auto" w:fill="FFFFFF"/>
          </w:rPr>
          <w:delText>Developing new technology that makes production more efficient, similar to He</w:delText>
        </w:r>
        <w:r w:rsidRPr="009D7FAF" w:rsidDel="008A6F9B">
          <w:rPr>
            <w:rFonts w:ascii="Times New Roman" w:eastAsia="Times New Roman" w:hAnsi="Times New Roman" w:cs="Times New Roman"/>
            <w:color w:val="333333"/>
            <w:sz w:val="23"/>
            <w:szCs w:val="23"/>
            <w:shd w:val="clear" w:color="auto" w:fill="FFFFFF"/>
          </w:rPr>
          <w:delText>n</w:delText>
        </w:r>
        <w:r w:rsidRPr="009D7FAF" w:rsidDel="008A6F9B">
          <w:rPr>
            <w:rFonts w:ascii="Times New Roman" w:eastAsia="Times New Roman" w:hAnsi="Times New Roman" w:cs="Times New Roman"/>
            <w:color w:val="333333"/>
            <w:sz w:val="23"/>
            <w:szCs w:val="23"/>
            <w:shd w:val="clear" w:color="auto" w:fill="FFFFFF"/>
          </w:rPr>
          <w:delText>ry Ford’s solution to supplying American’s with an affordable car, the Model-T Ford; the Assembly Line.</w:delText>
        </w:r>
        <w:r w:rsidDel="008A6F9B">
          <w:rPr>
            <w:rFonts w:ascii="Times New Roman" w:eastAsia="Times New Roman" w:hAnsi="Times New Roman" w:cs="Times New Roman"/>
            <w:color w:val="333333"/>
            <w:sz w:val="23"/>
            <w:szCs w:val="23"/>
            <w:shd w:val="clear" w:color="auto" w:fill="FFFFFF"/>
          </w:rPr>
          <w:delText xml:space="preserve"> In other words, job creation.</w:delText>
        </w:r>
      </w:del>
    </w:p>
    <w:p w14:paraId="15F3CED2" w14:textId="050D8777" w:rsidR="009D7FAF" w:rsidRPr="00E56E8B" w:rsidDel="008A6F9B" w:rsidRDefault="009D7FAF">
      <w:pPr>
        <w:spacing w:line="480" w:lineRule="auto"/>
        <w:rPr>
          <w:del w:id="159" w:author="Nicholas Gallimore" w:date="2014-04-06T15:03:00Z"/>
          <w:rFonts w:ascii="Times New Roman" w:hAnsi="Times New Roman" w:cs="Times New Roman"/>
          <w:szCs w:val="20"/>
        </w:rPr>
        <w:pPrChange w:id="160" w:author="Nicholas Gallimore" w:date="2014-04-06T15:21:00Z">
          <w:pPr>
            <w:pStyle w:val="ListParagraph"/>
            <w:numPr>
              <w:numId w:val="1"/>
            </w:numPr>
            <w:spacing w:line="360" w:lineRule="auto"/>
            <w:ind w:left="1080" w:hanging="360"/>
          </w:pPr>
        </w:pPrChange>
      </w:pPr>
      <w:del w:id="161" w:author="Nicholas Gallimore" w:date="2014-04-06T15:03:00Z">
        <w:r w:rsidRPr="009D7FAF" w:rsidDel="008A6F9B">
          <w:rPr>
            <w:rFonts w:ascii="Times New Roman" w:eastAsia="Times New Roman" w:hAnsi="Times New Roman" w:cs="Times New Roman"/>
            <w:color w:val="333333"/>
            <w:sz w:val="23"/>
            <w:szCs w:val="23"/>
            <w:shd w:val="clear" w:color="auto" w:fill="FFFFFF"/>
          </w:rPr>
          <w:delText xml:space="preserve"> </w:delText>
        </w:r>
        <w:r w:rsidDel="008A6F9B">
          <w:rPr>
            <w:rFonts w:ascii="Times New Roman" w:eastAsia="Times New Roman" w:hAnsi="Times New Roman" w:cs="Times New Roman"/>
            <w:color w:val="333333"/>
            <w:sz w:val="23"/>
            <w:szCs w:val="23"/>
            <w:shd w:val="clear" w:color="auto" w:fill="FFFFFF"/>
          </w:rPr>
          <w:delText>Preserving current jobs, such as New Jersey’s legislation, which, as I’ve been told, outlaws residents from filling up their own automobiles with gas, instead having a clerk fill it up. Or in other words, job preservation.</w:delText>
        </w:r>
      </w:del>
    </w:p>
    <w:p w14:paraId="5ED430BF" w14:textId="7074AF0B" w:rsidR="00D15406" w:rsidRPr="00B72EAB" w:rsidDel="008206A0" w:rsidRDefault="00D15406">
      <w:pPr>
        <w:spacing w:line="480" w:lineRule="auto"/>
        <w:rPr>
          <w:del w:id="162" w:author="Nicholas Gallimore" w:date="2014-03-24T13:37:00Z"/>
          <w:rFonts w:ascii="Times New Roman" w:hAnsi="Times New Roman" w:cs="Times New Roman"/>
        </w:rPr>
        <w:pPrChange w:id="163" w:author="Nicholas Gallimore" w:date="2014-04-06T15:21:00Z">
          <w:pPr>
            <w:spacing w:line="360" w:lineRule="auto"/>
          </w:pPr>
        </w:pPrChange>
      </w:pPr>
      <w:del w:id="164" w:author="Nicholas Gallimore" w:date="2014-04-06T15:03:00Z">
        <w:r w:rsidDel="008A6F9B">
          <w:rPr>
            <w:rFonts w:ascii="Times New Roman" w:hAnsi="Times New Roman" w:cs="Times New Roman"/>
            <w:szCs w:val="20"/>
          </w:rPr>
          <w:delText>Now I’m pretty sure both methods can stimulate the economy, and I’m not going to di</w:delText>
        </w:r>
        <w:r w:rsidDel="008A6F9B">
          <w:rPr>
            <w:rFonts w:ascii="Times New Roman" w:hAnsi="Times New Roman" w:cs="Times New Roman"/>
            <w:szCs w:val="20"/>
          </w:rPr>
          <w:delText>s</w:delText>
        </w:r>
        <w:r w:rsidDel="008A6F9B">
          <w:rPr>
            <w:rFonts w:ascii="Times New Roman" w:hAnsi="Times New Roman" w:cs="Times New Roman"/>
            <w:szCs w:val="20"/>
          </w:rPr>
          <w:delText>cuss it. However, I would just like to elaborate Berry’s stance on the issues. Clearly, Be</w:delText>
        </w:r>
        <w:r w:rsidDel="008A6F9B">
          <w:rPr>
            <w:rFonts w:ascii="Times New Roman" w:hAnsi="Times New Roman" w:cs="Times New Roman"/>
            <w:szCs w:val="20"/>
          </w:rPr>
          <w:delText>r</w:delText>
        </w:r>
        <w:r w:rsidDel="008A6F9B">
          <w:rPr>
            <w:rFonts w:ascii="Times New Roman" w:hAnsi="Times New Roman" w:cs="Times New Roman"/>
            <w:szCs w:val="20"/>
          </w:rPr>
          <w:delText xml:space="preserve">ry would prefer the second method. Berry also creates a strikingly, if not intentional, then coincidental, relationship between nature and economics: </w:delText>
        </w:r>
        <w:r w:rsidRPr="000B7EC7" w:rsidDel="008A6F9B">
          <w:rPr>
            <w:rFonts w:ascii="Times New Roman" w:hAnsi="Times New Roman" w:cs="Times New Roman"/>
            <w:szCs w:val="20"/>
          </w:rPr>
          <w:delText>“Looking at the monocultures of industrial civilization, we yearn with a kind of homesickness for the humanness and the naturalness of a highly</w:delText>
        </w:r>
        <w:r w:rsidRPr="000B7EC7" w:rsidDel="008A6F9B">
          <w:rPr>
            <w:rFonts w:ascii="Times New Roman" w:hAnsi="Times New Roman" w:cs="Times New Roman"/>
            <w:b/>
            <w:szCs w:val="20"/>
          </w:rPr>
          <w:delText xml:space="preserve"> </w:delText>
        </w:r>
        <w:r w:rsidRPr="000B7EC7" w:rsidDel="008A6F9B">
          <w:rPr>
            <w:rFonts w:ascii="Times New Roman" w:hAnsi="Times New Roman" w:cs="Times New Roman"/>
            <w:szCs w:val="20"/>
          </w:rPr>
          <w:delText>diversified, multipurpose landscape, democratically divided, with many margins. The margins are of the utmost importance. They are the divisions between holdings, as well as between kinds of work, and kinds of land. These margins-lanes, streamsides, wooded fencerows, and the like-are always freeholds of wildness, where limits are set on human intention.”</w:delText>
        </w:r>
        <w:r w:rsidR="00FC0C49" w:rsidRPr="000B7EC7" w:rsidDel="008A6F9B">
          <w:rPr>
            <w:rFonts w:ascii="Times New Roman" w:hAnsi="Times New Roman" w:cs="Times New Roman"/>
            <w:szCs w:val="20"/>
          </w:rPr>
          <w:delText xml:space="preserve"> </w:delText>
        </w:r>
        <w:r w:rsidR="00FC0C49" w:rsidDel="008A6F9B">
          <w:rPr>
            <w:rFonts w:ascii="Times New Roman" w:hAnsi="Times New Roman" w:cs="Times New Roman"/>
            <w:szCs w:val="20"/>
          </w:rPr>
          <w:delText>(Berry, 530) Now I’m not sure if he intenti</w:delText>
        </w:r>
        <w:r w:rsidR="000B7EC7" w:rsidDel="008A6F9B">
          <w:rPr>
            <w:rFonts w:ascii="Times New Roman" w:hAnsi="Times New Roman" w:cs="Times New Roman"/>
            <w:szCs w:val="20"/>
          </w:rPr>
          <w:delText>ona</w:delText>
        </w:r>
        <w:r w:rsidR="000B7EC7" w:rsidDel="008A6F9B">
          <w:rPr>
            <w:rFonts w:ascii="Times New Roman" w:hAnsi="Times New Roman" w:cs="Times New Roman"/>
            <w:szCs w:val="20"/>
          </w:rPr>
          <w:delText>l</w:delText>
        </w:r>
        <w:r w:rsidR="000B7EC7" w:rsidDel="008A6F9B">
          <w:rPr>
            <w:rFonts w:ascii="Times New Roman" w:hAnsi="Times New Roman" w:cs="Times New Roman"/>
            <w:szCs w:val="20"/>
          </w:rPr>
          <w:delText>ly used the words such as: highly diversified, margins, divisions, and holdings</w:delText>
        </w:r>
        <w:r w:rsidR="00FC0C49" w:rsidDel="008A6F9B">
          <w:rPr>
            <w:rFonts w:ascii="Times New Roman" w:hAnsi="Times New Roman" w:cs="Times New Roman"/>
            <w:szCs w:val="20"/>
          </w:rPr>
          <w:delText xml:space="preserve"> on pu</w:delText>
        </w:r>
        <w:r w:rsidR="00FC0C49" w:rsidDel="008A6F9B">
          <w:rPr>
            <w:rFonts w:ascii="Times New Roman" w:hAnsi="Times New Roman" w:cs="Times New Roman"/>
            <w:szCs w:val="20"/>
          </w:rPr>
          <w:delText>r</w:delText>
        </w:r>
        <w:r w:rsidR="00FC0C49" w:rsidDel="008A6F9B">
          <w:rPr>
            <w:rFonts w:ascii="Times New Roman" w:hAnsi="Times New Roman" w:cs="Times New Roman"/>
            <w:szCs w:val="20"/>
          </w:rPr>
          <w:delText>pose. But when I first read the particular passage, it r</w:delText>
        </w:r>
        <w:r w:rsidR="000B7EC7" w:rsidDel="008A6F9B">
          <w:rPr>
            <w:rFonts w:ascii="Times New Roman" w:hAnsi="Times New Roman" w:cs="Times New Roman"/>
            <w:szCs w:val="20"/>
          </w:rPr>
          <w:delText xml:space="preserve">eminded me of the Stock Market, as if he is comparing Wall Street to Wildness. </w:delText>
        </w:r>
      </w:del>
      <w:del w:id="165" w:author="Nicholas Gallimore" w:date="2014-04-06T14:45:00Z">
        <w:r w:rsidR="000B7EC7" w:rsidDel="004B4504">
          <w:rPr>
            <w:rFonts w:ascii="Times New Roman" w:hAnsi="Times New Roman" w:cs="Times New Roman"/>
            <w:szCs w:val="20"/>
          </w:rPr>
          <w:delText>Berry ends his essay with the following me</w:delText>
        </w:r>
        <w:r w:rsidR="000B7EC7" w:rsidDel="004B4504">
          <w:rPr>
            <w:rFonts w:ascii="Times New Roman" w:hAnsi="Times New Roman" w:cs="Times New Roman"/>
            <w:szCs w:val="20"/>
          </w:rPr>
          <w:delText>s</w:delText>
        </w:r>
        <w:r w:rsidR="000B7EC7" w:rsidDel="004B4504">
          <w:rPr>
            <w:rFonts w:ascii="Times New Roman" w:hAnsi="Times New Roman" w:cs="Times New Roman"/>
            <w:szCs w:val="20"/>
          </w:rPr>
          <w:delText>sage, “And we should not neglect to notice that, whereas the monocultural landscape is totalitarian in tendency, the landscape of harmony is democratic and free.</w:delText>
        </w:r>
        <w:r w:rsidR="00A53D4C" w:rsidDel="004B4504">
          <w:rPr>
            <w:rFonts w:ascii="Times New Roman" w:hAnsi="Times New Roman" w:cs="Times New Roman"/>
            <w:szCs w:val="20"/>
          </w:rPr>
          <w:delText>” (Berry, 530)</w:delText>
        </w:r>
      </w:del>
    </w:p>
    <w:p w14:paraId="437B1134" w14:textId="1390D495" w:rsidR="00461195" w:rsidRDefault="008A6F9B">
      <w:pPr>
        <w:spacing w:line="480" w:lineRule="auto"/>
        <w:rPr>
          <w:ins w:id="166" w:author="Nicholas Gallimore" w:date="2014-04-07T15:12:00Z"/>
          <w:rFonts w:ascii="Times New Roman" w:hAnsi="Times New Roman"/>
          <w:color w:val="000000"/>
        </w:rPr>
        <w:pPrChange w:id="167" w:author="Nicholas Gallimore" w:date="2014-04-06T15:27:00Z">
          <w:pPr>
            <w:pStyle w:val="NormalWeb"/>
            <w:shd w:val="clear" w:color="auto" w:fill="FFFFFF"/>
            <w:spacing w:before="96" w:beforeAutospacing="0" w:after="120" w:afterAutospacing="0" w:line="288" w:lineRule="atLeast"/>
          </w:pPr>
        </w:pPrChange>
      </w:pPr>
      <w:ins w:id="168" w:author="Nicholas Gallimore" w:date="2014-04-06T15:04:00Z">
        <w:r>
          <w:rPr>
            <w:rFonts w:ascii="Times New Roman" w:hAnsi="Times New Roman"/>
            <w:color w:val="000000"/>
          </w:rPr>
          <w:t>Berry</w:t>
        </w:r>
      </w:ins>
      <w:ins w:id="169" w:author="Nicholas Gallimore" w:date="2014-03-24T14:22:00Z">
        <w:r>
          <w:rPr>
            <w:rFonts w:ascii="Times New Roman" w:hAnsi="Times New Roman"/>
            <w:color w:val="000000"/>
          </w:rPr>
          <w:t xml:space="preserve"> claims </w:t>
        </w:r>
        <w:r w:rsidR="00D347A5">
          <w:rPr>
            <w:rFonts w:ascii="Times New Roman" w:hAnsi="Times New Roman"/>
            <w:color w:val="000000"/>
          </w:rPr>
          <w:t xml:space="preserve">that it is a natural tendency for </w:t>
        </w:r>
      </w:ins>
      <w:ins w:id="170" w:author="Nicholas Gallimore" w:date="2014-03-24T14:24:00Z">
        <w:r w:rsidR="00D347A5">
          <w:rPr>
            <w:rFonts w:ascii="Times New Roman" w:hAnsi="Times New Roman"/>
            <w:color w:val="000000"/>
          </w:rPr>
          <w:t>humans to be self-centered</w:t>
        </w:r>
      </w:ins>
      <w:ins w:id="171" w:author="Nicholas Gallimore" w:date="2014-04-06T15:12:00Z">
        <w:r w:rsidR="002622C8">
          <w:rPr>
            <w:rFonts w:ascii="Times New Roman" w:hAnsi="Times New Roman"/>
            <w:color w:val="000000"/>
          </w:rPr>
          <w:t xml:space="preserve">, </w:t>
        </w:r>
        <w:r w:rsidR="00C60AE7">
          <w:rPr>
            <w:rFonts w:ascii="Times New Roman" w:hAnsi="Times New Roman"/>
            <w:color w:val="000000"/>
          </w:rPr>
          <w:t>and i</w:t>
        </w:r>
        <w:r w:rsidR="00C60AE7">
          <w:rPr>
            <w:rFonts w:ascii="Times New Roman" w:hAnsi="Times New Roman"/>
            <w:color w:val="000000"/>
          </w:rPr>
          <w:t>n</w:t>
        </w:r>
        <w:r w:rsidR="00C60AE7">
          <w:rPr>
            <w:rFonts w:ascii="Times New Roman" w:hAnsi="Times New Roman"/>
            <w:color w:val="000000"/>
          </w:rPr>
          <w:t>deed</w:t>
        </w:r>
      </w:ins>
      <w:ins w:id="172" w:author="Nicholas Gallimore" w:date="2014-04-06T15:07:00Z">
        <w:r w:rsidR="00C60AE7">
          <w:rPr>
            <w:rFonts w:ascii="Times New Roman" w:hAnsi="Times New Roman"/>
            <w:color w:val="000000"/>
          </w:rPr>
          <w:t xml:space="preserve"> it</w:t>
        </w:r>
      </w:ins>
      <w:ins w:id="173" w:author="Nicholas Gallimore" w:date="2014-03-24T14:24:00Z">
        <w:r w:rsidR="00D347A5">
          <w:rPr>
            <w:rFonts w:ascii="Times New Roman" w:hAnsi="Times New Roman"/>
            <w:color w:val="000000"/>
          </w:rPr>
          <w:t xml:space="preserve"> is a rare occurrence in which one ventures out of a self-centered universe</w:t>
        </w:r>
      </w:ins>
      <w:ins w:id="174" w:author="Nicholas Gallimore" w:date="2014-04-14T02:48:00Z">
        <w:r w:rsidR="002622C8">
          <w:rPr>
            <w:rFonts w:ascii="Times New Roman" w:hAnsi="Times New Roman"/>
            <w:color w:val="000000"/>
          </w:rPr>
          <w:t xml:space="preserve">. </w:t>
        </w:r>
      </w:ins>
      <w:ins w:id="175" w:author="Nicholas Gallimore" w:date="2014-04-14T02:49:00Z">
        <w:r w:rsidR="002622C8">
          <w:rPr>
            <w:rFonts w:ascii="Times New Roman" w:hAnsi="Times New Roman"/>
            <w:color w:val="000000"/>
          </w:rPr>
          <w:t xml:space="preserve">Yet </w:t>
        </w:r>
      </w:ins>
      <w:ins w:id="176" w:author="Nicholas Gallimore" w:date="2014-04-06T15:23:00Z">
        <w:r w:rsidR="00C76AA0">
          <w:rPr>
            <w:rFonts w:ascii="Times New Roman" w:hAnsi="Times New Roman"/>
            <w:color w:val="000000"/>
          </w:rPr>
          <w:t xml:space="preserve">still </w:t>
        </w:r>
      </w:ins>
      <w:ins w:id="177" w:author="Nicholas Gallimore" w:date="2014-04-14T02:49:00Z">
        <w:r w:rsidR="002622C8">
          <w:rPr>
            <w:rFonts w:ascii="Times New Roman" w:hAnsi="Times New Roman"/>
            <w:color w:val="000000"/>
          </w:rPr>
          <w:t xml:space="preserve">we </w:t>
        </w:r>
      </w:ins>
      <w:ins w:id="178" w:author="Nicholas Gallimore" w:date="2014-04-06T15:25:00Z">
        <w:r w:rsidR="00FF64FB">
          <w:rPr>
            <w:rFonts w:ascii="Times New Roman" w:hAnsi="Times New Roman"/>
            <w:color w:val="000000"/>
          </w:rPr>
          <w:t>continue to face problems imposed by nature and its resources.</w:t>
        </w:r>
      </w:ins>
      <w:ins w:id="179" w:author="Nicholas Gallimore" w:date="2014-04-06T15:19:00Z">
        <w:r w:rsidR="00521202">
          <w:rPr>
            <w:rFonts w:ascii="Times New Roman" w:hAnsi="Times New Roman"/>
            <w:color w:val="000000"/>
          </w:rPr>
          <w:t xml:space="preserve"> </w:t>
        </w:r>
      </w:ins>
      <w:ins w:id="180" w:author="Nicholas Gallimore" w:date="2014-03-24T14:29:00Z">
        <w:r w:rsidR="004A24DF">
          <w:rPr>
            <w:rFonts w:ascii="Times New Roman" w:hAnsi="Times New Roman"/>
            <w:color w:val="000000"/>
          </w:rPr>
          <w:t>I</w:t>
        </w:r>
        <w:r w:rsidR="00D347A5">
          <w:rPr>
            <w:rFonts w:ascii="Times New Roman" w:hAnsi="Times New Roman"/>
            <w:color w:val="000000"/>
          </w:rPr>
          <w:t xml:space="preserve">n order for all that is </w:t>
        </w:r>
        <w:r w:rsidR="002D7D3E">
          <w:rPr>
            <w:rFonts w:ascii="Times New Roman" w:hAnsi="Times New Roman"/>
            <w:color w:val="000000"/>
          </w:rPr>
          <w:t>Nature to exist in harmony</w:t>
        </w:r>
        <w:r w:rsidR="00D347A5">
          <w:rPr>
            <w:rFonts w:ascii="Times New Roman" w:hAnsi="Times New Roman"/>
            <w:color w:val="000000"/>
          </w:rPr>
          <w:t xml:space="preserve">, we must diverge from our </w:t>
        </w:r>
      </w:ins>
      <w:ins w:id="181" w:author="Nicholas Gallimore" w:date="2014-03-24T14:31:00Z">
        <w:r w:rsidR="00D347A5">
          <w:rPr>
            <w:rFonts w:ascii="Times New Roman" w:hAnsi="Times New Roman"/>
            <w:color w:val="000000"/>
          </w:rPr>
          <w:t>homocentric tendencies and take on a</w:t>
        </w:r>
      </w:ins>
      <w:ins w:id="182" w:author="Nicholas Gallimore" w:date="2014-04-06T15:58:00Z">
        <w:r w:rsidR="006A016A">
          <w:rPr>
            <w:rFonts w:ascii="Times New Roman" w:hAnsi="Times New Roman"/>
            <w:color w:val="000000"/>
          </w:rPr>
          <w:t>n</w:t>
        </w:r>
      </w:ins>
      <w:ins w:id="183" w:author="Nicholas Gallimore" w:date="2014-03-24T14:31:00Z">
        <w:r w:rsidR="00D347A5">
          <w:rPr>
            <w:rFonts w:ascii="Times New Roman" w:hAnsi="Times New Roman"/>
            <w:color w:val="000000"/>
          </w:rPr>
          <w:t xml:space="preserve"> </w:t>
        </w:r>
      </w:ins>
      <w:ins w:id="184" w:author="Nicholas Gallimore" w:date="2014-04-06T15:57:00Z">
        <w:r w:rsidR="006A016A">
          <w:rPr>
            <w:rFonts w:ascii="Times New Roman" w:hAnsi="Times New Roman"/>
            <w:color w:val="000000"/>
          </w:rPr>
          <w:t xml:space="preserve">unfamiliar </w:t>
        </w:r>
      </w:ins>
      <w:ins w:id="185" w:author="Nicholas Gallimore" w:date="2014-03-24T14:31:00Z">
        <w:r w:rsidR="00D347A5">
          <w:rPr>
            <w:rFonts w:ascii="Times New Roman" w:hAnsi="Times New Roman"/>
            <w:color w:val="000000"/>
          </w:rPr>
          <w:t xml:space="preserve">foreign </w:t>
        </w:r>
      </w:ins>
      <w:ins w:id="186" w:author="Nicholas Gallimore" w:date="2014-04-06T15:56:00Z">
        <w:r w:rsidR="006A016A">
          <w:rPr>
            <w:rFonts w:ascii="Times New Roman" w:hAnsi="Times New Roman"/>
            <w:color w:val="000000"/>
          </w:rPr>
          <w:t>perspective</w:t>
        </w:r>
      </w:ins>
      <w:ins w:id="187" w:author="Nicholas Gallimore" w:date="2014-04-07T15:11:00Z">
        <w:r w:rsidR="00C16BE1">
          <w:rPr>
            <w:rFonts w:ascii="Times New Roman" w:hAnsi="Times New Roman"/>
            <w:color w:val="000000"/>
          </w:rPr>
          <w:t>. This holds true for even if</w:t>
        </w:r>
      </w:ins>
      <w:ins w:id="188" w:author="Nicholas Gallimore" w:date="2014-03-24T14:31:00Z">
        <w:r w:rsidR="00C16BE1">
          <w:rPr>
            <w:rFonts w:ascii="Times New Roman" w:hAnsi="Times New Roman"/>
            <w:color w:val="000000"/>
          </w:rPr>
          <w:t xml:space="preserve"> we</w:t>
        </w:r>
      </w:ins>
      <w:ins w:id="189" w:author="Nicholas Gallimore" w:date="2014-04-06T15:57:00Z">
        <w:r w:rsidR="006A016A">
          <w:rPr>
            <w:rFonts w:ascii="Times New Roman" w:hAnsi="Times New Roman"/>
            <w:color w:val="000000"/>
          </w:rPr>
          <w:t xml:space="preserve"> remain </w:t>
        </w:r>
      </w:ins>
      <w:ins w:id="190" w:author="Nicholas Gallimore" w:date="2014-04-07T15:11:00Z">
        <w:r w:rsidR="00C16BE1">
          <w:rPr>
            <w:rFonts w:ascii="Times New Roman" w:hAnsi="Times New Roman"/>
            <w:color w:val="000000"/>
          </w:rPr>
          <w:t xml:space="preserve">self-centered or </w:t>
        </w:r>
      </w:ins>
      <w:ins w:id="191" w:author="Nicholas Gallimore" w:date="2014-03-24T14:31:00Z">
        <w:r w:rsidR="00D347A5">
          <w:rPr>
            <w:rFonts w:ascii="Times New Roman" w:hAnsi="Times New Roman"/>
            <w:color w:val="000000"/>
          </w:rPr>
          <w:t>biased</w:t>
        </w:r>
        <w:r w:rsidR="00C16BE1">
          <w:rPr>
            <w:rFonts w:ascii="Times New Roman" w:hAnsi="Times New Roman"/>
            <w:color w:val="000000"/>
          </w:rPr>
          <w:t xml:space="preserve"> </w:t>
        </w:r>
      </w:ins>
      <w:ins w:id="192" w:author="Nicholas Gallimore" w:date="2014-04-06T15:57:00Z">
        <w:r w:rsidR="006A016A">
          <w:rPr>
            <w:rFonts w:ascii="Times New Roman" w:hAnsi="Times New Roman"/>
            <w:color w:val="000000"/>
          </w:rPr>
          <w:t>in nature</w:t>
        </w:r>
      </w:ins>
      <w:ins w:id="193" w:author="Nicholas Gallimore" w:date="2014-03-24T14:31:00Z">
        <w:r w:rsidR="002D7D3E">
          <w:rPr>
            <w:rFonts w:ascii="Times New Roman" w:hAnsi="Times New Roman"/>
            <w:color w:val="000000"/>
          </w:rPr>
          <w:t>.</w:t>
        </w:r>
      </w:ins>
      <w:ins w:id="194" w:author="Nicholas Gallimore" w:date="2014-04-06T15:09:00Z">
        <w:r w:rsidR="0070325D">
          <w:rPr>
            <w:rFonts w:ascii="Times New Roman" w:hAnsi="Times New Roman"/>
            <w:color w:val="000000"/>
          </w:rPr>
          <w:t xml:space="preserve"> </w:t>
        </w:r>
      </w:ins>
    </w:p>
    <w:p w14:paraId="2943CE38" w14:textId="2D5D405B" w:rsidR="002C67DE" w:rsidRDefault="00AC7348" w:rsidP="00AC7348">
      <w:pPr>
        <w:spacing w:line="480" w:lineRule="auto"/>
        <w:ind w:firstLine="720"/>
        <w:rPr>
          <w:ins w:id="195" w:author="Nicholas Gallimore" w:date="2014-04-14T03:33:00Z"/>
          <w:rFonts w:ascii="Cambria" w:hAnsi="Cambria"/>
        </w:rPr>
      </w:pPr>
      <w:ins w:id="196" w:author="Nicholas Gallimore" w:date="2014-04-07T14:45:00Z">
        <w:r w:rsidRPr="0018233F">
          <w:rPr>
            <w:rFonts w:ascii="Cambria" w:hAnsi="Cambria"/>
          </w:rPr>
          <w:t>The most inquisitive part about mankind however</w:t>
        </w:r>
        <w:r>
          <w:rPr>
            <w:rFonts w:ascii="Cambria" w:hAnsi="Cambria"/>
          </w:rPr>
          <w:t xml:space="preserve"> is that we never seem to stop s</w:t>
        </w:r>
        <w:r w:rsidRPr="0018233F">
          <w:rPr>
            <w:rFonts w:ascii="Cambria" w:hAnsi="Cambria"/>
          </w:rPr>
          <w:t>earching for answers. For as long as we search for answers to mankind pro</w:t>
        </w:r>
        <w:r w:rsidRPr="0018233F">
          <w:rPr>
            <w:rFonts w:ascii="Cambria" w:hAnsi="Cambria"/>
          </w:rPr>
          <w:t>b</w:t>
        </w:r>
        <w:r w:rsidRPr="0018233F">
          <w:rPr>
            <w:rFonts w:ascii="Cambria" w:hAnsi="Cambria"/>
          </w:rPr>
          <w:lastRenderedPageBreak/>
          <w:t xml:space="preserve">lems, Nature in the end will transform </w:t>
        </w:r>
      </w:ins>
      <w:ins w:id="197" w:author="Nicholas Gallimore" w:date="2014-04-07T15:31:00Z">
        <w:r w:rsidR="00021FA9">
          <w:rPr>
            <w:rFonts w:ascii="Cambria" w:hAnsi="Cambria"/>
          </w:rPr>
          <w:t>respectiv</w:t>
        </w:r>
        <w:r w:rsidR="00021FA9">
          <w:rPr>
            <w:rFonts w:ascii="Cambria" w:hAnsi="Cambria"/>
          </w:rPr>
          <w:t>e</w:t>
        </w:r>
        <w:r w:rsidR="00021FA9">
          <w:rPr>
            <w:rFonts w:ascii="Cambria" w:hAnsi="Cambria"/>
          </w:rPr>
          <w:t xml:space="preserve">ly </w:t>
        </w:r>
      </w:ins>
      <w:ins w:id="198" w:author="Nicholas Gallimore" w:date="2014-04-07T14:45:00Z">
        <w:r w:rsidR="00021FA9">
          <w:rPr>
            <w:rFonts w:ascii="Cambria" w:hAnsi="Cambria"/>
          </w:rPr>
          <w:t>into an equally</w:t>
        </w:r>
        <w:r w:rsidRPr="0018233F">
          <w:rPr>
            <w:rFonts w:ascii="Cambria" w:hAnsi="Cambria"/>
          </w:rPr>
          <w:t xml:space="preserve"> bigger problem. And when we solve </w:t>
        </w:r>
      </w:ins>
      <w:ins w:id="199" w:author="Nicholas Gallimore" w:date="2014-04-07T15:31:00Z">
        <w:r w:rsidR="0049316E">
          <w:rPr>
            <w:rFonts w:ascii="Cambria" w:hAnsi="Cambria"/>
          </w:rPr>
          <w:t>any given nature problem</w:t>
        </w:r>
      </w:ins>
      <w:ins w:id="200" w:author="Nicholas Gallimore" w:date="2014-04-07T14:45:00Z">
        <w:r w:rsidRPr="0018233F">
          <w:rPr>
            <w:rFonts w:ascii="Cambria" w:hAnsi="Cambria"/>
          </w:rPr>
          <w:t>, it too will cause a</w:t>
        </w:r>
      </w:ins>
      <w:ins w:id="201" w:author="Nicholas Gallimore" w:date="2014-04-07T15:32:00Z">
        <w:r w:rsidR="0049316E">
          <w:rPr>
            <w:rFonts w:ascii="Cambria" w:hAnsi="Cambria"/>
          </w:rPr>
          <w:t xml:space="preserve">n </w:t>
        </w:r>
      </w:ins>
      <w:ins w:id="202" w:author="Nicholas Gallimore" w:date="2014-04-07T15:33:00Z">
        <w:r w:rsidR="0049316E">
          <w:rPr>
            <w:rFonts w:ascii="Cambria" w:hAnsi="Cambria"/>
          </w:rPr>
          <w:t>unpredictable</w:t>
        </w:r>
      </w:ins>
      <w:ins w:id="203" w:author="Nicholas Gallimore" w:date="2014-04-07T14:45:00Z">
        <w:r w:rsidRPr="0018233F">
          <w:rPr>
            <w:rFonts w:ascii="Cambria" w:hAnsi="Cambria"/>
          </w:rPr>
          <w:t xml:space="preserve"> sp</w:t>
        </w:r>
        <w:r w:rsidRPr="0018233F">
          <w:rPr>
            <w:rFonts w:ascii="Cambria" w:hAnsi="Cambria"/>
          </w:rPr>
          <w:t>i</w:t>
        </w:r>
        <w:r w:rsidRPr="0018233F">
          <w:rPr>
            <w:rFonts w:ascii="Cambria" w:hAnsi="Cambria"/>
          </w:rPr>
          <w:t xml:space="preserve">ral effect that just never seems to end, nor did we see it start. </w:t>
        </w:r>
      </w:ins>
      <w:ins w:id="204" w:author="Nicholas Gallimore" w:date="2014-04-07T15:32:00Z">
        <w:r w:rsidR="0049316E">
          <w:rPr>
            <w:rFonts w:ascii="Cambria" w:hAnsi="Cambria"/>
          </w:rPr>
          <w:t xml:space="preserve">We have no clue what the </w:t>
        </w:r>
      </w:ins>
      <w:ins w:id="205" w:author="Nicholas Gallimore" w:date="2014-04-07T15:33:00Z">
        <w:r w:rsidR="0049316E">
          <w:rPr>
            <w:rFonts w:ascii="Cambria" w:hAnsi="Cambria"/>
          </w:rPr>
          <w:t>cons</w:t>
        </w:r>
        <w:r w:rsidR="0049316E">
          <w:rPr>
            <w:rFonts w:ascii="Cambria" w:hAnsi="Cambria"/>
          </w:rPr>
          <w:t>e</w:t>
        </w:r>
        <w:r w:rsidR="0049316E">
          <w:rPr>
            <w:rFonts w:ascii="Cambria" w:hAnsi="Cambria"/>
          </w:rPr>
          <w:t>quences</w:t>
        </w:r>
      </w:ins>
      <w:ins w:id="206" w:author="Nicholas Gallimore" w:date="2014-04-07T15:32:00Z">
        <w:r w:rsidR="0049316E">
          <w:rPr>
            <w:rFonts w:ascii="Cambria" w:hAnsi="Cambria"/>
          </w:rPr>
          <w:t xml:space="preserve"> are of solving big world problems, yet we continue to put forth</w:t>
        </w:r>
      </w:ins>
      <w:ins w:id="207" w:author="Nicholas Gallimore" w:date="2014-04-07T15:33:00Z">
        <w:r w:rsidR="0049316E">
          <w:rPr>
            <w:rFonts w:ascii="Cambria" w:hAnsi="Cambria"/>
          </w:rPr>
          <w:t xml:space="preserve"> </w:t>
        </w:r>
      </w:ins>
      <w:ins w:id="208" w:author="Nicholas Gallimore" w:date="2014-04-07T15:32:00Z">
        <w:r w:rsidR="0049316E">
          <w:rPr>
            <w:rFonts w:ascii="Cambria" w:hAnsi="Cambria"/>
          </w:rPr>
          <w:t xml:space="preserve">the effort just because it is hard coded into our genes. </w:t>
        </w:r>
      </w:ins>
      <w:ins w:id="209" w:author="Nicholas Gallimore" w:date="2014-04-14T03:32:00Z">
        <w:r w:rsidR="002C67DE">
          <w:rPr>
            <w:rFonts w:ascii="Cambria" w:hAnsi="Cambria"/>
          </w:rPr>
          <w:t xml:space="preserve">Our ancestors, </w:t>
        </w:r>
      </w:ins>
      <w:ins w:id="210" w:author="Nicholas Gallimore" w:date="2014-04-07T14:45:00Z">
        <w:r w:rsidR="002C67DE">
          <w:rPr>
            <w:rFonts w:ascii="Cambria" w:hAnsi="Cambria"/>
          </w:rPr>
          <w:t>w</w:t>
        </w:r>
        <w:r w:rsidRPr="0018233F">
          <w:rPr>
            <w:rFonts w:ascii="Cambria" w:hAnsi="Cambria"/>
          </w:rPr>
          <w:t xml:space="preserve">hoever they may have </w:t>
        </w:r>
        <w:r w:rsidR="002C67DE">
          <w:rPr>
            <w:rFonts w:ascii="Cambria" w:hAnsi="Cambria"/>
          </w:rPr>
          <w:t xml:space="preserve">been all had one thing in common. </w:t>
        </w:r>
      </w:ins>
      <w:ins w:id="211" w:author="Nicholas Gallimore" w:date="2014-04-14T03:32:00Z">
        <w:r w:rsidR="002C67DE">
          <w:rPr>
            <w:rFonts w:ascii="Cambria" w:hAnsi="Cambria"/>
          </w:rPr>
          <w:t>They created a stockpile of problems and then left them behind for future gener</w:t>
        </w:r>
      </w:ins>
      <w:ins w:id="212" w:author="Nicholas Gallimore" w:date="2014-04-14T03:33:00Z">
        <w:r w:rsidR="002C67DE">
          <w:rPr>
            <w:rFonts w:ascii="Cambria" w:hAnsi="Cambria"/>
          </w:rPr>
          <w:t>a</w:t>
        </w:r>
      </w:ins>
      <w:ins w:id="213" w:author="Nicholas Gallimore" w:date="2014-04-14T03:32:00Z">
        <w:r w:rsidR="002C67DE">
          <w:rPr>
            <w:rFonts w:ascii="Cambria" w:hAnsi="Cambria"/>
          </w:rPr>
          <w:t>tion’s to solve. The unfortunate fact is that regardless of our actions, t</w:t>
        </w:r>
      </w:ins>
      <w:ins w:id="214" w:author="Nicholas Gallimore" w:date="2014-04-07T14:45:00Z">
        <w:r w:rsidRPr="0018233F">
          <w:rPr>
            <w:rFonts w:ascii="Cambria" w:hAnsi="Cambria"/>
          </w:rPr>
          <w:t>he same will happen</w:t>
        </w:r>
      </w:ins>
      <w:ins w:id="215" w:author="Nicholas Gallimore" w:date="2014-04-14T03:33:00Z">
        <w:r w:rsidR="002C67DE">
          <w:rPr>
            <w:rFonts w:ascii="Cambria" w:hAnsi="Cambria"/>
          </w:rPr>
          <w:t>.</w:t>
        </w:r>
      </w:ins>
    </w:p>
    <w:p w14:paraId="5D632229" w14:textId="76EC1821" w:rsidR="00AC7348" w:rsidRDefault="007C779A">
      <w:pPr>
        <w:spacing w:line="480" w:lineRule="auto"/>
        <w:ind w:firstLine="720"/>
        <w:rPr>
          <w:ins w:id="216" w:author="Nicholas Gallimore" w:date="2014-04-07T14:45:00Z"/>
          <w:rFonts w:ascii="Cambria" w:hAnsi="Cambria"/>
        </w:rPr>
        <w:pPrChange w:id="217" w:author="Nicholas Gallimore" w:date="2014-04-14T03:33:00Z">
          <w:pPr>
            <w:spacing w:line="480" w:lineRule="auto"/>
          </w:pPr>
        </w:pPrChange>
      </w:pPr>
      <w:ins w:id="218" w:author="Nicholas Gallimore" w:date="2014-04-14T03:28:00Z">
        <w:r>
          <w:rPr>
            <w:rFonts w:ascii="Cambria" w:hAnsi="Cambria"/>
          </w:rPr>
          <w:t>Leopold however, views</w:t>
        </w:r>
      </w:ins>
      <w:ins w:id="219" w:author="Nicholas Gallimore" w:date="2014-04-07T14:53:00Z">
        <w:r w:rsidR="00AC7348">
          <w:rPr>
            <w:rFonts w:ascii="Cambria" w:hAnsi="Cambria"/>
          </w:rPr>
          <w:t xml:space="preserve"> the problem from a perspective that doesn</w:t>
        </w:r>
      </w:ins>
      <w:ins w:id="220" w:author="Nicholas Gallimore" w:date="2014-04-07T14:56:00Z">
        <w:r w:rsidR="00AC7348">
          <w:rPr>
            <w:rFonts w:ascii="Cambria" w:hAnsi="Cambria"/>
          </w:rPr>
          <w:t xml:space="preserve">’t require him to </w:t>
        </w:r>
      </w:ins>
      <w:ins w:id="221" w:author="Nicholas Gallimore" w:date="2014-04-07T14:57:00Z">
        <w:r w:rsidR="00057016">
          <w:rPr>
            <w:rFonts w:ascii="Cambria" w:hAnsi="Cambria"/>
          </w:rPr>
          <w:t>make a living off the land. I think that if Le</w:t>
        </w:r>
        <w:r w:rsidR="00057016">
          <w:rPr>
            <w:rFonts w:ascii="Cambria" w:hAnsi="Cambria"/>
          </w:rPr>
          <w:t>o</w:t>
        </w:r>
        <w:r w:rsidR="00057016">
          <w:rPr>
            <w:rFonts w:ascii="Cambria" w:hAnsi="Cambria"/>
          </w:rPr>
          <w:t xml:space="preserve">pold had to live only off nature his </w:t>
        </w:r>
      </w:ins>
      <w:ins w:id="222" w:author="Nicholas Gallimore" w:date="2014-04-07T14:58:00Z">
        <w:r w:rsidR="00057016">
          <w:rPr>
            <w:rFonts w:ascii="Cambria" w:hAnsi="Cambria"/>
          </w:rPr>
          <w:t>concern</w:t>
        </w:r>
      </w:ins>
      <w:ins w:id="223" w:author="Nicholas Gallimore" w:date="2014-04-07T14:57:00Z">
        <w:r w:rsidR="00057016">
          <w:rPr>
            <w:rFonts w:ascii="Cambria" w:hAnsi="Cambria"/>
          </w:rPr>
          <w:t xml:space="preserve"> amongst the price of timber: </w:t>
        </w:r>
      </w:ins>
      <w:ins w:id="224" w:author="Nicholas Gallimore" w:date="2014-04-07T14:59:00Z">
        <w:r w:rsidR="00057016">
          <w:rPr>
            <w:rFonts w:ascii="Cambria" w:hAnsi="Cambria"/>
          </w:rPr>
          <w:t>“The pine will ultimately bring ten dollars a thousand, the birch two dollars</w:t>
        </w:r>
      </w:ins>
      <w:ins w:id="225" w:author="Nicholas Gallimore" w:date="2014-04-07T15:01:00Z">
        <w:r w:rsidR="00057016">
          <w:rPr>
            <w:rFonts w:ascii="Cambria" w:hAnsi="Cambria"/>
          </w:rPr>
          <w:t>” (Leopold pg. 69)</w:t>
        </w:r>
      </w:ins>
      <w:ins w:id="226" w:author="Nicholas Gallimore" w:date="2014-04-07T15:02:00Z">
        <w:r w:rsidR="00DD624C">
          <w:rPr>
            <w:rFonts w:ascii="Cambria" w:hAnsi="Cambria"/>
          </w:rPr>
          <w:t xml:space="preserve"> and ot</w:t>
        </w:r>
        <w:r w:rsidR="00DD624C">
          <w:rPr>
            <w:rFonts w:ascii="Cambria" w:hAnsi="Cambria"/>
          </w:rPr>
          <w:t>h</w:t>
        </w:r>
        <w:r w:rsidR="00DD624C">
          <w:rPr>
            <w:rFonts w:ascii="Cambria" w:hAnsi="Cambria"/>
          </w:rPr>
          <w:t xml:space="preserve">er factors will continue to add towards his bias. </w:t>
        </w:r>
      </w:ins>
      <w:ins w:id="227" w:author="Nicholas Gallimore" w:date="2014-04-07T14:45:00Z">
        <w:r w:rsidR="00AC7348">
          <w:rPr>
            <w:rFonts w:ascii="Cambria" w:hAnsi="Cambria"/>
          </w:rPr>
          <w:t>According to Leopold, “We classify ourselves into vocations, each of which e</w:t>
        </w:r>
        <w:r w:rsidR="00AC7348">
          <w:rPr>
            <w:rFonts w:ascii="Cambria" w:hAnsi="Cambria"/>
          </w:rPr>
          <w:t>i</w:t>
        </w:r>
        <w:r w:rsidR="00AC7348">
          <w:rPr>
            <w:rFonts w:ascii="Cambria" w:hAnsi="Cambria"/>
          </w:rPr>
          <w:t>ther wields some particular tool, or sells it, or repairs, or sharpens it, or dispenses a</w:t>
        </w:r>
        <w:r w:rsidR="00AC7348">
          <w:rPr>
            <w:rFonts w:ascii="Cambria" w:hAnsi="Cambria"/>
          </w:rPr>
          <w:t>d</w:t>
        </w:r>
        <w:r w:rsidR="00AC7348">
          <w:rPr>
            <w:rFonts w:ascii="Cambria" w:hAnsi="Cambria"/>
          </w:rPr>
          <w:t>vice on how to do so” (Leopold Pg. 68) and by doing this, “we avoid responsibility for the misuse of any tool save our own” (Le</w:t>
        </w:r>
        <w:r w:rsidR="00AC7348">
          <w:rPr>
            <w:rFonts w:ascii="Cambria" w:hAnsi="Cambria"/>
          </w:rPr>
          <w:t>o</w:t>
        </w:r>
        <w:r w:rsidR="00AC7348">
          <w:rPr>
            <w:rFonts w:ascii="Cambria" w:hAnsi="Cambria"/>
          </w:rPr>
          <w:t>pold Pg. 68) Le</w:t>
        </w:r>
        <w:r w:rsidR="00AC7348">
          <w:rPr>
            <w:rFonts w:ascii="Cambria" w:hAnsi="Cambria"/>
          </w:rPr>
          <w:t>o</w:t>
        </w:r>
        <w:r w:rsidR="00AC7348">
          <w:rPr>
            <w:rFonts w:ascii="Cambria" w:hAnsi="Cambria"/>
          </w:rPr>
          <w:t>pold</w:t>
        </w:r>
      </w:ins>
      <w:ins w:id="228" w:author="Nicholas Gallimore" w:date="2014-04-07T15:36:00Z">
        <w:r w:rsidR="0049316E">
          <w:rPr>
            <w:rFonts w:ascii="Cambria" w:hAnsi="Cambria"/>
          </w:rPr>
          <w:t>’s</w:t>
        </w:r>
      </w:ins>
      <w:ins w:id="229" w:author="Nicholas Gallimore" w:date="2014-04-07T14:45:00Z">
        <w:r w:rsidR="0049316E">
          <w:rPr>
            <w:rFonts w:ascii="Cambria" w:hAnsi="Cambria"/>
          </w:rPr>
          <w:t xml:space="preserve"> revelation stated</w:t>
        </w:r>
        <w:r w:rsidR="00AC7348">
          <w:rPr>
            <w:rFonts w:ascii="Cambria" w:hAnsi="Cambria"/>
          </w:rPr>
          <w:t xml:space="preserve"> that all men in effect, wield all tools</w:t>
        </w:r>
      </w:ins>
      <w:ins w:id="230" w:author="Nicholas Gallimore" w:date="2014-04-07T15:37:00Z">
        <w:r w:rsidR="00565393">
          <w:rPr>
            <w:rFonts w:ascii="Cambria" w:hAnsi="Cambria"/>
          </w:rPr>
          <w:t>. This</w:t>
        </w:r>
      </w:ins>
      <w:ins w:id="231" w:author="Nicholas Gallimore" w:date="2014-04-07T14:45:00Z">
        <w:r w:rsidR="00565393">
          <w:rPr>
            <w:rFonts w:ascii="Cambria" w:hAnsi="Cambria"/>
          </w:rPr>
          <w:t xml:space="preserve"> led to the idea that</w:t>
        </w:r>
        <w:r w:rsidR="00AC7348">
          <w:rPr>
            <w:rFonts w:ascii="Cambria" w:hAnsi="Cambria"/>
          </w:rPr>
          <w:t xml:space="preserve"> questions whether or not it is even worthwhile to wield any tools at all. </w:t>
        </w:r>
      </w:ins>
    </w:p>
    <w:p w14:paraId="3F2260E7" w14:textId="77777777" w:rsidR="00AC7348" w:rsidRPr="0018233F" w:rsidRDefault="00AC7348" w:rsidP="00AC7348">
      <w:pPr>
        <w:spacing w:line="480" w:lineRule="auto"/>
        <w:rPr>
          <w:ins w:id="232" w:author="Nicholas Gallimore" w:date="2014-04-07T14:45:00Z"/>
          <w:rFonts w:ascii="Cambria" w:hAnsi="Cambria"/>
        </w:rPr>
      </w:pPr>
      <w:ins w:id="233" w:author="Nicholas Gallimore" w:date="2014-04-07T14:45:00Z">
        <w:r>
          <w:rPr>
            <w:rFonts w:ascii="Cambria" w:hAnsi="Cambria"/>
          </w:rPr>
          <w:tab/>
          <w:t>Throughout his essay, Leopold tries to escape his bias towards birch trees. Through every attempt however, he can’t seem to help but show distaste for the pine tree. Leopold says that if it came down to choosing between a birch and a pine, he would always cut down the birch: “I always cut the birch to favor the pine” (Le</w:t>
        </w:r>
        <w:r>
          <w:rPr>
            <w:rFonts w:ascii="Cambria" w:hAnsi="Cambria"/>
          </w:rPr>
          <w:t>o</w:t>
        </w:r>
        <w:r>
          <w:rPr>
            <w:rFonts w:ascii="Cambria" w:hAnsi="Cambria"/>
          </w:rPr>
          <w:t>pold pg. 68) By Leopold’s self ad Mittal of being b</w:t>
        </w:r>
        <w:r>
          <w:rPr>
            <w:rFonts w:ascii="Cambria" w:hAnsi="Cambria"/>
          </w:rPr>
          <w:t>i</w:t>
        </w:r>
        <w:r>
          <w:rPr>
            <w:rFonts w:ascii="Cambria" w:hAnsi="Cambria"/>
          </w:rPr>
          <w:t xml:space="preserve">ased towards birch and Berry’s </w:t>
        </w:r>
        <w:r>
          <w:rPr>
            <w:rFonts w:ascii="Cambria" w:hAnsi="Cambria"/>
          </w:rPr>
          <w:lastRenderedPageBreak/>
          <w:t>direct narr</w:t>
        </w:r>
        <w:r>
          <w:rPr>
            <w:rFonts w:ascii="Cambria" w:hAnsi="Cambria"/>
          </w:rPr>
          <w:t>a</w:t>
        </w:r>
        <w:r>
          <w:rPr>
            <w:rFonts w:ascii="Cambria" w:hAnsi="Cambria"/>
          </w:rPr>
          <w:t>tion that claims all people are self-centered we can safely argue that all men and women are living in self-centered universes, even when they are attemp</w:t>
        </w:r>
        <w:r>
          <w:rPr>
            <w:rFonts w:ascii="Cambria" w:hAnsi="Cambria"/>
          </w:rPr>
          <w:t>t</w:t>
        </w:r>
        <w:r>
          <w:rPr>
            <w:rFonts w:ascii="Cambria" w:hAnsi="Cambria"/>
          </w:rPr>
          <w:t xml:space="preserve">ing not to be. </w:t>
        </w:r>
      </w:ins>
    </w:p>
    <w:p w14:paraId="6FEA5C32" w14:textId="77777777" w:rsidR="00AC7348" w:rsidRDefault="00AC7348">
      <w:pPr>
        <w:pStyle w:val="NormalWeb"/>
        <w:shd w:val="clear" w:color="auto" w:fill="FFFFFF"/>
        <w:spacing w:before="96" w:beforeAutospacing="0" w:after="120" w:afterAutospacing="0" w:line="480" w:lineRule="auto"/>
        <w:rPr>
          <w:ins w:id="234" w:author="Nicholas Gallimore" w:date="2014-03-24T15:28:00Z"/>
          <w:rFonts w:ascii="Times New Roman" w:hAnsi="Times New Roman"/>
          <w:color w:val="000000"/>
          <w:sz w:val="24"/>
          <w:szCs w:val="24"/>
        </w:rPr>
        <w:pPrChange w:id="235" w:author="Nicholas Gallimore" w:date="2014-03-24T14:31:00Z">
          <w:pPr>
            <w:pStyle w:val="NormalWeb"/>
            <w:shd w:val="clear" w:color="auto" w:fill="FFFFFF"/>
            <w:spacing w:before="96" w:beforeAutospacing="0" w:after="120" w:afterAutospacing="0" w:line="288" w:lineRule="atLeast"/>
          </w:pPr>
        </w:pPrChange>
      </w:pPr>
    </w:p>
    <w:p w14:paraId="599DF8CC" w14:textId="1C5E9509" w:rsidR="00C86099" w:rsidRPr="008206A0" w:rsidRDefault="00C86099">
      <w:pPr>
        <w:pStyle w:val="NormalWeb"/>
        <w:shd w:val="clear" w:color="auto" w:fill="FFFFFF"/>
        <w:spacing w:before="96" w:beforeAutospacing="0" w:after="120" w:afterAutospacing="0" w:line="480" w:lineRule="auto"/>
        <w:rPr>
          <w:ins w:id="236" w:author="Nicholas Gallimore" w:date="2014-03-24T14:08:00Z"/>
          <w:rFonts w:ascii="Times New Roman" w:hAnsi="Times New Roman"/>
          <w:color w:val="000000"/>
          <w:sz w:val="24"/>
          <w:szCs w:val="24"/>
          <w:rPrChange w:id="237" w:author="Nicholas Gallimore" w:date="2014-03-24T14:10:00Z">
            <w:rPr>
              <w:ins w:id="238" w:author="Nicholas Gallimore" w:date="2014-03-24T14:08:00Z"/>
              <w:rFonts w:ascii="Helvetica" w:hAnsi="Helvetica"/>
              <w:color w:val="000000"/>
              <w:sz w:val="19"/>
              <w:szCs w:val="19"/>
            </w:rPr>
          </w:rPrChange>
        </w:rPr>
        <w:pPrChange w:id="239" w:author="Nicholas Gallimore" w:date="2014-03-24T14:31:00Z">
          <w:pPr>
            <w:pStyle w:val="NormalWeb"/>
            <w:shd w:val="clear" w:color="auto" w:fill="FFFFFF"/>
            <w:spacing w:before="96" w:beforeAutospacing="0" w:after="120" w:afterAutospacing="0" w:line="288" w:lineRule="atLeast"/>
          </w:pPr>
        </w:pPrChange>
      </w:pPr>
      <w:ins w:id="240" w:author="Nicholas Gallimore" w:date="2014-03-24T14:34:00Z">
        <w:r>
          <w:rPr>
            <w:rFonts w:ascii="Times New Roman" w:hAnsi="Times New Roman"/>
            <w:color w:val="000000"/>
            <w:sz w:val="24"/>
            <w:szCs w:val="24"/>
          </w:rPr>
          <w:tab/>
        </w:r>
      </w:ins>
    </w:p>
    <w:p w14:paraId="266579C0" w14:textId="77777777" w:rsidR="008206A0" w:rsidRDefault="008206A0" w:rsidP="008206A0">
      <w:pPr>
        <w:rPr>
          <w:ins w:id="241" w:author="Nicholas Gallimore" w:date="2014-03-24T14:08:00Z"/>
          <w:rFonts w:ascii="Times" w:eastAsia="Times New Roman" w:hAnsi="Times" w:cs="Times New Roman"/>
          <w:sz w:val="20"/>
          <w:szCs w:val="20"/>
        </w:rPr>
      </w:pPr>
    </w:p>
    <w:p w14:paraId="19A6004C" w14:textId="77777777" w:rsidR="008206A0" w:rsidRPr="000B7EC7" w:rsidRDefault="008206A0">
      <w:pPr>
        <w:spacing w:line="480" w:lineRule="auto"/>
        <w:rPr>
          <w:ins w:id="242" w:author="Nicholas Gallimore" w:date="2014-03-24T14:08:00Z"/>
          <w:rFonts w:ascii="Times New Roman" w:hAnsi="Times New Roman" w:cs="Times New Roman"/>
          <w:szCs w:val="20"/>
        </w:rPr>
        <w:pPrChange w:id="243" w:author="Nicholas Gallimore" w:date="2014-03-24T13:35:00Z">
          <w:pPr>
            <w:spacing w:line="360" w:lineRule="auto"/>
          </w:pPr>
        </w:pPrChange>
      </w:pPr>
    </w:p>
    <w:p w14:paraId="036FBCAE" w14:textId="76B74C1F" w:rsidR="003338B0" w:rsidRDefault="003338B0">
      <w:pPr>
        <w:rPr>
          <w:ins w:id="244" w:author="Nicholas Gallimore" w:date="2014-03-24T15:42:00Z"/>
          <w:rFonts w:ascii="Times New Roman" w:hAnsi="Times New Roman" w:cs="Times New Roman"/>
          <w:szCs w:val="20"/>
        </w:rPr>
      </w:pPr>
      <w:ins w:id="245" w:author="Nicholas Gallimore" w:date="2014-03-24T15:42:00Z">
        <w:r>
          <w:rPr>
            <w:rFonts w:ascii="Times New Roman" w:hAnsi="Times New Roman" w:cs="Times New Roman"/>
            <w:szCs w:val="20"/>
          </w:rPr>
          <w:br w:type="page"/>
        </w:r>
      </w:ins>
    </w:p>
    <w:p w14:paraId="79C68EBF" w14:textId="77777777" w:rsidR="003338B0" w:rsidRPr="001A66EF" w:rsidRDefault="003338B0" w:rsidP="003338B0">
      <w:pPr>
        <w:shd w:val="clear" w:color="auto" w:fill="FFFFFF"/>
        <w:spacing w:line="480" w:lineRule="atLeast"/>
        <w:jc w:val="center"/>
        <w:rPr>
          <w:ins w:id="246" w:author="Nicholas Gallimore" w:date="2014-03-24T15:43:00Z"/>
          <w:rFonts w:ascii="Times New Roman" w:eastAsia="Times New Roman" w:hAnsi="Times New Roman" w:cs="Times New Roman"/>
          <w:b/>
          <w:color w:val="000000"/>
        </w:rPr>
      </w:pPr>
      <w:ins w:id="247" w:author="Nicholas Gallimore" w:date="2014-03-24T15:43:00Z">
        <w:r w:rsidRPr="001A66EF">
          <w:rPr>
            <w:rFonts w:ascii="Times New Roman" w:eastAsia="Times New Roman" w:hAnsi="Times New Roman" w:cs="Times New Roman"/>
            <w:b/>
            <w:color w:val="000000"/>
          </w:rPr>
          <w:t>Works Cited</w:t>
        </w:r>
      </w:ins>
    </w:p>
    <w:p w14:paraId="515F2E8C" w14:textId="77777777" w:rsidR="003338B0" w:rsidRDefault="003338B0" w:rsidP="003338B0">
      <w:pPr>
        <w:shd w:val="clear" w:color="auto" w:fill="FFFFFF"/>
        <w:spacing w:line="480" w:lineRule="atLeast"/>
        <w:ind w:hanging="720"/>
        <w:rPr>
          <w:ins w:id="248" w:author="Nicholas Gallimore" w:date="2014-03-24T15:43:00Z"/>
          <w:rFonts w:ascii="Times New Roman" w:eastAsia="Times New Roman" w:hAnsi="Times New Roman" w:cs="Times New Roman"/>
          <w:color w:val="000000"/>
        </w:rPr>
      </w:pPr>
      <w:ins w:id="249" w:author="Nicholas Gallimore" w:date="2014-03-24T15:43:00Z">
        <w:r>
          <w:rPr>
            <w:rFonts w:ascii="Times New Roman" w:eastAsia="Times New Roman" w:hAnsi="Times New Roman" w:cs="Times New Roman"/>
            <w:color w:val="000000"/>
          </w:rPr>
          <w:t>Eiseley, Loren "The Judgment of the Birds."</w:t>
        </w:r>
        <w:r>
          <w:rPr>
            <w:rStyle w:val="apple-converted-space"/>
            <w:rFonts w:ascii="Times New Roman" w:eastAsia="Times New Roman" w:hAnsi="Times New Roman" w:cs="Times New Roman"/>
            <w:color w:val="000000"/>
          </w:rPr>
          <w:t> </w:t>
        </w:r>
        <w:r>
          <w:rPr>
            <w:rFonts w:ascii="Times New Roman" w:eastAsia="Times New Roman" w:hAnsi="Times New Roman" w:cs="Times New Roman"/>
            <w:i/>
            <w:iCs/>
            <w:color w:val="000000"/>
          </w:rPr>
          <w:t>The Norton Book of Nature Writing</w:t>
        </w:r>
        <w:r>
          <w:rPr>
            <w:rFonts w:ascii="Times New Roman" w:eastAsia="Times New Roman" w:hAnsi="Times New Roman" w:cs="Times New Roman"/>
            <w:color w:val="000000"/>
          </w:rPr>
          <w:t xml:space="preserve">. </w:t>
        </w:r>
      </w:ins>
    </w:p>
    <w:p w14:paraId="4B897FC2" w14:textId="77777777" w:rsidR="003338B0" w:rsidRPr="00DE729D" w:rsidRDefault="003338B0" w:rsidP="003338B0">
      <w:pPr>
        <w:shd w:val="clear" w:color="auto" w:fill="FFFFFF"/>
        <w:spacing w:line="480" w:lineRule="atLeast"/>
        <w:rPr>
          <w:ins w:id="250" w:author="Nicholas Gallimore" w:date="2014-03-24T15:43:00Z"/>
          <w:rFonts w:ascii="Times New Roman" w:eastAsia="Times New Roman" w:hAnsi="Times New Roman" w:cs="Times New Roman"/>
          <w:color w:val="000000"/>
        </w:rPr>
      </w:pPr>
      <w:ins w:id="251" w:author="Nicholas Gallimore" w:date="2014-03-24T15:43:00Z">
        <w:r>
          <w:rPr>
            <w:rFonts w:ascii="Times New Roman" w:eastAsia="Times New Roman" w:hAnsi="Times New Roman" w:cs="Times New Roman"/>
            <w:color w:val="000000"/>
          </w:rPr>
          <w:t>ed. Finch, Robert and John Elder. New York: W.W. Norton &amp;, 1990. 524-33. Print.</w:t>
        </w:r>
      </w:ins>
    </w:p>
    <w:p w14:paraId="70F02583" w14:textId="77777777" w:rsidR="007E4298" w:rsidRPr="008D45CC" w:rsidDel="00DF4BA9" w:rsidRDefault="007E4298">
      <w:pPr>
        <w:spacing w:line="480" w:lineRule="auto"/>
        <w:ind w:firstLine="720"/>
        <w:rPr>
          <w:del w:id="252" w:author="Nicholas Gallimore" w:date="2014-03-24T13:37:00Z"/>
          <w:rFonts w:ascii="Times New Roman" w:hAnsi="Times New Roman" w:cs="Times New Roman"/>
          <w:szCs w:val="20"/>
        </w:rPr>
        <w:pPrChange w:id="253" w:author="Nicholas Gallimore" w:date="2014-03-24T13:35:00Z">
          <w:pPr>
            <w:spacing w:line="360" w:lineRule="auto"/>
            <w:ind w:firstLine="720"/>
          </w:pPr>
        </w:pPrChange>
      </w:pPr>
    </w:p>
    <w:p w14:paraId="2493244C" w14:textId="77777777" w:rsidR="00F83784" w:rsidRPr="00577D11" w:rsidDel="00F65740" w:rsidRDefault="00F83784">
      <w:pPr>
        <w:spacing w:line="480" w:lineRule="auto"/>
        <w:rPr>
          <w:del w:id="254" w:author="Nicholas Gallimore" w:date="2014-03-24T13:39:00Z"/>
          <w:rFonts w:ascii="Times New Roman" w:hAnsi="Times New Roman"/>
        </w:rPr>
        <w:pPrChange w:id="255" w:author="Nicholas Gallimore" w:date="2014-03-24T13:35:00Z">
          <w:pPr>
            <w:spacing w:line="360" w:lineRule="auto"/>
          </w:pPr>
        </w:pPrChange>
      </w:pPr>
    </w:p>
    <w:p w14:paraId="5B71DB0C" w14:textId="77777777" w:rsidR="004463FE" w:rsidRPr="001D2F02" w:rsidDel="00F65740" w:rsidRDefault="004463FE">
      <w:pPr>
        <w:spacing w:line="480" w:lineRule="auto"/>
        <w:ind w:firstLine="720"/>
        <w:rPr>
          <w:del w:id="256" w:author="Nicholas Gallimore" w:date="2014-03-24T13:39:00Z"/>
          <w:rFonts w:ascii="Times New Roman" w:hAnsi="Times New Roman"/>
        </w:rPr>
        <w:pPrChange w:id="257" w:author="Nicholas Gallimore" w:date="2014-03-24T13:35:00Z">
          <w:pPr>
            <w:spacing w:line="360" w:lineRule="auto"/>
            <w:ind w:firstLine="720"/>
          </w:pPr>
        </w:pPrChange>
      </w:pPr>
    </w:p>
    <w:p w14:paraId="3CBBDD25" w14:textId="77777777" w:rsidR="00B85DA8" w:rsidRDefault="00B85DA8">
      <w:pPr>
        <w:spacing w:line="480" w:lineRule="auto"/>
        <w:pPrChange w:id="258" w:author="Nicholas Gallimore" w:date="2014-03-24T13:35:00Z">
          <w:pPr>
            <w:spacing w:line="360" w:lineRule="auto"/>
          </w:pPr>
        </w:pPrChange>
      </w:pPr>
    </w:p>
    <w:sectPr w:rsidR="00B85DA8" w:rsidSect="008E747A">
      <w:footerReference w:type="even" r:id="rId9"/>
      <w:footerReference w:type="default" r:id="rId10"/>
      <w:pgSz w:w="12240" w:h="15840"/>
      <w:pgMar w:top="1440" w:right="1800" w:bottom="1440" w:left="1800" w:header="720" w:footer="720" w:gutter="0"/>
      <w:cols w:space="720"/>
      <w:titlePg/>
      <w:docGrid w:linePitch="360"/>
      <w:sectPrChange w:id="269" w:author="Nicholas Gallimore" w:date="2014-03-24T13:40:00Z">
        <w:sectPr w:rsidR="00B85DA8" w:rsidSect="008E747A">
          <w:pgMar w:top="1440" w:right="1800" w:bottom="1440" w:left="1800" w:header="720" w:footer="720" w:gutter="0"/>
          <w:titlePg w:val="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94825" w14:textId="77777777" w:rsidR="00EF2200" w:rsidRDefault="00EF2200" w:rsidP="0066513A">
      <w:r>
        <w:separator/>
      </w:r>
    </w:p>
  </w:endnote>
  <w:endnote w:type="continuationSeparator" w:id="0">
    <w:p w14:paraId="7B8FE4E6" w14:textId="77777777" w:rsidR="00EF2200" w:rsidRDefault="00EF2200" w:rsidP="0066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D1A81" w14:textId="77777777" w:rsidR="00EF2200" w:rsidRDefault="00EF2200" w:rsidP="007F72DA">
    <w:pPr>
      <w:pStyle w:val="Footer"/>
      <w:framePr w:wrap="around" w:vAnchor="text" w:hAnchor="margin" w:xAlign="right" w:y="1"/>
      <w:rPr>
        <w:ins w:id="259" w:author="Nicholas Gallimore" w:date="2014-03-24T13:30:00Z"/>
        <w:rStyle w:val="PageNumber"/>
      </w:rPr>
    </w:pPr>
    <w:ins w:id="260" w:author="Nicholas Gallimore" w:date="2014-03-24T13:30:00Z">
      <w:r>
        <w:rPr>
          <w:rStyle w:val="PageNumber"/>
        </w:rPr>
        <w:fldChar w:fldCharType="begin"/>
      </w:r>
      <w:r>
        <w:rPr>
          <w:rStyle w:val="PageNumber"/>
        </w:rPr>
        <w:instrText xml:space="preserve">PAGE  </w:instrText>
      </w:r>
      <w:r>
        <w:rPr>
          <w:rStyle w:val="PageNumber"/>
        </w:rPr>
        <w:fldChar w:fldCharType="end"/>
      </w:r>
    </w:ins>
  </w:p>
  <w:p w14:paraId="4D2FF03C" w14:textId="77777777" w:rsidR="00EF2200" w:rsidRDefault="00EF2200">
    <w:pPr>
      <w:pStyle w:val="Footer"/>
      <w:ind w:right="360"/>
      <w:pPrChange w:id="261" w:author="Nicholas Gallimore" w:date="2014-03-24T13:30: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E9D55" w14:textId="033B20EF" w:rsidR="00EF2200" w:rsidRDefault="00EF2200">
    <w:pPr>
      <w:pStyle w:val="Footer"/>
      <w:framePr w:wrap="around" w:vAnchor="text" w:hAnchor="margin" w:xAlign="right" w:y="1"/>
      <w:pBdr>
        <w:top w:val="thinThickSmallGap" w:sz="24" w:space="1" w:color="548DD4" w:themeColor="text2" w:themeTint="99"/>
      </w:pBdr>
      <w:rPr>
        <w:ins w:id="262" w:author="Nicholas Gallimore" w:date="2014-03-24T13:30:00Z"/>
        <w:rStyle w:val="PageNumber"/>
      </w:rPr>
      <w:pPrChange w:id="263" w:author="Nicholas Gallimore" w:date="2014-03-24T13:33:00Z">
        <w:pPr>
          <w:pStyle w:val="Footer"/>
          <w:framePr w:wrap="around" w:vAnchor="text" w:hAnchor="margin" w:xAlign="right" w:y="1"/>
        </w:pPr>
      </w:pPrChange>
    </w:pPr>
    <w:ins w:id="264" w:author="Nicholas Gallimore" w:date="2014-03-24T13:31:00Z">
      <w:r>
        <w:rPr>
          <w:rStyle w:val="PageNumber"/>
        </w:rPr>
        <w:t xml:space="preserve">Page </w:t>
      </w:r>
    </w:ins>
    <w:ins w:id="265" w:author="Nicholas Gallimore" w:date="2014-03-24T13:40:00Z">
      <w:r>
        <w:rPr>
          <w:rStyle w:val="PageNumber"/>
        </w:rPr>
        <w:fldChar w:fldCharType="begin"/>
      </w:r>
      <w:r>
        <w:rPr>
          <w:rStyle w:val="PageNumber"/>
        </w:rPr>
        <w:instrText xml:space="preserve"> PAGE </w:instrText>
      </w:r>
    </w:ins>
    <w:r>
      <w:rPr>
        <w:rStyle w:val="PageNumber"/>
      </w:rPr>
      <w:fldChar w:fldCharType="separate"/>
    </w:r>
    <w:r w:rsidR="00544731">
      <w:rPr>
        <w:rStyle w:val="PageNumber"/>
        <w:noProof/>
      </w:rPr>
      <w:t>1</w:t>
    </w:r>
    <w:ins w:id="266" w:author="Nicholas Gallimore" w:date="2014-03-24T13:40:00Z">
      <w:r>
        <w:rPr>
          <w:rStyle w:val="PageNumber"/>
        </w:rPr>
        <w:fldChar w:fldCharType="end"/>
      </w:r>
    </w:ins>
  </w:p>
  <w:p w14:paraId="40BA73E7" w14:textId="1C1690E2" w:rsidR="00EF2200" w:rsidRDefault="00EF2200">
    <w:pPr>
      <w:pStyle w:val="Footer"/>
      <w:pBdr>
        <w:top w:val="thinThickSmallGap" w:sz="24" w:space="1" w:color="548DD4" w:themeColor="text2" w:themeTint="99"/>
      </w:pBdr>
      <w:ind w:right="360"/>
      <w:pPrChange w:id="267" w:author="Nicholas Gallimore" w:date="2014-03-24T13:33:00Z">
        <w:pPr>
          <w:pStyle w:val="Footer"/>
        </w:pPr>
      </w:pPrChange>
    </w:pPr>
    <w:ins w:id="268" w:author="Nicholas Gallimore" w:date="2014-03-24T13:31:00Z">
      <w:r>
        <w:t>Expo-25, Gallimore</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79ADA" w14:textId="77777777" w:rsidR="00EF2200" w:rsidRDefault="00EF2200" w:rsidP="0066513A">
      <w:r>
        <w:separator/>
      </w:r>
    </w:p>
  </w:footnote>
  <w:footnote w:type="continuationSeparator" w:id="0">
    <w:p w14:paraId="69B5BC0C" w14:textId="77777777" w:rsidR="00EF2200" w:rsidRDefault="00EF2200" w:rsidP="006651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5685"/>
    <w:multiLevelType w:val="hybridMultilevel"/>
    <w:tmpl w:val="454C017A"/>
    <w:lvl w:ilvl="0" w:tplc="78F60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trackRevisions/>
  <w:documentProtection w:edit="trackedChanges" w:enforcement="1"/>
  <w:defaultTabStop w:val="720"/>
  <w:autoHyphenation/>
  <w:doNotHyphenateCap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F02"/>
    <w:rsid w:val="00021FA9"/>
    <w:rsid w:val="00057016"/>
    <w:rsid w:val="00074C72"/>
    <w:rsid w:val="0008419E"/>
    <w:rsid w:val="000B7EC7"/>
    <w:rsid w:val="00104B7B"/>
    <w:rsid w:val="001078B4"/>
    <w:rsid w:val="0011571A"/>
    <w:rsid w:val="00116FC0"/>
    <w:rsid w:val="00144AA7"/>
    <w:rsid w:val="001518A1"/>
    <w:rsid w:val="00174109"/>
    <w:rsid w:val="001C3CAA"/>
    <w:rsid w:val="001C6209"/>
    <w:rsid w:val="001C7263"/>
    <w:rsid w:val="001D2F02"/>
    <w:rsid w:val="00201C2E"/>
    <w:rsid w:val="002241EA"/>
    <w:rsid w:val="0022619E"/>
    <w:rsid w:val="002313A1"/>
    <w:rsid w:val="002622C8"/>
    <w:rsid w:val="00283714"/>
    <w:rsid w:val="002A206C"/>
    <w:rsid w:val="002A4C20"/>
    <w:rsid w:val="002A6119"/>
    <w:rsid w:val="002C5BC9"/>
    <w:rsid w:val="002C67DE"/>
    <w:rsid w:val="002D7D3E"/>
    <w:rsid w:val="0030459E"/>
    <w:rsid w:val="00310BDE"/>
    <w:rsid w:val="003338B0"/>
    <w:rsid w:val="003447C2"/>
    <w:rsid w:val="00352909"/>
    <w:rsid w:val="003654D3"/>
    <w:rsid w:val="003838C1"/>
    <w:rsid w:val="003B0244"/>
    <w:rsid w:val="003C7184"/>
    <w:rsid w:val="003D3316"/>
    <w:rsid w:val="003F5B5E"/>
    <w:rsid w:val="0041139D"/>
    <w:rsid w:val="004463FE"/>
    <w:rsid w:val="00461195"/>
    <w:rsid w:val="00473780"/>
    <w:rsid w:val="00480C6F"/>
    <w:rsid w:val="00482A0B"/>
    <w:rsid w:val="00487DA6"/>
    <w:rsid w:val="004919B0"/>
    <w:rsid w:val="0049316E"/>
    <w:rsid w:val="004A24DF"/>
    <w:rsid w:val="004B3FE9"/>
    <w:rsid w:val="004B4504"/>
    <w:rsid w:val="004C283E"/>
    <w:rsid w:val="004D2F0C"/>
    <w:rsid w:val="0050437B"/>
    <w:rsid w:val="00521202"/>
    <w:rsid w:val="005241BB"/>
    <w:rsid w:val="0052729B"/>
    <w:rsid w:val="00537A16"/>
    <w:rsid w:val="00544731"/>
    <w:rsid w:val="00547C5C"/>
    <w:rsid w:val="005562BC"/>
    <w:rsid w:val="00565393"/>
    <w:rsid w:val="00577D11"/>
    <w:rsid w:val="005914EA"/>
    <w:rsid w:val="005A0A35"/>
    <w:rsid w:val="005A353E"/>
    <w:rsid w:val="00623534"/>
    <w:rsid w:val="0062490F"/>
    <w:rsid w:val="00637FB9"/>
    <w:rsid w:val="00646A01"/>
    <w:rsid w:val="0066513A"/>
    <w:rsid w:val="00671EAF"/>
    <w:rsid w:val="00675912"/>
    <w:rsid w:val="006970A3"/>
    <w:rsid w:val="00697428"/>
    <w:rsid w:val="006A016A"/>
    <w:rsid w:val="006B273D"/>
    <w:rsid w:val="006B4E5D"/>
    <w:rsid w:val="006D0580"/>
    <w:rsid w:val="006D3E0A"/>
    <w:rsid w:val="0070325D"/>
    <w:rsid w:val="00722A58"/>
    <w:rsid w:val="007463E2"/>
    <w:rsid w:val="007A1514"/>
    <w:rsid w:val="007B5327"/>
    <w:rsid w:val="007C779A"/>
    <w:rsid w:val="007D64DD"/>
    <w:rsid w:val="007E4298"/>
    <w:rsid w:val="007F72DA"/>
    <w:rsid w:val="00804825"/>
    <w:rsid w:val="008206A0"/>
    <w:rsid w:val="008258D2"/>
    <w:rsid w:val="00830334"/>
    <w:rsid w:val="00832053"/>
    <w:rsid w:val="008440BE"/>
    <w:rsid w:val="008521BD"/>
    <w:rsid w:val="008729CE"/>
    <w:rsid w:val="00882126"/>
    <w:rsid w:val="008A37D6"/>
    <w:rsid w:val="008A6F9B"/>
    <w:rsid w:val="008D45CC"/>
    <w:rsid w:val="008E01B8"/>
    <w:rsid w:val="008E7189"/>
    <w:rsid w:val="008E747A"/>
    <w:rsid w:val="009054B5"/>
    <w:rsid w:val="00976ECF"/>
    <w:rsid w:val="00977EF9"/>
    <w:rsid w:val="009C0095"/>
    <w:rsid w:val="009D1B73"/>
    <w:rsid w:val="009D7C82"/>
    <w:rsid w:val="009D7FAF"/>
    <w:rsid w:val="00A44E60"/>
    <w:rsid w:val="00A53D4C"/>
    <w:rsid w:val="00A63987"/>
    <w:rsid w:val="00A76019"/>
    <w:rsid w:val="00A813A5"/>
    <w:rsid w:val="00A90C66"/>
    <w:rsid w:val="00A95A56"/>
    <w:rsid w:val="00AC72E7"/>
    <w:rsid w:val="00AC7348"/>
    <w:rsid w:val="00AE1449"/>
    <w:rsid w:val="00B1367B"/>
    <w:rsid w:val="00B56A0E"/>
    <w:rsid w:val="00B6105A"/>
    <w:rsid w:val="00B703E7"/>
    <w:rsid w:val="00B72EAB"/>
    <w:rsid w:val="00B822AE"/>
    <w:rsid w:val="00B84F2D"/>
    <w:rsid w:val="00B85A87"/>
    <w:rsid w:val="00B85DA8"/>
    <w:rsid w:val="00BA7366"/>
    <w:rsid w:val="00BB32C4"/>
    <w:rsid w:val="00BD27E3"/>
    <w:rsid w:val="00BF0515"/>
    <w:rsid w:val="00BF792E"/>
    <w:rsid w:val="00C064EE"/>
    <w:rsid w:val="00C16BE1"/>
    <w:rsid w:val="00C60AE7"/>
    <w:rsid w:val="00C76AA0"/>
    <w:rsid w:val="00C86099"/>
    <w:rsid w:val="00CB3A48"/>
    <w:rsid w:val="00CC2ACE"/>
    <w:rsid w:val="00D15406"/>
    <w:rsid w:val="00D31954"/>
    <w:rsid w:val="00D347A5"/>
    <w:rsid w:val="00D9514B"/>
    <w:rsid w:val="00D963A5"/>
    <w:rsid w:val="00DA2EE3"/>
    <w:rsid w:val="00DB7BE7"/>
    <w:rsid w:val="00DC7E4B"/>
    <w:rsid w:val="00DD0BB7"/>
    <w:rsid w:val="00DD624C"/>
    <w:rsid w:val="00DE2973"/>
    <w:rsid w:val="00DF2A9B"/>
    <w:rsid w:val="00DF4BA9"/>
    <w:rsid w:val="00E011F8"/>
    <w:rsid w:val="00E22E60"/>
    <w:rsid w:val="00E27AC2"/>
    <w:rsid w:val="00E31E6B"/>
    <w:rsid w:val="00E46038"/>
    <w:rsid w:val="00E56E8B"/>
    <w:rsid w:val="00E635FC"/>
    <w:rsid w:val="00EA778B"/>
    <w:rsid w:val="00EC7FAA"/>
    <w:rsid w:val="00EF0BFF"/>
    <w:rsid w:val="00EF2200"/>
    <w:rsid w:val="00EF7C05"/>
    <w:rsid w:val="00F015ED"/>
    <w:rsid w:val="00F14C5F"/>
    <w:rsid w:val="00F6424B"/>
    <w:rsid w:val="00F65740"/>
    <w:rsid w:val="00F70734"/>
    <w:rsid w:val="00F83784"/>
    <w:rsid w:val="00F9133E"/>
    <w:rsid w:val="00F92195"/>
    <w:rsid w:val="00F96923"/>
    <w:rsid w:val="00FB42C2"/>
    <w:rsid w:val="00FC0C49"/>
    <w:rsid w:val="00FC1219"/>
    <w:rsid w:val="00FF6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747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F02"/>
    <w:rPr>
      <w:color w:val="0000FF" w:themeColor="hyperlink"/>
      <w:u w:val="single"/>
    </w:rPr>
  </w:style>
  <w:style w:type="paragraph" w:styleId="ListParagraph">
    <w:name w:val="List Paragraph"/>
    <w:basedOn w:val="Normal"/>
    <w:uiPriority w:val="34"/>
    <w:qFormat/>
    <w:rsid w:val="009D7FAF"/>
    <w:pPr>
      <w:ind w:left="720"/>
      <w:contextualSpacing/>
    </w:pPr>
  </w:style>
  <w:style w:type="paragraph" w:styleId="Header">
    <w:name w:val="header"/>
    <w:basedOn w:val="Normal"/>
    <w:link w:val="HeaderChar"/>
    <w:uiPriority w:val="99"/>
    <w:unhideWhenUsed/>
    <w:rsid w:val="0066513A"/>
    <w:pPr>
      <w:tabs>
        <w:tab w:val="center" w:pos="4320"/>
        <w:tab w:val="right" w:pos="8640"/>
      </w:tabs>
    </w:pPr>
  </w:style>
  <w:style w:type="character" w:customStyle="1" w:styleId="HeaderChar">
    <w:name w:val="Header Char"/>
    <w:basedOn w:val="DefaultParagraphFont"/>
    <w:link w:val="Header"/>
    <w:uiPriority w:val="99"/>
    <w:rsid w:val="0066513A"/>
  </w:style>
  <w:style w:type="paragraph" w:styleId="Footer">
    <w:name w:val="footer"/>
    <w:basedOn w:val="Normal"/>
    <w:link w:val="FooterChar"/>
    <w:uiPriority w:val="99"/>
    <w:unhideWhenUsed/>
    <w:rsid w:val="0066513A"/>
    <w:pPr>
      <w:tabs>
        <w:tab w:val="center" w:pos="4320"/>
        <w:tab w:val="right" w:pos="8640"/>
      </w:tabs>
    </w:pPr>
  </w:style>
  <w:style w:type="character" w:customStyle="1" w:styleId="FooterChar">
    <w:name w:val="Footer Char"/>
    <w:basedOn w:val="DefaultParagraphFont"/>
    <w:link w:val="Footer"/>
    <w:uiPriority w:val="99"/>
    <w:rsid w:val="0066513A"/>
  </w:style>
  <w:style w:type="character" w:styleId="PageNumber">
    <w:name w:val="page number"/>
    <w:basedOn w:val="DefaultParagraphFont"/>
    <w:uiPriority w:val="99"/>
    <w:semiHidden/>
    <w:unhideWhenUsed/>
    <w:rsid w:val="006D3E0A"/>
  </w:style>
  <w:style w:type="paragraph" w:styleId="BalloonText">
    <w:name w:val="Balloon Text"/>
    <w:basedOn w:val="Normal"/>
    <w:link w:val="BalloonTextChar"/>
    <w:uiPriority w:val="99"/>
    <w:semiHidden/>
    <w:unhideWhenUsed/>
    <w:rsid w:val="006D3E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3E0A"/>
    <w:rPr>
      <w:rFonts w:ascii="Lucida Grande" w:hAnsi="Lucida Grande" w:cs="Lucida Grande"/>
      <w:sz w:val="18"/>
      <w:szCs w:val="18"/>
    </w:rPr>
  </w:style>
  <w:style w:type="paragraph" w:styleId="NormalWeb">
    <w:name w:val="Normal (Web)"/>
    <w:basedOn w:val="Normal"/>
    <w:uiPriority w:val="99"/>
    <w:unhideWhenUsed/>
    <w:rsid w:val="008206A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206A0"/>
  </w:style>
  <w:style w:type="paragraph" w:styleId="Revision">
    <w:name w:val="Revision"/>
    <w:hidden/>
    <w:uiPriority w:val="99"/>
    <w:semiHidden/>
    <w:rsid w:val="00B72EAB"/>
  </w:style>
  <w:style w:type="character" w:styleId="CommentReference">
    <w:name w:val="annotation reference"/>
    <w:basedOn w:val="DefaultParagraphFont"/>
    <w:uiPriority w:val="99"/>
    <w:semiHidden/>
    <w:unhideWhenUsed/>
    <w:rsid w:val="00EF2200"/>
    <w:rPr>
      <w:sz w:val="18"/>
      <w:szCs w:val="18"/>
    </w:rPr>
  </w:style>
  <w:style w:type="paragraph" w:styleId="CommentText">
    <w:name w:val="annotation text"/>
    <w:basedOn w:val="Normal"/>
    <w:link w:val="CommentTextChar"/>
    <w:uiPriority w:val="99"/>
    <w:semiHidden/>
    <w:unhideWhenUsed/>
    <w:rsid w:val="00EF2200"/>
  </w:style>
  <w:style w:type="character" w:customStyle="1" w:styleId="CommentTextChar">
    <w:name w:val="Comment Text Char"/>
    <w:basedOn w:val="DefaultParagraphFont"/>
    <w:link w:val="CommentText"/>
    <w:uiPriority w:val="99"/>
    <w:semiHidden/>
    <w:rsid w:val="00EF2200"/>
  </w:style>
  <w:style w:type="paragraph" w:styleId="CommentSubject">
    <w:name w:val="annotation subject"/>
    <w:basedOn w:val="CommentText"/>
    <w:next w:val="CommentText"/>
    <w:link w:val="CommentSubjectChar"/>
    <w:uiPriority w:val="99"/>
    <w:semiHidden/>
    <w:unhideWhenUsed/>
    <w:rsid w:val="00EF2200"/>
    <w:rPr>
      <w:b/>
      <w:bCs/>
      <w:sz w:val="20"/>
      <w:szCs w:val="20"/>
    </w:rPr>
  </w:style>
  <w:style w:type="character" w:customStyle="1" w:styleId="CommentSubjectChar">
    <w:name w:val="Comment Subject Char"/>
    <w:basedOn w:val="CommentTextChar"/>
    <w:link w:val="CommentSubject"/>
    <w:uiPriority w:val="99"/>
    <w:semiHidden/>
    <w:rsid w:val="00EF220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F02"/>
    <w:rPr>
      <w:color w:val="0000FF" w:themeColor="hyperlink"/>
      <w:u w:val="single"/>
    </w:rPr>
  </w:style>
  <w:style w:type="paragraph" w:styleId="ListParagraph">
    <w:name w:val="List Paragraph"/>
    <w:basedOn w:val="Normal"/>
    <w:uiPriority w:val="34"/>
    <w:qFormat/>
    <w:rsid w:val="009D7FAF"/>
    <w:pPr>
      <w:ind w:left="720"/>
      <w:contextualSpacing/>
    </w:pPr>
  </w:style>
  <w:style w:type="paragraph" w:styleId="Header">
    <w:name w:val="header"/>
    <w:basedOn w:val="Normal"/>
    <w:link w:val="HeaderChar"/>
    <w:uiPriority w:val="99"/>
    <w:unhideWhenUsed/>
    <w:rsid w:val="0066513A"/>
    <w:pPr>
      <w:tabs>
        <w:tab w:val="center" w:pos="4320"/>
        <w:tab w:val="right" w:pos="8640"/>
      </w:tabs>
    </w:pPr>
  </w:style>
  <w:style w:type="character" w:customStyle="1" w:styleId="HeaderChar">
    <w:name w:val="Header Char"/>
    <w:basedOn w:val="DefaultParagraphFont"/>
    <w:link w:val="Header"/>
    <w:uiPriority w:val="99"/>
    <w:rsid w:val="0066513A"/>
  </w:style>
  <w:style w:type="paragraph" w:styleId="Footer">
    <w:name w:val="footer"/>
    <w:basedOn w:val="Normal"/>
    <w:link w:val="FooterChar"/>
    <w:uiPriority w:val="99"/>
    <w:unhideWhenUsed/>
    <w:rsid w:val="0066513A"/>
    <w:pPr>
      <w:tabs>
        <w:tab w:val="center" w:pos="4320"/>
        <w:tab w:val="right" w:pos="8640"/>
      </w:tabs>
    </w:pPr>
  </w:style>
  <w:style w:type="character" w:customStyle="1" w:styleId="FooterChar">
    <w:name w:val="Footer Char"/>
    <w:basedOn w:val="DefaultParagraphFont"/>
    <w:link w:val="Footer"/>
    <w:uiPriority w:val="99"/>
    <w:rsid w:val="0066513A"/>
  </w:style>
  <w:style w:type="character" w:styleId="PageNumber">
    <w:name w:val="page number"/>
    <w:basedOn w:val="DefaultParagraphFont"/>
    <w:uiPriority w:val="99"/>
    <w:semiHidden/>
    <w:unhideWhenUsed/>
    <w:rsid w:val="006D3E0A"/>
  </w:style>
  <w:style w:type="paragraph" w:styleId="BalloonText">
    <w:name w:val="Balloon Text"/>
    <w:basedOn w:val="Normal"/>
    <w:link w:val="BalloonTextChar"/>
    <w:uiPriority w:val="99"/>
    <w:semiHidden/>
    <w:unhideWhenUsed/>
    <w:rsid w:val="006D3E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3E0A"/>
    <w:rPr>
      <w:rFonts w:ascii="Lucida Grande" w:hAnsi="Lucida Grande" w:cs="Lucida Grande"/>
      <w:sz w:val="18"/>
      <w:szCs w:val="18"/>
    </w:rPr>
  </w:style>
  <w:style w:type="paragraph" w:styleId="NormalWeb">
    <w:name w:val="Normal (Web)"/>
    <w:basedOn w:val="Normal"/>
    <w:uiPriority w:val="99"/>
    <w:unhideWhenUsed/>
    <w:rsid w:val="008206A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206A0"/>
  </w:style>
  <w:style w:type="paragraph" w:styleId="Revision">
    <w:name w:val="Revision"/>
    <w:hidden/>
    <w:uiPriority w:val="99"/>
    <w:semiHidden/>
    <w:rsid w:val="00B72EAB"/>
  </w:style>
  <w:style w:type="character" w:styleId="CommentReference">
    <w:name w:val="annotation reference"/>
    <w:basedOn w:val="DefaultParagraphFont"/>
    <w:uiPriority w:val="99"/>
    <w:semiHidden/>
    <w:unhideWhenUsed/>
    <w:rsid w:val="00EF2200"/>
    <w:rPr>
      <w:sz w:val="18"/>
      <w:szCs w:val="18"/>
    </w:rPr>
  </w:style>
  <w:style w:type="paragraph" w:styleId="CommentText">
    <w:name w:val="annotation text"/>
    <w:basedOn w:val="Normal"/>
    <w:link w:val="CommentTextChar"/>
    <w:uiPriority w:val="99"/>
    <w:semiHidden/>
    <w:unhideWhenUsed/>
    <w:rsid w:val="00EF2200"/>
  </w:style>
  <w:style w:type="character" w:customStyle="1" w:styleId="CommentTextChar">
    <w:name w:val="Comment Text Char"/>
    <w:basedOn w:val="DefaultParagraphFont"/>
    <w:link w:val="CommentText"/>
    <w:uiPriority w:val="99"/>
    <w:semiHidden/>
    <w:rsid w:val="00EF2200"/>
  </w:style>
  <w:style w:type="paragraph" w:styleId="CommentSubject">
    <w:name w:val="annotation subject"/>
    <w:basedOn w:val="CommentText"/>
    <w:next w:val="CommentText"/>
    <w:link w:val="CommentSubjectChar"/>
    <w:uiPriority w:val="99"/>
    <w:semiHidden/>
    <w:unhideWhenUsed/>
    <w:rsid w:val="00EF2200"/>
    <w:rPr>
      <w:b/>
      <w:bCs/>
      <w:sz w:val="20"/>
      <w:szCs w:val="20"/>
    </w:rPr>
  </w:style>
  <w:style w:type="character" w:customStyle="1" w:styleId="CommentSubjectChar">
    <w:name w:val="Comment Subject Char"/>
    <w:basedOn w:val="CommentTextChar"/>
    <w:link w:val="CommentSubject"/>
    <w:uiPriority w:val="99"/>
    <w:semiHidden/>
    <w:rsid w:val="00EF22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0161">
      <w:bodyDiv w:val="1"/>
      <w:marLeft w:val="0"/>
      <w:marRight w:val="0"/>
      <w:marTop w:val="0"/>
      <w:marBottom w:val="0"/>
      <w:divBdr>
        <w:top w:val="none" w:sz="0" w:space="0" w:color="auto"/>
        <w:left w:val="none" w:sz="0" w:space="0" w:color="auto"/>
        <w:bottom w:val="none" w:sz="0" w:space="0" w:color="auto"/>
        <w:right w:val="none" w:sz="0" w:space="0" w:color="auto"/>
      </w:divBdr>
    </w:div>
    <w:div w:id="173304622">
      <w:bodyDiv w:val="1"/>
      <w:marLeft w:val="0"/>
      <w:marRight w:val="0"/>
      <w:marTop w:val="0"/>
      <w:marBottom w:val="0"/>
      <w:divBdr>
        <w:top w:val="none" w:sz="0" w:space="0" w:color="auto"/>
        <w:left w:val="none" w:sz="0" w:space="0" w:color="auto"/>
        <w:bottom w:val="none" w:sz="0" w:space="0" w:color="auto"/>
        <w:right w:val="none" w:sz="0" w:space="0" w:color="auto"/>
      </w:divBdr>
    </w:div>
    <w:div w:id="383139827">
      <w:bodyDiv w:val="1"/>
      <w:marLeft w:val="0"/>
      <w:marRight w:val="0"/>
      <w:marTop w:val="0"/>
      <w:marBottom w:val="0"/>
      <w:divBdr>
        <w:top w:val="none" w:sz="0" w:space="0" w:color="auto"/>
        <w:left w:val="none" w:sz="0" w:space="0" w:color="auto"/>
        <w:bottom w:val="none" w:sz="0" w:space="0" w:color="auto"/>
        <w:right w:val="none" w:sz="0" w:space="0" w:color="auto"/>
      </w:divBdr>
    </w:div>
    <w:div w:id="449515464">
      <w:bodyDiv w:val="1"/>
      <w:marLeft w:val="0"/>
      <w:marRight w:val="0"/>
      <w:marTop w:val="0"/>
      <w:marBottom w:val="0"/>
      <w:divBdr>
        <w:top w:val="none" w:sz="0" w:space="0" w:color="auto"/>
        <w:left w:val="none" w:sz="0" w:space="0" w:color="auto"/>
        <w:bottom w:val="none" w:sz="0" w:space="0" w:color="auto"/>
        <w:right w:val="none" w:sz="0" w:space="0" w:color="auto"/>
      </w:divBdr>
    </w:div>
    <w:div w:id="703748011">
      <w:bodyDiv w:val="1"/>
      <w:marLeft w:val="0"/>
      <w:marRight w:val="0"/>
      <w:marTop w:val="0"/>
      <w:marBottom w:val="0"/>
      <w:divBdr>
        <w:top w:val="none" w:sz="0" w:space="0" w:color="auto"/>
        <w:left w:val="none" w:sz="0" w:space="0" w:color="auto"/>
        <w:bottom w:val="none" w:sz="0" w:space="0" w:color="auto"/>
        <w:right w:val="none" w:sz="0" w:space="0" w:color="auto"/>
      </w:divBdr>
    </w:div>
    <w:div w:id="1207570243">
      <w:bodyDiv w:val="1"/>
      <w:marLeft w:val="0"/>
      <w:marRight w:val="0"/>
      <w:marTop w:val="0"/>
      <w:marBottom w:val="0"/>
      <w:divBdr>
        <w:top w:val="none" w:sz="0" w:space="0" w:color="auto"/>
        <w:left w:val="none" w:sz="0" w:space="0" w:color="auto"/>
        <w:bottom w:val="none" w:sz="0" w:space="0" w:color="auto"/>
        <w:right w:val="none" w:sz="0" w:space="0" w:color="auto"/>
      </w:divBdr>
    </w:div>
    <w:div w:id="1318804499">
      <w:bodyDiv w:val="1"/>
      <w:marLeft w:val="0"/>
      <w:marRight w:val="0"/>
      <w:marTop w:val="0"/>
      <w:marBottom w:val="0"/>
      <w:divBdr>
        <w:top w:val="none" w:sz="0" w:space="0" w:color="auto"/>
        <w:left w:val="none" w:sz="0" w:space="0" w:color="auto"/>
        <w:bottom w:val="none" w:sz="0" w:space="0" w:color="auto"/>
        <w:right w:val="none" w:sz="0" w:space="0" w:color="auto"/>
      </w:divBdr>
    </w:div>
    <w:div w:id="1455518341">
      <w:bodyDiv w:val="1"/>
      <w:marLeft w:val="0"/>
      <w:marRight w:val="0"/>
      <w:marTop w:val="0"/>
      <w:marBottom w:val="0"/>
      <w:divBdr>
        <w:top w:val="none" w:sz="0" w:space="0" w:color="auto"/>
        <w:left w:val="none" w:sz="0" w:space="0" w:color="auto"/>
        <w:bottom w:val="none" w:sz="0" w:space="0" w:color="auto"/>
        <w:right w:val="none" w:sz="0" w:space="0" w:color="auto"/>
      </w:divBdr>
    </w:div>
    <w:div w:id="1460340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431E6-BAF8-CC40-9628-12D11619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3051</Words>
  <Characters>17397</Characters>
  <Application>Microsoft Macintosh Word</Application>
  <DocSecurity>0</DocSecurity>
  <Lines>144</Lines>
  <Paragraphs>40</Paragraphs>
  <ScaleCrop>false</ScaleCrop>
  <Company>Virtual Theologies</Company>
  <LinksUpToDate>false</LinksUpToDate>
  <CharactersWithSpaces>20408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15</cp:revision>
  <cp:lastPrinted>2014-04-01T02:09:00Z</cp:lastPrinted>
  <dcterms:created xsi:type="dcterms:W3CDTF">2014-04-07T19:39:00Z</dcterms:created>
  <dcterms:modified xsi:type="dcterms:W3CDTF">2014-04-14T20:52:00Z</dcterms:modified>
</cp:coreProperties>
</file>
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F53A4" w14:textId="14C2FDA1" w:rsidR="0071656F" w:rsidRDefault="003026A9" w:rsidP="003026A9">
      <w:pPr>
        <w:spacing w:line="360" w:lineRule="auto"/>
        <w:ind w:firstLine="720"/>
        <w:rPr>
          <w:ins w:id="0" w:author="Nicholas Gallimore" w:date="2014-05-02T07:48:00Z"/>
        </w:rPr>
        <w:pPrChange w:id="1" w:author="Nicholas Gallimore" w:date="2014-05-02T08:03:00Z">
          <w:pPr>
            <w:spacing w:line="360" w:lineRule="auto"/>
            <w:ind w:firstLine="720"/>
            <w:jc w:val="center"/>
          </w:pPr>
        </w:pPrChange>
      </w:pPr>
      <w:ins w:id="2" w:author="Nicholas Gallimore" w:date="2014-05-02T08:02:00Z">
        <w:r>
          <w:t xml:space="preserve">From time to time again humans demonstrate their </w:t>
        </w:r>
        <w:r w:rsidRPr="004C35D7">
          <w:rPr>
            <w:i/>
          </w:rPr>
          <w:t>nature</w:t>
        </w:r>
        <w:r>
          <w:t xml:space="preserve"> to protect—Nature. In the attempt to preserve nature we are riddled by difficult, and often time’s unsolvable predicaments.</w:t>
        </w:r>
      </w:ins>
      <w:del w:id="3" w:author="Nicholas Gallimore" w:date="2014-05-02T07:13:00Z">
        <w:r w:rsidR="00BF18E5" w:rsidDel="00371C3A">
          <w:delText>From time to time again</w:delText>
        </w:r>
        <w:r w:rsidR="00BB22EE" w:rsidDel="00371C3A">
          <w:delText xml:space="preserve"> </w:delText>
        </w:r>
        <w:r w:rsidR="00BF18E5" w:rsidDel="00371C3A">
          <w:delText>humans</w:delText>
        </w:r>
        <w:r w:rsidR="000E7CD7" w:rsidDel="00371C3A">
          <w:delText xml:space="preserve"> </w:delText>
        </w:r>
        <w:r w:rsidR="006976B0" w:rsidDel="00371C3A">
          <w:delText>demonstrate</w:delText>
        </w:r>
        <w:r w:rsidR="0017703B" w:rsidDel="00371C3A">
          <w:delText xml:space="preserve"> </w:delText>
        </w:r>
        <w:r w:rsidR="00BB642F" w:rsidDel="00371C3A">
          <w:delText>their</w:delText>
        </w:r>
        <w:r w:rsidR="00974604" w:rsidDel="00371C3A">
          <w:delText xml:space="preserve"> </w:delText>
        </w:r>
        <w:r w:rsidR="00974604" w:rsidRPr="004C35D7" w:rsidDel="00371C3A">
          <w:rPr>
            <w:i/>
          </w:rPr>
          <w:delText>nature</w:delText>
        </w:r>
        <w:r w:rsidR="00017664" w:rsidDel="00371C3A">
          <w:delText xml:space="preserve"> </w:delText>
        </w:r>
        <w:r w:rsidR="00440AC3" w:rsidDel="00371C3A">
          <w:delText>to protect—Nature</w:delText>
        </w:r>
        <w:r w:rsidR="00223CE2" w:rsidDel="00371C3A">
          <w:delText>.</w:delText>
        </w:r>
        <w:r w:rsidR="00017664" w:rsidDel="00371C3A">
          <w:delText xml:space="preserve"> </w:delText>
        </w:r>
      </w:del>
      <w:del w:id="4" w:author="Nicholas Gallimore" w:date="2014-05-02T06:22:00Z">
        <w:r w:rsidR="00C00797" w:rsidDel="009E25AD">
          <w:delText>Our species is threatened by</w:delText>
        </w:r>
        <w:r w:rsidR="00223CE2" w:rsidDel="009E25AD">
          <w:delText xml:space="preserve"> two</w:delText>
        </w:r>
        <w:r w:rsidR="00C00797" w:rsidDel="009E25AD">
          <w:delText xml:space="preserve"> separate entities when</w:delText>
        </w:r>
      </w:del>
      <w:del w:id="5" w:author="Nicholas Gallimore" w:date="2014-05-02T07:13:00Z">
        <w:r w:rsidR="00C00797" w:rsidDel="00371C3A">
          <w:delText xml:space="preserve"> attemp</w:delText>
        </w:r>
      </w:del>
      <w:del w:id="6" w:author="Nicholas Gallimore" w:date="2014-05-02T06:22:00Z">
        <w:r w:rsidR="00C00797" w:rsidDel="009E25AD">
          <w:delText>ting t</w:delText>
        </w:r>
      </w:del>
      <w:del w:id="7" w:author="Nicholas Gallimore" w:date="2014-05-02T07:13:00Z">
        <w:r w:rsidR="00C00797" w:rsidDel="00371C3A">
          <w:delText>o preserve nature</w:delText>
        </w:r>
      </w:del>
      <w:del w:id="8" w:author="Nicholas Gallimore" w:date="2014-05-02T06:22:00Z">
        <w:r w:rsidR="00C00797" w:rsidDel="009E25AD">
          <w:delText>.</w:delText>
        </w:r>
      </w:del>
      <w:del w:id="9" w:author="Nicholas Gallimore" w:date="2014-05-02T07:13:00Z">
        <w:r w:rsidR="00223CE2" w:rsidDel="00371C3A">
          <w:delText xml:space="preserve"> </w:delText>
        </w:r>
      </w:del>
      <w:del w:id="10" w:author="Nicholas Gallimore" w:date="2014-05-02T06:22:00Z">
        <w:r w:rsidR="00A83C38" w:rsidDel="009E25AD">
          <w:delText>F</w:delText>
        </w:r>
      </w:del>
      <w:del w:id="11" w:author="Nicholas Gallimore" w:date="2014-05-02T06:39:00Z">
        <w:r w:rsidR="00A83C38" w:rsidDel="001A437A">
          <w:delText>aced with</w:delText>
        </w:r>
        <w:r w:rsidR="00716C6F" w:rsidDel="001A437A">
          <w:delText xml:space="preserve"> </w:delText>
        </w:r>
      </w:del>
      <w:del w:id="12" w:author="Nicholas Gallimore" w:date="2014-05-02T06:23:00Z">
        <w:r w:rsidR="00716C6F" w:rsidDel="009E25AD">
          <w:delText>the</w:delText>
        </w:r>
      </w:del>
      <w:del w:id="13" w:author="Nicholas Gallimore" w:date="2014-05-02T06:39:00Z">
        <w:r w:rsidR="00716C6F" w:rsidDel="001A437A">
          <w:delText xml:space="preserve"> dilemma that </w:delText>
        </w:r>
      </w:del>
      <w:del w:id="14" w:author="Nicholas Gallimore" w:date="2014-05-02T06:24:00Z">
        <w:r w:rsidR="00716C6F" w:rsidDel="009E25AD">
          <w:delText>N</w:delText>
        </w:r>
      </w:del>
      <w:del w:id="15" w:author="Nicholas Gallimore" w:date="2014-05-02T06:49:00Z">
        <w:r w:rsidR="00716C6F" w:rsidDel="00CD45CA">
          <w:delText>ature</w:delText>
        </w:r>
      </w:del>
      <w:ins w:id="16" w:author="Nicholas Gallimore" w:date="2014-05-02T06:33:00Z">
        <w:r w:rsidR="00CD45CA">
          <w:t xml:space="preserve"> </w:t>
        </w:r>
      </w:ins>
      <w:ins w:id="17" w:author="Nicholas Gallimore" w:date="2014-05-02T08:03:00Z">
        <w:r>
          <w:t xml:space="preserve">For example, </w:t>
        </w:r>
      </w:ins>
      <w:ins w:id="18" w:author="Nicholas Gallimore" w:date="2014-05-02T06:35:00Z">
        <w:r>
          <w:t>t</w:t>
        </w:r>
        <w:r w:rsidR="00985160">
          <w:t xml:space="preserve">he </w:t>
        </w:r>
      </w:ins>
      <w:ins w:id="19" w:author="Nicholas Gallimore" w:date="2014-05-02T06:34:00Z">
        <w:r w:rsidR="00985160">
          <w:t xml:space="preserve">basic </w:t>
        </w:r>
      </w:ins>
      <w:ins w:id="20" w:author="Nicholas Gallimore" w:date="2014-05-02T08:04:00Z">
        <w:r>
          <w:t>requirements</w:t>
        </w:r>
      </w:ins>
      <w:ins w:id="21" w:author="Nicholas Gallimore" w:date="2014-05-02T06:34:00Z">
        <w:r w:rsidR="00985160">
          <w:t xml:space="preserve"> of life</w:t>
        </w:r>
      </w:ins>
      <w:ins w:id="22" w:author="Nicholas Gallimore" w:date="2014-05-02T06:35:00Z">
        <w:r w:rsidR="00CD45CA">
          <w:t xml:space="preserve"> </w:t>
        </w:r>
      </w:ins>
      <w:ins w:id="23" w:author="Nicholas Gallimore" w:date="2014-05-02T07:14:00Z">
        <w:r w:rsidR="00371C3A">
          <w:t xml:space="preserve">generally </w:t>
        </w:r>
      </w:ins>
      <w:ins w:id="24" w:author="Nicholas Gallimore" w:date="2014-05-02T06:35:00Z">
        <w:r w:rsidR="00CD45CA">
          <w:t>cons</w:t>
        </w:r>
        <w:r>
          <w:t>ist of food, water, and shelter. These materials</w:t>
        </w:r>
      </w:ins>
      <w:ins w:id="25" w:author="Nicholas Gallimore" w:date="2014-05-02T06:52:00Z">
        <w:r>
          <w:t xml:space="preserve"> of course must be gathered from</w:t>
        </w:r>
      </w:ins>
      <w:ins w:id="26" w:author="Nicholas Gallimore" w:date="2014-05-02T08:05:00Z">
        <w:r>
          <w:t xml:space="preserve"> </w:t>
        </w:r>
      </w:ins>
      <w:ins w:id="27" w:author="Nicholas Gallimore" w:date="2014-05-02T06:52:00Z">
        <w:r w:rsidR="00371C3A">
          <w:t>Nature.</w:t>
        </w:r>
      </w:ins>
      <w:ins w:id="28" w:author="Nicholas Gallimore" w:date="2014-05-02T06:53:00Z">
        <w:r w:rsidR="00CD45CA">
          <w:t xml:space="preserve"> </w:t>
        </w:r>
      </w:ins>
      <w:ins w:id="29" w:author="Nicholas Gallimore" w:date="2014-05-02T06:35:00Z">
        <w:r w:rsidR="00985160">
          <w:t xml:space="preserve">In </w:t>
        </w:r>
      </w:ins>
      <w:ins w:id="30" w:author="Nicholas Gallimore" w:date="2014-05-02T06:36:00Z">
        <w:r w:rsidR="00985160">
          <w:t xml:space="preserve">fact, </w:t>
        </w:r>
      </w:ins>
      <w:ins w:id="31" w:author="Nicholas Gallimore" w:date="2014-05-02T06:35:00Z">
        <w:r w:rsidR="00371C3A">
          <w:t xml:space="preserve">almost everything is </w:t>
        </w:r>
        <w:r w:rsidR="00985160">
          <w:t>derived from</w:t>
        </w:r>
      </w:ins>
      <w:ins w:id="32" w:author="Nicholas Gallimore" w:date="2014-05-02T06:36:00Z">
        <w:r w:rsidR="00985160">
          <w:t xml:space="preserve"> Nature one way or another. </w:t>
        </w:r>
      </w:ins>
      <w:del w:id="33" w:author="Nicholas Gallimore" w:date="2014-05-02T06:24:00Z">
        <w:r w:rsidR="00716C6F" w:rsidDel="009E25AD">
          <w:delText xml:space="preserve"> </w:delText>
        </w:r>
      </w:del>
      <w:del w:id="34" w:author="Nicholas Gallimore" w:date="2014-05-02T06:29:00Z">
        <w:r w:rsidR="00716C6F" w:rsidDel="00985160">
          <w:delText>existence</w:delText>
        </w:r>
      </w:del>
      <w:del w:id="35" w:author="Nicholas Gallimore" w:date="2014-05-02T06:24:00Z">
        <w:r w:rsidR="00716C6F" w:rsidDel="009E25AD">
          <w:delText xml:space="preserve"> </w:delText>
        </w:r>
      </w:del>
      <w:del w:id="36" w:author="Nicholas Gallimore" w:date="2014-05-02T06:29:00Z">
        <w:r w:rsidR="00716C6F" w:rsidDel="00985160">
          <w:delText>is</w:delText>
        </w:r>
        <w:r w:rsidR="00A83C38" w:rsidDel="00985160">
          <w:delText xml:space="preserve"> destruction is </w:delText>
        </w:r>
        <w:r w:rsidR="00A83C38" w:rsidDel="00985160">
          <w:rPr>
            <w:i/>
          </w:rPr>
          <w:delText xml:space="preserve">our </w:delText>
        </w:r>
        <w:r w:rsidR="00A83C38" w:rsidDel="00985160">
          <w:delText xml:space="preserve">destruction, </w:delText>
        </w:r>
      </w:del>
      <w:del w:id="37" w:author="Nicholas Gallimore" w:date="2014-05-02T06:36:00Z">
        <w:r w:rsidR="00A83C38" w:rsidDel="00985160">
          <w:delText xml:space="preserve">and the </w:delText>
        </w:r>
        <w:r w:rsidR="00C00797" w:rsidDel="00985160">
          <w:delText>m</w:delText>
        </w:r>
        <w:r w:rsidR="00F27D3A" w:rsidDel="00985160">
          <w:delText>odern day demands</w:delText>
        </w:r>
        <w:r w:rsidR="00877C71" w:rsidDel="00985160">
          <w:delText xml:space="preserve"> </w:delText>
        </w:r>
        <w:r w:rsidR="00E56145" w:rsidDel="00985160">
          <w:delText>of</w:delText>
        </w:r>
        <w:r w:rsidR="00877C71" w:rsidDel="00985160">
          <w:delText xml:space="preserve"> </w:delText>
        </w:r>
        <w:r w:rsidR="00A77774" w:rsidDel="00985160">
          <w:delText>electric</w:delText>
        </w:r>
        <w:r w:rsidR="00F9575E" w:rsidDel="00985160">
          <w:delText xml:space="preserve">ity, </w:delText>
        </w:r>
        <w:r w:rsidR="00BB22EE" w:rsidDel="00985160">
          <w:delText>water</w:delText>
        </w:r>
        <w:r w:rsidR="00BB642F" w:rsidDel="00985160">
          <w:delText>,</w:delText>
        </w:r>
        <w:r w:rsidR="00974604" w:rsidDel="00985160">
          <w:delText xml:space="preserve"> and </w:delText>
        </w:r>
        <w:r w:rsidR="00974604" w:rsidDel="00985160">
          <w:rPr>
            <w:i/>
          </w:rPr>
          <w:delText>money</w:delText>
        </w:r>
        <w:r w:rsidR="00BB22EE" w:rsidDel="00985160">
          <w:delText xml:space="preserve">. </w:delText>
        </w:r>
      </w:del>
      <w:r w:rsidR="00226FE8">
        <w:t xml:space="preserve">This </w:t>
      </w:r>
      <w:ins w:id="38" w:author="Nicholas Gallimore" w:date="2014-05-02T07:16:00Z">
        <w:r w:rsidR="00371C3A">
          <w:t xml:space="preserve">is an </w:t>
        </w:r>
      </w:ins>
      <w:r w:rsidR="00226FE8">
        <w:t>essay</w:t>
      </w:r>
      <w:del w:id="39" w:author="Nicholas Gallimore" w:date="2014-05-02T07:17:00Z">
        <w:r w:rsidR="00226FE8" w:rsidDel="00371C3A">
          <w:delText xml:space="preserve"> is</w:delText>
        </w:r>
      </w:del>
      <w:del w:id="40" w:author="Nicholas Gallimore" w:date="2014-05-02T08:07:00Z">
        <w:r w:rsidR="00226FE8" w:rsidDel="003026A9">
          <w:delText xml:space="preserve"> </w:delText>
        </w:r>
      </w:del>
      <w:ins w:id="41" w:author="Nicholas Gallimore" w:date="2014-05-02T07:01:00Z">
        <w:r w:rsidR="007F2931">
          <w:t xml:space="preserve"> </w:t>
        </w:r>
      </w:ins>
      <w:r w:rsidR="00226FE8">
        <w:t xml:space="preserve">for </w:t>
      </w:r>
      <w:ins w:id="42" w:author="Nicholas Gallimore" w:date="2014-05-02T07:17:00Z">
        <w:r>
          <w:t>the</w:t>
        </w:r>
        <w:r w:rsidR="00371C3A">
          <w:t xml:space="preserve"> </w:t>
        </w:r>
      </w:ins>
      <w:del w:id="43" w:author="Nicholas Gallimore" w:date="2014-05-02T07:17:00Z">
        <w:r w:rsidR="00226FE8" w:rsidDel="00371C3A">
          <w:delText xml:space="preserve">the </w:delText>
        </w:r>
      </w:del>
      <w:r w:rsidR="00226FE8">
        <w:t>unbiased environmentalis</w:t>
      </w:r>
      <w:ins w:id="44" w:author="Nicholas Gallimore" w:date="2014-05-02T08:20:00Z">
        <w:r w:rsidR="00C45330">
          <w:t xml:space="preserve">t that I know is distilled into </w:t>
        </w:r>
      </w:ins>
      <w:del w:id="45" w:author="Nicholas Gallimore" w:date="2014-05-02T08:19:00Z">
        <w:r w:rsidR="00226FE8" w:rsidDel="00C45330">
          <w:delText>t</w:delText>
        </w:r>
      </w:del>
      <w:ins w:id="46" w:author="Nicholas Gallimore" w:date="2014-05-02T08:09:00Z">
        <w:r w:rsidR="00F32A6C">
          <w:t>e</w:t>
        </w:r>
        <w:r w:rsidR="00C45330">
          <w:t xml:space="preserve">ach </w:t>
        </w:r>
        <w:r w:rsidR="00977284">
          <w:t>and every one of us through</w:t>
        </w:r>
        <w:r w:rsidR="00C45330">
          <w:t xml:space="preserve"> </w:t>
        </w:r>
      </w:ins>
      <w:ins w:id="47" w:author="Nicholas Gallimore" w:date="2014-05-02T08:23:00Z">
        <w:r w:rsidR="00977284">
          <w:t xml:space="preserve">the very basic Homo sapiens </w:t>
        </w:r>
      </w:ins>
      <w:ins w:id="48" w:author="Nicholas Gallimore" w:date="2014-05-02T08:09:00Z">
        <w:r w:rsidR="00977284">
          <w:t>instinct to survive</w:t>
        </w:r>
        <w:r w:rsidR="00C45330">
          <w:t xml:space="preserve">. </w:t>
        </w:r>
      </w:ins>
      <w:ins w:id="49" w:author="Nicholas Gallimore" w:date="2014-05-02T08:24:00Z">
        <w:r w:rsidR="00977284">
          <w:t xml:space="preserve">A general discontent for the environment, or </w:t>
        </w:r>
      </w:ins>
      <w:ins w:id="50" w:author="Nicholas Gallimore" w:date="2014-05-02T08:25:00Z">
        <w:r w:rsidR="00977284">
          <w:t xml:space="preserve">a </w:t>
        </w:r>
      </w:ins>
      <w:ins w:id="51" w:author="Nicholas Gallimore" w:date="2014-05-02T08:24:00Z">
        <w:r w:rsidR="00977284">
          <w:t xml:space="preserve">quote unquote </w:t>
        </w:r>
      </w:ins>
      <w:ins w:id="52" w:author="Nicholas Gallimore" w:date="2014-05-02T08:25:00Z">
        <w:r w:rsidR="00977284">
          <w:t>‘</w:t>
        </w:r>
      </w:ins>
      <w:ins w:id="53" w:author="Nicholas Gallimore" w:date="2014-05-02T08:24:00Z">
        <w:r w:rsidR="00977284">
          <w:t>sinister plan to destroy the world</w:t>
        </w:r>
      </w:ins>
      <w:ins w:id="54" w:author="Nicholas Gallimore" w:date="2014-05-02T08:25:00Z">
        <w:r w:rsidR="00666356">
          <w:t>’ is quite the</w:t>
        </w:r>
        <w:r w:rsidR="00977284">
          <w:t xml:space="preserve"> unusual </w:t>
        </w:r>
      </w:ins>
      <w:ins w:id="55" w:author="Nicholas Gallimore" w:date="2014-05-02T08:27:00Z">
        <w:r w:rsidR="00977284">
          <w:t>characteristic</w:t>
        </w:r>
      </w:ins>
      <w:ins w:id="56" w:author="Nicholas Gallimore" w:date="2014-05-02T08:25:00Z">
        <w:r w:rsidR="00666356">
          <w:t xml:space="preserve"> and </w:t>
        </w:r>
        <w:r w:rsidR="00977284">
          <w:t>is generally not present in</w:t>
        </w:r>
      </w:ins>
      <w:ins w:id="57" w:author="Nicholas Gallimore" w:date="2014-05-02T08:26:00Z">
        <w:r w:rsidR="00977284">
          <w:t xml:space="preserve"> </w:t>
        </w:r>
      </w:ins>
      <w:ins w:id="58" w:author="Nicholas Gallimore" w:date="2014-05-02T08:25:00Z">
        <w:r w:rsidR="00666356">
          <w:t>humanities</w:t>
        </w:r>
        <w:r w:rsidR="00977284">
          <w:t xml:space="preserve">. </w:t>
        </w:r>
      </w:ins>
      <w:ins w:id="59" w:author="Nicholas Gallimore" w:date="2014-05-02T08:24:00Z">
        <w:r w:rsidR="00977284">
          <w:t xml:space="preserve"> </w:t>
        </w:r>
      </w:ins>
      <w:ins w:id="60" w:author="Nicholas Gallimore" w:date="2014-05-02T08:12:00Z">
        <w:r w:rsidR="00F32A6C">
          <w:t>If you’re</w:t>
        </w:r>
      </w:ins>
      <w:ins w:id="61" w:author="Nicholas Gallimore" w:date="2014-05-02T08:08:00Z">
        <w:r w:rsidR="00F32A6C">
          <w:t xml:space="preserve"> </w:t>
        </w:r>
      </w:ins>
      <w:ins w:id="62" w:author="Nicholas Gallimore" w:date="2014-05-02T08:11:00Z">
        <w:r w:rsidR="00F32A6C">
          <w:t>i</w:t>
        </w:r>
      </w:ins>
      <w:del w:id="63" w:author="Nicholas Gallimore" w:date="2014-05-02T07:01:00Z">
        <w:r w:rsidR="00226FE8" w:rsidDel="007F2931">
          <w:delText xml:space="preserve"> that is</w:delText>
        </w:r>
      </w:del>
      <w:del w:id="64" w:author="Nicholas Gallimore" w:date="2014-05-02T08:09:00Z">
        <w:r w:rsidR="00226FE8" w:rsidDel="00F32A6C">
          <w:delText xml:space="preserve"> </w:delText>
        </w:r>
      </w:del>
      <w:ins w:id="65" w:author="Nicholas Gallimore" w:date="2014-05-02T07:17:00Z">
        <w:r w:rsidR="00371C3A">
          <w:t>nterested</w:t>
        </w:r>
      </w:ins>
      <w:del w:id="66" w:author="Nicholas Gallimore" w:date="2014-05-02T07:17:00Z">
        <w:r w:rsidR="00226FE8" w:rsidDel="00371C3A">
          <w:delText>interested</w:delText>
        </w:r>
      </w:del>
      <w:r w:rsidR="00226FE8">
        <w:t xml:space="preserve"> </w:t>
      </w:r>
      <w:ins w:id="67" w:author="Nicholas Gallimore" w:date="2014-05-02T08:11:00Z">
        <w:r w:rsidR="00F32A6C">
          <w:t xml:space="preserve">in what </w:t>
        </w:r>
      </w:ins>
      <w:del w:id="68" w:author="Nicholas Gallimore" w:date="2014-05-02T08:11:00Z">
        <w:r w:rsidR="00226FE8" w:rsidDel="00F32A6C">
          <w:delText>in the s</w:delText>
        </w:r>
        <w:r w:rsidR="00440AC3" w:rsidDel="00F32A6C">
          <w:delText xml:space="preserve">ticky situation </w:delText>
        </w:r>
      </w:del>
      <w:ins w:id="69" w:author="Nicholas Gallimore" w:date="2014-05-02T07:18:00Z">
        <w:r w:rsidR="00347BEB">
          <w:t>I could</w:t>
        </w:r>
        <w:r w:rsidR="00F32A6C">
          <w:t xml:space="preserve"> cleverly call</w:t>
        </w:r>
        <w:r w:rsidR="00045B8F">
          <w:t xml:space="preserve">, </w:t>
        </w:r>
      </w:ins>
      <w:ins w:id="70" w:author="Nicholas Gallimore" w:date="2014-05-02T08:13:00Z">
        <w:r w:rsidR="00F32A6C">
          <w:t>‘</w:t>
        </w:r>
      </w:ins>
      <w:ins w:id="71" w:author="Nicholas Gallimore" w:date="2014-05-02T07:18:00Z">
        <w:r w:rsidR="00045B8F">
          <w:t>the nature of Nature</w:t>
        </w:r>
      </w:ins>
      <w:ins w:id="72" w:author="Nicholas Gallimore" w:date="2014-05-02T07:19:00Z">
        <w:r w:rsidR="00045B8F">
          <w:t xml:space="preserve"> and how it relates to human nature</w:t>
        </w:r>
      </w:ins>
      <w:ins w:id="73" w:author="Nicholas Gallimore" w:date="2014-05-02T08:13:00Z">
        <w:r w:rsidR="00F32A6C">
          <w:t>’</w:t>
        </w:r>
      </w:ins>
      <w:ins w:id="74" w:author="Nicholas Gallimore" w:date="2014-05-02T07:18:00Z">
        <w:r w:rsidR="00045B8F">
          <w:t xml:space="preserve">. </w:t>
        </w:r>
      </w:ins>
      <w:del w:id="75" w:author="Nicholas Gallimore" w:date="2014-05-02T06:58:00Z">
        <w:r w:rsidR="00440AC3" w:rsidDel="007F2931">
          <w:delText>that results</w:delText>
        </w:r>
      </w:del>
      <w:del w:id="76" w:author="Nicholas Gallimore" w:date="2014-05-02T06:57:00Z">
        <w:r w:rsidR="00440AC3" w:rsidDel="00B51BBF">
          <w:delText xml:space="preserve">. </w:delText>
        </w:r>
      </w:del>
      <w:del w:id="77" w:author="Nicholas Gallimore" w:date="2014-05-02T07:02:00Z">
        <w:r w:rsidR="00440AC3" w:rsidDel="007F2931">
          <w:delText>If we assume</w:delText>
        </w:r>
      </w:del>
      <w:ins w:id="78" w:author="Nicholas Gallimore" w:date="2014-05-02T07:22:00Z">
        <w:r w:rsidR="00F32A6C">
          <w:t>The</w:t>
        </w:r>
      </w:ins>
      <w:ins w:id="79" w:author="Nicholas Gallimore" w:date="2014-05-02T08:18:00Z">
        <w:r w:rsidR="00347BEB">
          <w:t xml:space="preserve">n prepare for </w:t>
        </w:r>
      </w:ins>
      <w:ins w:id="80" w:author="Nicholas Gallimore" w:date="2014-05-02T08:30:00Z">
        <w:r w:rsidR="00347BEB">
          <w:t>in depth discussion</w:t>
        </w:r>
      </w:ins>
      <w:ins w:id="81" w:author="Nicholas Gallimore" w:date="2014-05-02T08:18:00Z">
        <w:r w:rsidR="00347BEB">
          <w:t xml:space="preserve"> </w:t>
        </w:r>
      </w:ins>
      <w:ins w:id="82" w:author="Nicholas Gallimore" w:date="2014-05-02T08:31:00Z">
        <w:r w:rsidR="00347BEB">
          <w:t>of the balance between humans and Nature that is focused on</w:t>
        </w:r>
      </w:ins>
      <w:del w:id="83" w:author="Nicholas Gallimore" w:date="2014-05-02T07:05:00Z">
        <w:r w:rsidR="00440AC3" w:rsidDel="00226D9A">
          <w:delText xml:space="preserve"> t</w:delText>
        </w:r>
        <w:r w:rsidR="0017703B" w:rsidDel="00226D9A">
          <w:delText>hat</w:delText>
        </w:r>
      </w:del>
      <w:del w:id="84" w:author="Nicholas Gallimore" w:date="2014-05-02T07:27:00Z">
        <w:r w:rsidR="006976B0" w:rsidDel="00045B8F">
          <w:delText xml:space="preserve"> </w:delText>
        </w:r>
      </w:del>
      <w:del w:id="85" w:author="Nicholas Gallimore" w:date="2014-05-02T07:20:00Z">
        <w:r w:rsidR="006976B0" w:rsidDel="00045B8F">
          <w:delText>mankind’</w:delText>
        </w:r>
        <w:r w:rsidR="009B0E2D" w:rsidDel="00045B8F">
          <w:delText>s tendency</w:delText>
        </w:r>
      </w:del>
      <w:del w:id="86" w:author="Nicholas Gallimore" w:date="2014-05-02T07:21:00Z">
        <w:r w:rsidR="0017703B" w:rsidDel="00045B8F">
          <w:delText xml:space="preserve"> to </w:delText>
        </w:r>
      </w:del>
      <w:del w:id="87" w:author="Nicholas Gallimore" w:date="2014-05-02T07:24:00Z">
        <w:r w:rsidR="0017703B" w:rsidDel="00045B8F">
          <w:delText>solve</w:delText>
        </w:r>
        <w:r w:rsidR="00F841B0" w:rsidDel="00045B8F">
          <w:delText xml:space="preserve"> </w:delText>
        </w:r>
        <w:r w:rsidR="003F2281" w:rsidDel="00045B8F">
          <w:delText>ecological</w:delText>
        </w:r>
      </w:del>
      <w:del w:id="88" w:author="Nicholas Gallimore" w:date="2014-05-02T07:40:00Z">
        <w:r w:rsidR="003F2281" w:rsidDel="0071656F">
          <w:delText xml:space="preserve"> </w:delText>
        </w:r>
        <w:r w:rsidR="00437C77" w:rsidDel="0071656F">
          <w:delText>pro</w:delText>
        </w:r>
        <w:r w:rsidR="0017703B" w:rsidDel="0071656F">
          <w:delText>blem</w:delText>
        </w:r>
        <w:r w:rsidR="00F841B0" w:rsidDel="0071656F">
          <w:delText xml:space="preserve">s is in </w:delText>
        </w:r>
      </w:del>
      <w:del w:id="89" w:author="Nicholas Gallimore" w:date="2014-05-02T07:06:00Z">
        <w:r w:rsidR="00F841B0" w:rsidDel="00226D9A">
          <w:delText>fact</w:delText>
        </w:r>
        <w:r w:rsidR="00C274BB" w:rsidDel="00226D9A">
          <w:delText xml:space="preserve"> </w:delText>
        </w:r>
        <w:r w:rsidR="00440AC3" w:rsidDel="00226D9A">
          <w:delText>anthropocentric.</w:delText>
        </w:r>
        <w:r w:rsidR="00F841B0" w:rsidDel="00226D9A">
          <w:delText xml:space="preserve"> </w:delText>
        </w:r>
      </w:del>
      <w:del w:id="90" w:author="Nicholas Gallimore" w:date="2014-05-02T07:40:00Z">
        <w:r w:rsidR="00440AC3" w:rsidDel="0071656F">
          <w:delText>W</w:delText>
        </w:r>
        <w:r w:rsidR="0037427E" w:rsidDel="0071656F">
          <w:delText>e</w:delText>
        </w:r>
        <w:r w:rsidR="00B1553F" w:rsidDel="0071656F">
          <w:delText xml:space="preserve"> </w:delText>
        </w:r>
        <w:r w:rsidR="0037427E" w:rsidDel="0071656F">
          <w:delText>can</w:delText>
        </w:r>
      </w:del>
      <w:del w:id="91" w:author="Nicholas Gallimore" w:date="2014-05-02T08:32:00Z">
        <w:r w:rsidR="0037427E" w:rsidDel="00347BEB">
          <w:delText xml:space="preserve"> </w:delText>
        </w:r>
      </w:del>
      <w:del w:id="92" w:author="Nicholas Gallimore" w:date="2014-05-02T08:34:00Z">
        <w:r w:rsidR="0037427E" w:rsidDel="00347BEB">
          <w:delText>delv</w:delText>
        </w:r>
      </w:del>
      <w:del w:id="93" w:author="Nicholas Gallimore" w:date="2014-05-02T07:40:00Z">
        <w:r w:rsidR="0037427E" w:rsidDel="0071656F">
          <w:delText>e</w:delText>
        </w:r>
      </w:del>
      <w:del w:id="94" w:author="Nicholas Gallimore" w:date="2014-05-02T08:33:00Z">
        <w:r w:rsidR="0037427E" w:rsidDel="00347BEB">
          <w:delText xml:space="preserve"> </w:delText>
        </w:r>
        <w:r w:rsidR="00B1553F" w:rsidDel="00347BEB">
          <w:delText>deeply into</w:delText>
        </w:r>
      </w:del>
      <w:r w:rsidR="0037427E">
        <w:t xml:space="preserve"> </w:t>
      </w:r>
      <w:ins w:id="95" w:author="Nicholas Gallimore" w:date="2014-05-02T08:34:00Z">
        <w:r w:rsidR="00347BEB">
          <w:t xml:space="preserve">the </w:t>
        </w:r>
      </w:ins>
      <w:del w:id="96" w:author="Nicholas Gallimore" w:date="2014-05-02T08:34:00Z">
        <w:r w:rsidR="0037427E" w:rsidDel="00347BEB">
          <w:delText xml:space="preserve">the </w:delText>
        </w:r>
      </w:del>
      <w:r w:rsidR="0037427E">
        <w:t xml:space="preserve">models </w:t>
      </w:r>
      <w:ins w:id="97" w:author="Nicholas Gallimore" w:date="2014-05-02T08:34:00Z">
        <w:r w:rsidR="00347BEB">
          <w:t xml:space="preserve">and basic principles </w:t>
        </w:r>
      </w:ins>
      <w:r w:rsidR="0037427E">
        <w:t xml:space="preserve">of two world-renowned </w:t>
      </w:r>
      <w:r w:rsidR="00440AC3">
        <w:t>environmentalists</w:t>
      </w:r>
      <w:ins w:id="98" w:author="Nicholas Gallimore" w:date="2014-05-02T07:07:00Z">
        <w:r w:rsidR="00226D9A">
          <w:t xml:space="preserve"> and their </w:t>
        </w:r>
      </w:ins>
      <w:ins w:id="99" w:author="Nicholas Gallimore" w:date="2014-05-02T07:10:00Z">
        <w:r w:rsidR="0071656F">
          <w:t xml:space="preserve">differing </w:t>
        </w:r>
      </w:ins>
      <w:ins w:id="100" w:author="Nicholas Gallimore" w:date="2014-05-02T07:44:00Z">
        <w:r w:rsidR="0071656F">
          <w:t>personalities</w:t>
        </w:r>
      </w:ins>
      <w:ins w:id="101" w:author="Nicholas Gallimore" w:date="2014-05-02T07:08:00Z">
        <w:r w:rsidR="00371C3A">
          <w:t xml:space="preserve"> between Nature and </w:t>
        </w:r>
      </w:ins>
      <w:ins w:id="102" w:author="Nicholas Gallimore" w:date="2014-05-02T07:09:00Z">
        <w:r w:rsidR="00371C3A">
          <w:t>human nature</w:t>
        </w:r>
      </w:ins>
      <w:r w:rsidR="00440AC3">
        <w:t>.</w:t>
      </w:r>
      <w:r w:rsidR="00B1553F">
        <w:t xml:space="preserve"> </w:t>
      </w:r>
      <w:moveToRangeStart w:id="103" w:author="Nicholas Gallimore" w:date="2014-05-02T07:48:00Z" w:name="move260636225"/>
      <w:ins w:id="104" w:author="Nicholas Gallimore" w:date="2014-05-02T07:48:00Z">
        <w:r w:rsidR="0071656F">
          <w:t xml:space="preserve">Without further ado, I </w:t>
        </w:r>
      </w:ins>
      <w:ins w:id="105" w:author="Nicholas Gallimore" w:date="2014-05-02T07:59:00Z">
        <w:r w:rsidR="000838C3">
          <w:t xml:space="preserve">now </w:t>
        </w:r>
      </w:ins>
      <w:ins w:id="106" w:author="Nicholas Gallimore" w:date="2014-05-02T07:48:00Z">
        <w:r w:rsidR="0071656F">
          <w:t>present</w:t>
        </w:r>
        <w:del w:id="107" w:author="Nicholas Gallimore" w:date="2014-05-02T07:48:00Z">
          <w:r w:rsidR="0071656F" w:rsidDel="00D03E69">
            <w:delText xml:space="preserve"> how</w:delText>
          </w:r>
        </w:del>
        <w:r w:rsidR="0071656F">
          <w:t xml:space="preserve"> </w:t>
        </w:r>
      </w:ins>
      <w:ins w:id="108" w:author="Nicholas Gallimore" w:date="2014-05-02T07:59:00Z">
        <w:r w:rsidR="000838C3">
          <w:t>to you</w:t>
        </w:r>
      </w:ins>
      <w:ins w:id="109" w:author="Nicholas Gallimore" w:date="2014-05-02T08:00:00Z">
        <w:r w:rsidR="000838C3">
          <w:t>;</w:t>
        </w:r>
      </w:ins>
      <w:ins w:id="110" w:author="Nicholas Gallimore" w:date="2014-05-02T07:59:00Z">
        <w:r w:rsidR="000838C3">
          <w:t xml:space="preserve"> </w:t>
        </w:r>
      </w:ins>
      <w:ins w:id="111" w:author="Nicholas Gallimore" w:date="2014-05-02T07:48:00Z">
        <w:del w:id="112" w:author="Nicholas Gallimore" w:date="2014-05-02T07:59:00Z">
          <w:r w:rsidR="0071656F" w:rsidDel="000838C3">
            <w:delText xml:space="preserve">Wendell Berry, and </w:delText>
          </w:r>
          <w:r w:rsidR="0071656F" w:rsidRPr="0095215D" w:rsidDel="000838C3">
            <w:delText>Aldo Leopold</w:delText>
          </w:r>
        </w:del>
      </w:ins>
      <w:ins w:id="113" w:author="Nicholas Gallimore" w:date="2014-05-02T07:49:00Z">
        <w:r w:rsidR="00C154C0">
          <w:t>a discussion</w:t>
        </w:r>
      </w:ins>
      <w:ins w:id="114" w:author="Nicholas Gallimore" w:date="2014-05-02T07:54:00Z">
        <w:r w:rsidR="00C154C0">
          <w:t xml:space="preserve"> of</w:t>
        </w:r>
      </w:ins>
      <w:ins w:id="115" w:author="Nicholas Gallimore" w:date="2014-05-02T07:56:00Z">
        <w:r w:rsidR="00C154C0">
          <w:t xml:space="preserve"> </w:t>
        </w:r>
      </w:ins>
      <w:ins w:id="116" w:author="Nicholas Gallimore" w:date="2014-05-02T07:55:00Z">
        <w:r w:rsidR="000838C3">
          <w:t xml:space="preserve">anthropocentrism and the role it plays in </w:t>
        </w:r>
      </w:ins>
      <w:ins w:id="117" w:author="Nicholas Gallimore" w:date="2014-05-02T07:58:00Z">
        <w:r w:rsidR="000838C3">
          <w:rPr>
            <w:i/>
          </w:rPr>
          <w:t xml:space="preserve">our </w:t>
        </w:r>
      </w:ins>
      <w:ins w:id="118" w:author="Nicholas Gallimore" w:date="2014-05-02T07:49:00Z">
        <w:r w:rsidR="00C154C0">
          <w:t>environment.</w:t>
        </w:r>
      </w:ins>
      <w:ins w:id="119" w:author="Nicholas Gallimore" w:date="2014-05-02T07:48:00Z">
        <w:del w:id="120" w:author="Nicholas Gallimore" w:date="2014-05-02T07:50:00Z">
          <w:r w:rsidR="0071656F" w:rsidDel="00C154C0">
            <w:delText xml:space="preserve"> approach </w:delText>
          </w:r>
        </w:del>
        <w:del w:id="121" w:author="Nicholas Gallimore" w:date="2014-05-02T07:49:00Z">
          <w:r w:rsidR="0071656F" w:rsidDel="00D03E69">
            <w:delText>this situation differently.</w:delText>
          </w:r>
        </w:del>
        <w:moveToRangeEnd w:id="103"/>
      </w:ins>
    </w:p>
    <w:p w14:paraId="0A4FE1D5" w14:textId="77777777" w:rsidR="0071656F" w:rsidRDefault="0071656F" w:rsidP="00985160">
      <w:pPr>
        <w:spacing w:line="360" w:lineRule="auto"/>
        <w:ind w:firstLine="720"/>
        <w:rPr>
          <w:ins w:id="122" w:author="Nicholas Gallimore" w:date="2014-05-02T07:43:00Z"/>
        </w:rPr>
        <w:pPrChange w:id="123" w:author="Nicholas Gallimore" w:date="2014-05-02T06:36:00Z">
          <w:pPr>
            <w:spacing w:line="360" w:lineRule="auto"/>
            <w:ind w:firstLine="720"/>
            <w:jc w:val="center"/>
          </w:pPr>
        </w:pPrChange>
      </w:pPr>
    </w:p>
    <w:p w14:paraId="13C6F523" w14:textId="5701792C" w:rsidR="00510D00" w:rsidDel="003D70C7" w:rsidRDefault="008E21FF" w:rsidP="0071656F">
      <w:pPr>
        <w:spacing w:line="360" w:lineRule="auto"/>
        <w:ind w:firstLine="720"/>
        <w:rPr>
          <w:del w:id="124" w:author="Nicholas Gallimore" w:date="2014-05-02T09:35:00Z"/>
        </w:rPr>
        <w:pPrChange w:id="125" w:author="Nicholas Gallimore" w:date="2014-05-02T07:46:00Z">
          <w:pPr>
            <w:spacing w:line="360" w:lineRule="auto"/>
            <w:ind w:firstLine="720"/>
            <w:jc w:val="center"/>
          </w:pPr>
        </w:pPrChange>
      </w:pPr>
      <w:del w:id="126" w:author="Nicholas Gallimore" w:date="2014-05-02T07:46:00Z">
        <w:r w:rsidDel="0071656F">
          <w:delText xml:space="preserve">Through associating </w:delText>
        </w:r>
      </w:del>
      <w:del w:id="127" w:author="Nicholas Gallimore" w:date="2014-05-02T09:35:00Z">
        <w:r w:rsidDel="003D70C7">
          <w:delText>e</w:delText>
        </w:r>
        <w:r w:rsidR="00437C77" w:rsidDel="003D70C7">
          <w:delText>very</w:delText>
        </w:r>
      </w:del>
      <w:del w:id="128" w:author="Nicholas Gallimore" w:date="2014-05-02T07:46:00Z">
        <w:r w:rsidR="00437C77" w:rsidDel="0071656F">
          <w:delText xml:space="preserve"> person</w:delText>
        </w:r>
      </w:del>
      <w:del w:id="129" w:author="Nicholas Gallimore" w:date="2014-05-02T09:35:00Z">
        <w:r w:rsidR="00437C77" w:rsidDel="003D70C7">
          <w:delText xml:space="preserve"> </w:delText>
        </w:r>
      </w:del>
      <w:del w:id="130" w:author="Nicholas Gallimore" w:date="2014-05-02T07:47:00Z">
        <w:r w:rsidR="0063791E" w:rsidDel="0071656F">
          <w:delText xml:space="preserve">at </w:delText>
        </w:r>
        <w:r w:rsidR="00437C77" w:rsidDel="0071656F">
          <w:delText>one time</w:delText>
        </w:r>
        <w:r w:rsidR="00BD10E9" w:rsidDel="0071656F">
          <w:delText xml:space="preserve"> or</w:delText>
        </w:r>
        <w:r w:rsidR="00437C77" w:rsidDel="0071656F">
          <w:delText xml:space="preserve"> another</w:delText>
        </w:r>
        <w:r w:rsidR="003F2281" w:rsidDel="0071656F">
          <w:delText xml:space="preserve"> </w:delText>
        </w:r>
        <w:r w:rsidDel="0071656F">
          <w:delText>into two different sides. W</w:delText>
        </w:r>
      </w:del>
      <w:del w:id="131" w:author="Nicholas Gallimore" w:date="2014-05-02T09:35:00Z">
        <w:r w:rsidDel="003D70C7">
          <w:delText>e are able</w:delText>
        </w:r>
        <w:r w:rsidR="006C03A7" w:rsidDel="003D70C7">
          <w:delText xml:space="preserve"> to find a</w:delText>
        </w:r>
      </w:del>
      <w:del w:id="132" w:author="Nicholas Gallimore" w:date="2014-05-02T07:47:00Z">
        <w:r w:rsidDel="0071656F">
          <w:delText xml:space="preserve"> </w:delText>
        </w:r>
      </w:del>
      <w:del w:id="133" w:author="Nicholas Gallimore" w:date="2014-05-02T09:35:00Z">
        <w:r w:rsidDel="003D70C7">
          <w:delText xml:space="preserve">balance </w:delText>
        </w:r>
        <w:r w:rsidR="006C03A7" w:rsidDel="003D70C7">
          <w:delText xml:space="preserve">between </w:delText>
        </w:r>
        <w:r w:rsidDel="003D70C7">
          <w:delText>man and beast.</w:delText>
        </w:r>
        <w:r w:rsidR="004E201B" w:rsidDel="003D70C7">
          <w:delText xml:space="preserve"> On one end </w:delText>
        </w:r>
        <w:r w:rsidR="000B6782" w:rsidDel="003D70C7">
          <w:delText xml:space="preserve">we have the problem solvers—the </w:delText>
        </w:r>
        <w:r w:rsidR="003F2281" w:rsidDel="003D70C7">
          <w:delText xml:space="preserve">people throughout history that pose solutions </w:delText>
        </w:r>
        <w:r w:rsidR="000B6782" w:rsidDel="003D70C7">
          <w:delText>to</w:delText>
        </w:r>
        <w:r w:rsidR="006F2612" w:rsidDel="003D70C7">
          <w:delText xml:space="preserve"> </w:delText>
        </w:r>
        <w:r w:rsidR="000B6782" w:rsidDel="003D70C7">
          <w:delText xml:space="preserve">our </w:delText>
        </w:r>
        <w:r w:rsidR="006F2612" w:rsidDel="003D70C7">
          <w:delText>consumption</w:delText>
        </w:r>
        <w:r w:rsidR="0032746B" w:rsidDel="003D70C7">
          <w:delText xml:space="preserve"> of natural resources</w:delText>
        </w:r>
        <w:r w:rsidR="000B6782" w:rsidDel="003D70C7">
          <w:delText>. While on</w:delText>
        </w:r>
        <w:r w:rsidR="0032746B" w:rsidDel="003D70C7">
          <w:delText xml:space="preserve"> the other side</w:delText>
        </w:r>
        <w:r w:rsidR="00BD10E9" w:rsidDel="003D70C7">
          <w:delText xml:space="preserve"> </w:delText>
        </w:r>
        <w:r w:rsidR="00E84D66" w:rsidDel="003D70C7">
          <w:delText>we have the</w:delText>
        </w:r>
        <w:r w:rsidR="004E201B" w:rsidDel="003D70C7">
          <w:delText xml:space="preserve"> </w:delText>
        </w:r>
        <w:r w:rsidR="00E84D66" w:rsidDel="003D70C7">
          <w:delText>antagonists</w:delText>
        </w:r>
        <w:r w:rsidR="00CB49FF" w:rsidDel="003D70C7">
          <w:delText xml:space="preserve">—the </w:delText>
        </w:r>
        <w:r w:rsidR="006F2612" w:rsidDel="003D70C7">
          <w:delText>p</w:delText>
        </w:r>
        <w:r w:rsidR="00E84D66" w:rsidDel="003D70C7">
          <w:delText xml:space="preserve">eople that suggest natural resources are </w:delText>
        </w:r>
        <w:r w:rsidR="000B6782" w:rsidDel="003D70C7">
          <w:delText xml:space="preserve">the </w:delText>
        </w:r>
        <w:r w:rsidR="006F2612" w:rsidDel="003D70C7">
          <w:delText>solution to our lack of</w:delText>
        </w:r>
        <w:r w:rsidR="00E84D66" w:rsidDel="003D70C7">
          <w:delText xml:space="preserve"> electricity, food, and other commodities. </w:delText>
        </w:r>
        <w:r w:rsidR="00B1553F" w:rsidDel="003D70C7">
          <w:delText>The irony is in the unforeseen</w:delText>
        </w:r>
        <w:r w:rsidR="00E84D66" w:rsidDel="003D70C7">
          <w:delText xml:space="preserve"> consequences </w:delText>
        </w:r>
        <w:r w:rsidR="00146D97" w:rsidDel="003D70C7">
          <w:delText>of both parties.</w:delText>
        </w:r>
        <w:r w:rsidR="00CB49FF" w:rsidDel="003D70C7">
          <w:delText xml:space="preserve"> It is quite </w:delText>
        </w:r>
        <w:r w:rsidR="00550C1E" w:rsidDel="003D70C7">
          <w:delText>quagmire</w:delText>
        </w:r>
        <w:r w:rsidR="00DF2FDB" w:rsidDel="003D70C7">
          <w:delText xml:space="preserve"> if you ask me. </w:delText>
        </w:r>
      </w:del>
      <w:moveFromRangeStart w:id="134" w:author="Nicholas Gallimore" w:date="2014-05-02T07:48:00Z" w:name="move260636225"/>
      <w:moveFrom w:id="135" w:author="Nicholas Gallimore" w:date="2014-05-02T07:48:00Z">
        <w:del w:id="136" w:author="Nicholas Gallimore" w:date="2014-05-02T09:35:00Z">
          <w:r w:rsidR="00226FE8" w:rsidDel="003D70C7">
            <w:delText>Without further</w:delText>
          </w:r>
          <w:r w:rsidR="0095215D" w:rsidDel="003D70C7">
            <w:delText xml:space="preserve"> ado, I present how</w:delText>
          </w:r>
          <w:r w:rsidR="00226FE8" w:rsidDel="003D70C7">
            <w:delText xml:space="preserve"> Wendell Berry, </w:delText>
          </w:r>
          <w:r w:rsidR="0095215D" w:rsidDel="003D70C7">
            <w:delText xml:space="preserve">and </w:delText>
          </w:r>
          <w:r w:rsidR="0095215D" w:rsidRPr="0095215D" w:rsidDel="003D70C7">
            <w:delText>Aldo Leopold</w:delText>
          </w:r>
          <w:r w:rsidR="0095215D" w:rsidDel="003D70C7">
            <w:delText xml:space="preserve"> approach this </w:delText>
          </w:r>
          <w:r w:rsidR="00226FE8" w:rsidDel="003D70C7">
            <w:delText>situation differently.</w:delText>
          </w:r>
        </w:del>
      </w:moveFrom>
      <w:moveFromRangeEnd w:id="134"/>
    </w:p>
    <w:p w14:paraId="6334343B" w14:textId="42E14FD8" w:rsidR="00CD79C1" w:rsidRDefault="00371C3A" w:rsidP="008004C5">
      <w:pPr>
        <w:spacing w:line="360" w:lineRule="auto"/>
        <w:ind w:firstLine="720"/>
        <w:rPr>
          <w:ins w:id="137" w:author="Nicholas Gallimore" w:date="2014-05-02T10:59:00Z"/>
        </w:rPr>
      </w:pPr>
      <w:ins w:id="138" w:author="Nicholas Gallimore" w:date="2014-05-02T07:13:00Z">
        <w:r>
          <w:t>Regarding the very fact that humans can even walk this planet, can be considered a threat</w:t>
        </w:r>
        <w:proofErr w:type="gramStart"/>
        <w:r>
          <w:t>,  The</w:t>
        </w:r>
        <w:proofErr w:type="gramEnd"/>
        <w:r>
          <w:t xml:space="preserve"> basic egalitarian values often associated with Nature This relationship if destroyed can lead to the extinction the human race. Why is this so? Well it is because we are dependent upon nature in more than one way.</w:t>
        </w:r>
      </w:ins>
    </w:p>
    <w:p w14:paraId="469992E7" w14:textId="77777777" w:rsidR="004777D0" w:rsidRDefault="004777D0" w:rsidP="008004C5">
      <w:pPr>
        <w:spacing w:line="360" w:lineRule="auto"/>
        <w:ind w:firstLine="720"/>
        <w:rPr>
          <w:ins w:id="139" w:author="Nicholas Gallimore" w:date="2014-05-02T10:59:00Z"/>
        </w:rPr>
      </w:pPr>
    </w:p>
    <w:p w14:paraId="45EB3014" w14:textId="77777777" w:rsidR="004777D0" w:rsidRPr="00283D34" w:rsidRDefault="004777D0" w:rsidP="004777D0">
      <w:pPr>
        <w:pStyle w:val="Heading2"/>
        <w:ind w:firstLine="720"/>
        <w:rPr>
          <w:ins w:id="140" w:author="Nicholas Gallimore" w:date="2014-05-02T10:59:00Z"/>
          <w:rFonts w:ascii="Helvetica" w:hAnsi="Helvetica" w:cs="Helvetica"/>
        </w:rPr>
      </w:pPr>
      <w:ins w:id="141" w:author="Nicholas Gallimore" w:date="2014-05-02T10:59:00Z">
        <w:r>
          <w:rPr>
            <w:rFonts w:ascii="Helvetica" w:hAnsi="Helvetica" w:cs="Helvetica"/>
          </w:rPr>
          <w:lastRenderedPageBreak/>
          <w:t xml:space="preserve">From time to time again humans demonstrate that it is their </w:t>
        </w:r>
        <w:r>
          <w:rPr>
            <w:rFonts w:ascii="Helvetica" w:hAnsi="Helvetica" w:cs="Helvetica"/>
            <w:i/>
            <w:iCs/>
          </w:rPr>
          <w:t>nature</w:t>
        </w:r>
        <w:r>
          <w:rPr>
            <w:rFonts w:ascii="Helvetica" w:hAnsi="Helvetica" w:cs="Helvetica"/>
          </w:rPr>
          <w:t xml:space="preserve"> to protect—Nature. As ironic as it may be, in the attempt to preserve wilderness we are often riddled by difficult, and often time’s unsolvable predicaments imposed by necessities. For example, some basic mand</w:t>
        </w:r>
        <w:bookmarkStart w:id="142" w:name="_GoBack"/>
        <w:bookmarkEnd w:id="142"/>
        <w:r>
          <w:rPr>
            <w:rFonts w:ascii="Helvetica" w:hAnsi="Helvetica" w:cs="Helvetica"/>
          </w:rPr>
          <w:t>ates of life are: food, water, and shelter, shield us from harsh environments of Nature. These materials of course can all be gathered from her though. In fact, almost everything is derived from Mother Nature one way or another. This is an essay for the unbiased environmentalist embedded into each and every one of us.  The Homo sapiens instinct, will, or bias, to survive can be nicely paired with the assumption that; in order for humans to survive, or to exist as a species, we must sometimes sacrifice material items as well products of the Environment. If you’re interested in what I could cleverly call, ‘the nature of Nature and how it relates to human nature’. Then without further ado, prepare yourself to delve into popular discussion of the balance between humans and Nature. By focusing on two very basic models of the world-renowned environmentalist’s Aldo Leopold, and Wendell Berry. I invite you to participate in this discussion of what clearly is identified as anthropocentric in nature (no pun intended)</w:t>
        </w:r>
      </w:ins>
    </w:p>
    <w:p w14:paraId="0CA58BA7" w14:textId="77777777" w:rsidR="004777D0" w:rsidRDefault="004777D0" w:rsidP="004777D0">
      <w:pPr>
        <w:spacing w:line="360" w:lineRule="auto"/>
        <w:pPrChange w:id="143" w:author="Nicholas Gallimore" w:date="2014-05-02T10:59:00Z">
          <w:pPr>
            <w:spacing w:line="360" w:lineRule="auto"/>
            <w:ind w:firstLine="720"/>
          </w:pPr>
        </w:pPrChange>
      </w:pPr>
    </w:p>
    <w:sectPr w:rsidR="004777D0"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C77"/>
    <w:rsid w:val="00017664"/>
    <w:rsid w:val="000360F1"/>
    <w:rsid w:val="00045B8F"/>
    <w:rsid w:val="00065258"/>
    <w:rsid w:val="000838C3"/>
    <w:rsid w:val="00086EE1"/>
    <w:rsid w:val="000933F3"/>
    <w:rsid w:val="000B6782"/>
    <w:rsid w:val="000E7CD7"/>
    <w:rsid w:val="00134649"/>
    <w:rsid w:val="00146D97"/>
    <w:rsid w:val="00151469"/>
    <w:rsid w:val="00173110"/>
    <w:rsid w:val="001758E1"/>
    <w:rsid w:val="0017703B"/>
    <w:rsid w:val="00195433"/>
    <w:rsid w:val="00196C5D"/>
    <w:rsid w:val="001A437A"/>
    <w:rsid w:val="001A785F"/>
    <w:rsid w:val="001C2C83"/>
    <w:rsid w:val="002210BA"/>
    <w:rsid w:val="00223CE2"/>
    <w:rsid w:val="00226D9A"/>
    <w:rsid w:val="00226FE8"/>
    <w:rsid w:val="00240DEF"/>
    <w:rsid w:val="00276277"/>
    <w:rsid w:val="00277CFC"/>
    <w:rsid w:val="002C0959"/>
    <w:rsid w:val="002C69E0"/>
    <w:rsid w:val="002D4E7F"/>
    <w:rsid w:val="002F5B00"/>
    <w:rsid w:val="003026A9"/>
    <w:rsid w:val="0032746B"/>
    <w:rsid w:val="00347BEB"/>
    <w:rsid w:val="00371C3A"/>
    <w:rsid w:val="0037427E"/>
    <w:rsid w:val="003C0183"/>
    <w:rsid w:val="003C3751"/>
    <w:rsid w:val="003D70C7"/>
    <w:rsid w:val="003F2281"/>
    <w:rsid w:val="00406365"/>
    <w:rsid w:val="004249CB"/>
    <w:rsid w:val="00437C77"/>
    <w:rsid w:val="00440AC3"/>
    <w:rsid w:val="004548C4"/>
    <w:rsid w:val="00474A5A"/>
    <w:rsid w:val="004777D0"/>
    <w:rsid w:val="004A7B22"/>
    <w:rsid w:val="004B58DC"/>
    <w:rsid w:val="004C35D7"/>
    <w:rsid w:val="004C5334"/>
    <w:rsid w:val="004D5B0A"/>
    <w:rsid w:val="004E201B"/>
    <w:rsid w:val="004E3DA7"/>
    <w:rsid w:val="00510D00"/>
    <w:rsid w:val="00512EEE"/>
    <w:rsid w:val="0054161F"/>
    <w:rsid w:val="00550C1E"/>
    <w:rsid w:val="005C4B73"/>
    <w:rsid w:val="005F0503"/>
    <w:rsid w:val="0061423F"/>
    <w:rsid w:val="006154BB"/>
    <w:rsid w:val="0063791E"/>
    <w:rsid w:val="00637F9E"/>
    <w:rsid w:val="0064002E"/>
    <w:rsid w:val="00654839"/>
    <w:rsid w:val="00664C24"/>
    <w:rsid w:val="00666356"/>
    <w:rsid w:val="00683FBF"/>
    <w:rsid w:val="006976B0"/>
    <w:rsid w:val="006B49C1"/>
    <w:rsid w:val="006C03A7"/>
    <w:rsid w:val="006D2858"/>
    <w:rsid w:val="006F059E"/>
    <w:rsid w:val="006F2612"/>
    <w:rsid w:val="007011CB"/>
    <w:rsid w:val="0071656F"/>
    <w:rsid w:val="00716C6F"/>
    <w:rsid w:val="00721BBD"/>
    <w:rsid w:val="0076036B"/>
    <w:rsid w:val="00766216"/>
    <w:rsid w:val="007E79E4"/>
    <w:rsid w:val="007F2931"/>
    <w:rsid w:val="008004C5"/>
    <w:rsid w:val="00802B92"/>
    <w:rsid w:val="0085304E"/>
    <w:rsid w:val="00877C71"/>
    <w:rsid w:val="008B1184"/>
    <w:rsid w:val="008B2B48"/>
    <w:rsid w:val="008B723E"/>
    <w:rsid w:val="008C534D"/>
    <w:rsid w:val="008E21FF"/>
    <w:rsid w:val="00903A32"/>
    <w:rsid w:val="00904017"/>
    <w:rsid w:val="00905A90"/>
    <w:rsid w:val="0092682F"/>
    <w:rsid w:val="0095215D"/>
    <w:rsid w:val="00970E42"/>
    <w:rsid w:val="00974604"/>
    <w:rsid w:val="00974FC3"/>
    <w:rsid w:val="00977284"/>
    <w:rsid w:val="00985160"/>
    <w:rsid w:val="009A7CC9"/>
    <w:rsid w:val="009B0E2D"/>
    <w:rsid w:val="009E25AD"/>
    <w:rsid w:val="00A04375"/>
    <w:rsid w:val="00A072FA"/>
    <w:rsid w:val="00A77774"/>
    <w:rsid w:val="00A83C38"/>
    <w:rsid w:val="00AE606F"/>
    <w:rsid w:val="00AE660E"/>
    <w:rsid w:val="00B06B22"/>
    <w:rsid w:val="00B1553F"/>
    <w:rsid w:val="00B367CE"/>
    <w:rsid w:val="00B451D7"/>
    <w:rsid w:val="00B51BBF"/>
    <w:rsid w:val="00B62774"/>
    <w:rsid w:val="00B752E7"/>
    <w:rsid w:val="00B95210"/>
    <w:rsid w:val="00BA6847"/>
    <w:rsid w:val="00BB22EE"/>
    <w:rsid w:val="00BB405E"/>
    <w:rsid w:val="00BB642F"/>
    <w:rsid w:val="00BC01E8"/>
    <w:rsid w:val="00BC41C3"/>
    <w:rsid w:val="00BD10E9"/>
    <w:rsid w:val="00BD127C"/>
    <w:rsid w:val="00BF18E5"/>
    <w:rsid w:val="00C00797"/>
    <w:rsid w:val="00C154C0"/>
    <w:rsid w:val="00C15C53"/>
    <w:rsid w:val="00C2391F"/>
    <w:rsid w:val="00C274BB"/>
    <w:rsid w:val="00C45330"/>
    <w:rsid w:val="00C56FF3"/>
    <w:rsid w:val="00C93161"/>
    <w:rsid w:val="00CB09ED"/>
    <w:rsid w:val="00CB49FF"/>
    <w:rsid w:val="00CC440F"/>
    <w:rsid w:val="00CD45CA"/>
    <w:rsid w:val="00CD79C1"/>
    <w:rsid w:val="00CE3D1A"/>
    <w:rsid w:val="00CE7DC1"/>
    <w:rsid w:val="00D0100F"/>
    <w:rsid w:val="00D03E69"/>
    <w:rsid w:val="00D20DB0"/>
    <w:rsid w:val="00D31954"/>
    <w:rsid w:val="00D66CC6"/>
    <w:rsid w:val="00DF2FDB"/>
    <w:rsid w:val="00E56145"/>
    <w:rsid w:val="00E568D9"/>
    <w:rsid w:val="00E834C2"/>
    <w:rsid w:val="00E84D66"/>
    <w:rsid w:val="00E865C6"/>
    <w:rsid w:val="00E90686"/>
    <w:rsid w:val="00EA3846"/>
    <w:rsid w:val="00EE66E3"/>
    <w:rsid w:val="00F0514B"/>
    <w:rsid w:val="00F23BAB"/>
    <w:rsid w:val="00F27D3A"/>
    <w:rsid w:val="00F32A6C"/>
    <w:rsid w:val="00F434F4"/>
    <w:rsid w:val="00F841B0"/>
    <w:rsid w:val="00F9575E"/>
    <w:rsid w:val="00FC7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D5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7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839"/>
    <w:rPr>
      <w:rFonts w:ascii="Lucida Grande" w:hAnsi="Lucida Grande" w:cs="Lucida Grande"/>
      <w:sz w:val="18"/>
      <w:szCs w:val="18"/>
    </w:rPr>
  </w:style>
  <w:style w:type="character" w:customStyle="1" w:styleId="Heading2Char">
    <w:name w:val="Heading 2 Char"/>
    <w:basedOn w:val="DefaultParagraphFont"/>
    <w:link w:val="Heading2"/>
    <w:uiPriority w:val="9"/>
    <w:rsid w:val="004777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7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839"/>
    <w:rPr>
      <w:rFonts w:ascii="Lucida Grande" w:hAnsi="Lucida Grande" w:cs="Lucida Grande"/>
      <w:sz w:val="18"/>
      <w:szCs w:val="18"/>
    </w:rPr>
  </w:style>
  <w:style w:type="character" w:customStyle="1" w:styleId="Heading2Char">
    <w:name w:val="Heading 2 Char"/>
    <w:basedOn w:val="DefaultParagraphFont"/>
    <w:link w:val="Heading2"/>
    <w:uiPriority w:val="9"/>
    <w:rsid w:val="004777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3411</Characters>
  <Application>Microsoft Macintosh Word</Application>
  <DocSecurity>0</DocSecurity>
  <Lines>28</Lines>
  <Paragraphs>8</Paragraphs>
  <ScaleCrop>false</ScaleCrop>
  <Company>Virtual Theologies</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4</cp:revision>
  <cp:lastPrinted>2014-05-02T05:11:00Z</cp:lastPrinted>
  <dcterms:created xsi:type="dcterms:W3CDTF">2014-05-02T13:32:00Z</dcterms:created>
  <dcterms:modified xsi:type="dcterms:W3CDTF">2014-05-02T23:27:00Z</dcterms:modified>
</cp:coreProperties>
</file>
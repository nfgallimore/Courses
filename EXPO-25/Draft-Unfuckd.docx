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BE1F0" w14:textId="0CBECCF0" w:rsidR="006B38AF" w:rsidDel="00035296" w:rsidRDefault="006B38AF" w:rsidP="00306384">
      <w:pPr>
        <w:pStyle w:val="NormalWeb"/>
        <w:spacing w:before="0" w:beforeAutospacing="0" w:after="0" w:afterAutospacing="0"/>
        <w:jc w:val="center"/>
        <w:rPr>
          <w:del w:id="0" w:author="Nicholas Gallimore" w:date="2014-05-04T12:12:00Z"/>
          <w:rFonts w:ascii="Cambria" w:hAnsi="Cambria"/>
          <w:color w:val="000000"/>
          <w:sz w:val="24"/>
          <w:szCs w:val="24"/>
        </w:rPr>
        <w:pPrChange w:id="1" w:author="Nicholas Gallimore" w:date="2014-05-05T14:37:00Z">
          <w:pPr>
            <w:pStyle w:val="NormalWeb"/>
            <w:spacing w:before="0" w:beforeAutospacing="0" w:after="0" w:afterAutospacing="0" w:line="480" w:lineRule="auto"/>
            <w:jc w:val="center"/>
          </w:pPr>
        </w:pPrChange>
      </w:pPr>
      <w:del w:id="2" w:author="Nicholas Gallimore" w:date="2014-05-04T12:12:00Z">
        <w:r w:rsidDel="00035296">
          <w:rPr>
            <w:rFonts w:ascii="Cambria" w:hAnsi="Cambria"/>
            <w:color w:val="000000"/>
            <w:sz w:val="24"/>
            <w:szCs w:val="24"/>
          </w:rPr>
          <w:delText>“Axe in Hand”, Aldo Leopold</w:delText>
        </w:r>
      </w:del>
    </w:p>
    <w:p w14:paraId="446B61DB" w14:textId="4ADE525F" w:rsidR="001B586D" w:rsidRPr="001B586D" w:rsidDel="00035296" w:rsidRDefault="001B586D" w:rsidP="00306384">
      <w:pPr>
        <w:pStyle w:val="NormalWeb"/>
        <w:spacing w:before="0" w:beforeAutospacing="0" w:after="0" w:afterAutospacing="0"/>
        <w:jc w:val="center"/>
        <w:rPr>
          <w:del w:id="3" w:author="Nicholas Gallimore" w:date="2014-05-04T12:12:00Z"/>
        </w:rPr>
        <w:pPrChange w:id="4" w:author="Nicholas Gallimore" w:date="2014-05-05T14:37:00Z">
          <w:pPr>
            <w:pStyle w:val="NormalWeb"/>
            <w:spacing w:before="0" w:beforeAutospacing="0" w:after="0" w:afterAutospacing="0" w:line="480" w:lineRule="auto"/>
            <w:jc w:val="center"/>
          </w:pPr>
        </w:pPrChange>
      </w:pPr>
      <w:del w:id="5" w:author="Nicholas Gallimore" w:date="2014-05-04T12:12:00Z">
        <w:r w:rsidDel="00035296">
          <w:rPr>
            <w:rFonts w:ascii="Cambria" w:hAnsi="Cambria"/>
            <w:color w:val="000000"/>
            <w:sz w:val="24"/>
            <w:szCs w:val="24"/>
          </w:rPr>
          <w:delText>“Preserving Wildness”, Wendell Berry</w:delText>
        </w:r>
      </w:del>
    </w:p>
    <w:p w14:paraId="2ADE9924" w14:textId="77777777" w:rsidR="00AE42CE" w:rsidRDefault="006B38AF" w:rsidP="00306384">
      <w:pPr>
        <w:pStyle w:val="NormalWeb"/>
        <w:tabs>
          <w:tab w:val="left" w:pos="9180"/>
        </w:tabs>
        <w:spacing w:before="0" w:beforeAutospacing="0" w:after="0" w:afterAutospacing="0"/>
        <w:ind w:left="810"/>
        <w:rPr>
          <w:ins w:id="6" w:author="Nicholas Gallimore" w:date="2014-05-05T12:13:00Z"/>
          <w:rFonts w:ascii="Cambria" w:hAnsi="Cambria"/>
          <w:i/>
          <w:color w:val="000000"/>
          <w:sz w:val="24"/>
          <w:szCs w:val="24"/>
        </w:rPr>
        <w:pPrChange w:id="7" w:author="Nicholas Gallimore" w:date="2014-05-05T14:37:00Z">
          <w:pPr>
            <w:pStyle w:val="NormalWeb"/>
            <w:spacing w:before="0" w:beforeAutospacing="0" w:after="0" w:afterAutospacing="0" w:line="480" w:lineRule="auto"/>
            <w:jc w:val="right"/>
          </w:pPr>
        </w:pPrChange>
      </w:pPr>
      <w:r w:rsidRPr="006B38AF">
        <w:rPr>
          <w:rFonts w:ascii="Cambria" w:hAnsi="Cambria"/>
          <w:i/>
          <w:color w:val="000000"/>
          <w:sz w:val="24"/>
          <w:szCs w:val="24"/>
        </w:rPr>
        <w:t xml:space="preserve">The Lord giveth, </w:t>
      </w:r>
      <w:r w:rsidR="00DD4917">
        <w:rPr>
          <w:rFonts w:ascii="Cambria" w:hAnsi="Cambria"/>
          <w:i/>
          <w:color w:val="000000"/>
          <w:sz w:val="24"/>
          <w:szCs w:val="24"/>
        </w:rPr>
        <w:t xml:space="preserve">and the Lord taketh away, but </w:t>
      </w:r>
      <w:r w:rsidRPr="006B38AF">
        <w:rPr>
          <w:rFonts w:ascii="Cambria" w:hAnsi="Cambria"/>
          <w:i/>
          <w:color w:val="000000"/>
          <w:sz w:val="24"/>
          <w:szCs w:val="24"/>
        </w:rPr>
        <w:t xml:space="preserve">He is </w:t>
      </w:r>
      <w:r w:rsidR="00DD4917">
        <w:rPr>
          <w:rFonts w:ascii="Cambria" w:hAnsi="Cambria"/>
          <w:i/>
          <w:color w:val="000000"/>
          <w:sz w:val="24"/>
          <w:szCs w:val="24"/>
        </w:rPr>
        <w:t>no longer the only one to do so</w:t>
      </w:r>
    </w:p>
    <w:p w14:paraId="42077FA4" w14:textId="38A5D245" w:rsidR="006B38AF" w:rsidRPr="0067098E" w:rsidDel="0067098E" w:rsidRDefault="00DD4917" w:rsidP="00306384">
      <w:pPr>
        <w:pStyle w:val="NormalWeb"/>
        <w:tabs>
          <w:tab w:val="left" w:pos="9180"/>
        </w:tabs>
        <w:spacing w:before="0" w:beforeAutospacing="0" w:after="0" w:afterAutospacing="0"/>
        <w:ind w:left="810"/>
        <w:rPr>
          <w:del w:id="8" w:author="Nicholas Gallimore" w:date="2014-05-04T12:30:00Z"/>
          <w:rFonts w:ascii="Cambria" w:hAnsi="Cambria"/>
          <w:color w:val="000000"/>
          <w:sz w:val="24"/>
          <w:szCs w:val="24"/>
          <w:rPrChange w:id="9" w:author="Nicholas Gallimore" w:date="2014-05-04T12:30:00Z">
            <w:rPr>
              <w:del w:id="10" w:author="Nicholas Gallimore" w:date="2014-05-04T12:30:00Z"/>
            </w:rPr>
          </w:rPrChange>
        </w:rPr>
        <w:pPrChange w:id="11" w:author="Nicholas Gallimore" w:date="2014-05-05T14:37:00Z">
          <w:pPr>
            <w:pStyle w:val="NormalWeb"/>
            <w:spacing w:before="0" w:beforeAutospacing="0" w:after="0" w:afterAutospacing="0" w:line="480" w:lineRule="auto"/>
          </w:pPr>
        </w:pPrChange>
      </w:pPr>
      <w:r>
        <w:rPr>
          <w:rFonts w:ascii="Cambria" w:hAnsi="Cambria"/>
          <w:i/>
          <w:color w:val="000000"/>
          <w:sz w:val="24"/>
          <w:szCs w:val="24"/>
        </w:rPr>
        <w:t>—</w:t>
      </w:r>
      <w:ins w:id="12" w:author="Nicholas Gallimore" w:date="2014-05-04T12:30:00Z">
        <w:r w:rsidR="0067098E" w:rsidRPr="00AE42CE">
          <w:rPr>
            <w:rFonts w:ascii="Cambria" w:hAnsi="Cambria"/>
            <w:color w:val="000000"/>
            <w:sz w:val="24"/>
            <w:szCs w:val="24"/>
            <w:rPrChange w:id="13" w:author="Nicholas Gallimore" w:date="2014-05-05T12:13:00Z">
              <w:rPr>
                <w:rFonts w:ascii="Cambria" w:hAnsi="Cambria"/>
                <w:i/>
                <w:color w:val="000000"/>
                <w:sz w:val="24"/>
                <w:szCs w:val="24"/>
              </w:rPr>
            </w:rPrChange>
          </w:rPr>
          <w:t>Leopold (67)</w:t>
        </w:r>
      </w:ins>
      <w:del w:id="14" w:author="Nicholas Gallimore" w:date="2014-05-04T10:16:00Z">
        <w:r w:rsidDel="00CF33E7">
          <w:rPr>
            <w:rFonts w:ascii="Cambria" w:hAnsi="Cambria"/>
            <w:i/>
            <w:color w:val="000000"/>
            <w:sz w:val="24"/>
            <w:szCs w:val="24"/>
          </w:rPr>
          <w:tab/>
        </w:r>
        <w:r w:rsidDel="00CF33E7">
          <w:rPr>
            <w:rFonts w:ascii="Cambria" w:hAnsi="Cambria"/>
            <w:i/>
            <w:color w:val="000000"/>
            <w:sz w:val="24"/>
            <w:szCs w:val="24"/>
          </w:rPr>
          <w:tab/>
        </w:r>
      </w:del>
      <w:del w:id="15" w:author="Nicholas Gallimore" w:date="2014-05-04T09:34:00Z">
        <w:r w:rsidDel="000B2A0A">
          <w:rPr>
            <w:rFonts w:ascii="Cambria" w:hAnsi="Cambria"/>
            <w:i/>
            <w:color w:val="000000"/>
            <w:sz w:val="24"/>
            <w:szCs w:val="24"/>
          </w:rPr>
          <w:delText xml:space="preserve">d.a. </w:delText>
        </w:r>
      </w:del>
      <w:del w:id="16" w:author="Nicholas Gallimore" w:date="2014-05-04T11:58:00Z">
        <w:r w:rsidDel="00F0166C">
          <w:rPr>
            <w:rFonts w:ascii="Cambria" w:hAnsi="Cambria"/>
            <w:color w:val="000000"/>
            <w:sz w:val="24"/>
            <w:szCs w:val="24"/>
          </w:rPr>
          <w:delText>Saturday May 4</w:delText>
        </w:r>
        <w:r w:rsidRPr="00DD4917" w:rsidDel="00F0166C">
          <w:rPr>
            <w:rFonts w:ascii="Cambria" w:hAnsi="Cambria"/>
            <w:color w:val="000000"/>
            <w:sz w:val="24"/>
            <w:szCs w:val="24"/>
            <w:vertAlign w:val="superscript"/>
          </w:rPr>
          <w:delText>th</w:delText>
        </w:r>
        <w:r w:rsidDel="00F0166C">
          <w:rPr>
            <w:rFonts w:ascii="Cambria" w:hAnsi="Cambria"/>
            <w:color w:val="000000"/>
            <w:sz w:val="24"/>
            <w:szCs w:val="24"/>
          </w:rPr>
          <w:delText xml:space="preserve">  ’14.</w:delText>
        </w:r>
      </w:del>
    </w:p>
    <w:p w14:paraId="2707D05D" w14:textId="54DF2BEE" w:rsidR="006B38AF" w:rsidRDefault="006B38AF" w:rsidP="00306384">
      <w:pPr>
        <w:pStyle w:val="NormalWeb"/>
        <w:tabs>
          <w:tab w:val="left" w:pos="9180"/>
        </w:tabs>
        <w:spacing w:before="0" w:beforeAutospacing="0" w:after="0" w:afterAutospacing="0"/>
        <w:ind w:left="810"/>
        <w:rPr>
          <w:rFonts w:ascii="Arial" w:hAnsi="Arial" w:cs="Arial"/>
          <w:color w:val="222222"/>
          <w:shd w:val="clear" w:color="auto" w:fill="FFFFFF"/>
        </w:rPr>
        <w:pPrChange w:id="17" w:author="Nicholas Gallimore" w:date="2014-05-05T14:37:00Z">
          <w:pPr>
            <w:pStyle w:val="NormalWeb"/>
            <w:spacing w:before="0" w:beforeAutospacing="0" w:after="0" w:afterAutospacing="0" w:line="480" w:lineRule="auto"/>
            <w:jc w:val="right"/>
          </w:pPr>
        </w:pPrChange>
      </w:pPr>
      <w:del w:id="18" w:author="Nicholas Gallimore" w:date="2014-05-04T12:30:00Z">
        <w:r w:rsidDel="0067098E">
          <w:rPr>
            <w:rFonts w:ascii="Arial" w:hAnsi="Arial" w:cs="Arial"/>
            <w:color w:val="222222"/>
            <w:shd w:val="clear" w:color="auto" w:fill="FFFFFF"/>
          </w:rPr>
          <w:delText xml:space="preserve">Leopold, Aldo. </w:delText>
        </w:r>
        <w:r w:rsidR="00DD4917" w:rsidDel="0067098E">
          <w:rPr>
            <w:rFonts w:ascii="Arial" w:hAnsi="Arial" w:cs="Arial"/>
            <w:i/>
            <w:iCs/>
            <w:color w:val="222222"/>
            <w:shd w:val="clear" w:color="auto" w:fill="FFFFFF"/>
          </w:rPr>
          <w:delText>A Sand County</w:delText>
        </w:r>
      </w:del>
      <w:del w:id="19" w:author="Nicholas Gallimore" w:date="2014-05-04T12:13:00Z">
        <w:r w:rsidR="00DD4917" w:rsidDel="00035296">
          <w:rPr>
            <w:rFonts w:ascii="Arial" w:hAnsi="Arial" w:cs="Arial"/>
            <w:i/>
            <w:iCs/>
            <w:color w:val="222222"/>
            <w:shd w:val="clear" w:color="auto" w:fill="FFFFFF"/>
          </w:rPr>
          <w:delText xml:space="preserve"> a</w:delText>
        </w:r>
      </w:del>
      <w:del w:id="20" w:author="Nicholas Gallimore" w:date="2014-05-04T12:30:00Z">
        <w:r w:rsidDel="0067098E">
          <w:rPr>
            <w:rFonts w:ascii="Arial" w:hAnsi="Arial" w:cs="Arial"/>
            <w:i/>
            <w:iCs/>
            <w:color w:val="222222"/>
            <w:shd w:val="clear" w:color="auto" w:fill="FFFFFF"/>
          </w:rPr>
          <w:delText>lmanac</w:delText>
        </w:r>
      </w:del>
      <w:del w:id="21" w:author="Nicholas Gallimore" w:date="2014-05-04T12:13:00Z">
        <w:r w:rsidDel="00035296">
          <w:rPr>
            <w:rFonts w:ascii="Arial" w:hAnsi="Arial" w:cs="Arial"/>
            <w:i/>
            <w:iCs/>
            <w:color w:val="222222"/>
            <w:shd w:val="clear" w:color="auto" w:fill="FFFFFF"/>
          </w:rPr>
          <w:delText>, and sketches here and there</w:delText>
        </w:r>
        <w:r w:rsidDel="00035296">
          <w:rPr>
            <w:rFonts w:ascii="Arial" w:hAnsi="Arial" w:cs="Arial"/>
            <w:color w:val="222222"/>
            <w:shd w:val="clear" w:color="auto" w:fill="FFFFFF"/>
          </w:rPr>
          <w:delText>.</w:delText>
        </w:r>
      </w:del>
      <w:del w:id="22" w:author="Nicholas Gallimore" w:date="2014-05-04T12:30:00Z">
        <w:r w:rsidDel="0067098E">
          <w:rPr>
            <w:rFonts w:ascii="Arial" w:hAnsi="Arial" w:cs="Arial"/>
            <w:color w:val="222222"/>
            <w:shd w:val="clear" w:color="auto" w:fill="FFFFFF"/>
          </w:rPr>
          <w:delText>(p.67)</w:delText>
        </w:r>
      </w:del>
    </w:p>
    <w:p w14:paraId="34E038F5" w14:textId="77777777" w:rsidR="00D15973" w:rsidRPr="00D15973" w:rsidRDefault="00D15973" w:rsidP="00306384">
      <w:pPr>
        <w:pStyle w:val="NormalWeb"/>
        <w:spacing w:before="0" w:beforeAutospacing="0" w:after="0" w:afterAutospacing="0"/>
        <w:jc w:val="right"/>
        <w:rPr>
          <w:sz w:val="24"/>
          <w:szCs w:val="24"/>
        </w:rPr>
        <w:pPrChange w:id="23" w:author="Nicholas Gallimore" w:date="2014-05-05T14:37:00Z">
          <w:pPr>
            <w:pStyle w:val="NormalWeb"/>
            <w:spacing w:before="0" w:beforeAutospacing="0" w:after="0" w:afterAutospacing="0" w:line="480" w:lineRule="auto"/>
            <w:jc w:val="right"/>
          </w:pPr>
        </w:pPrChange>
      </w:pPr>
    </w:p>
    <w:p w14:paraId="06628C92" w14:textId="762D1653" w:rsidR="006B38AF" w:rsidDel="00306384" w:rsidRDefault="00280C66" w:rsidP="00306384">
      <w:pPr>
        <w:pStyle w:val="NormalWeb"/>
        <w:spacing w:before="0" w:beforeAutospacing="0" w:after="0" w:afterAutospacing="0"/>
        <w:ind w:firstLine="720"/>
        <w:rPr>
          <w:del w:id="24" w:author="Nicholas Gallimore" w:date="2014-05-04T12:14:00Z"/>
          <w:rFonts w:ascii="Cambria" w:hAnsi="Cambria"/>
          <w:color w:val="000000"/>
          <w:sz w:val="24"/>
          <w:szCs w:val="24"/>
        </w:rPr>
        <w:pPrChange w:id="25" w:author="Nicholas Gallimore" w:date="2014-05-05T14:37:00Z">
          <w:pPr>
            <w:pStyle w:val="NormalWeb"/>
            <w:spacing w:before="0" w:beforeAutospacing="0" w:after="0" w:afterAutospacing="0" w:line="480" w:lineRule="auto"/>
          </w:pPr>
        </w:pPrChange>
      </w:pPr>
      <w:r w:rsidRPr="00D15973">
        <w:rPr>
          <w:rFonts w:ascii="Cambria" w:hAnsi="Cambria"/>
          <w:color w:val="000000"/>
          <w:sz w:val="24"/>
          <w:szCs w:val="24"/>
        </w:rPr>
        <w:t xml:space="preserve">From the </w:t>
      </w:r>
      <w:r w:rsidRPr="0043739C">
        <w:rPr>
          <w:rFonts w:ascii="Cambria" w:hAnsi="Cambria"/>
          <w:i/>
          <w:color w:val="000000"/>
          <w:sz w:val="24"/>
          <w:szCs w:val="24"/>
          <w:rPrChange w:id="26" w:author="Nicholas Gallimore" w:date="2014-05-04T12:28:00Z">
            <w:rPr>
              <w:rFonts w:ascii="Cambria" w:hAnsi="Cambria"/>
              <w:color w:val="000000"/>
              <w:sz w:val="24"/>
              <w:szCs w:val="24"/>
            </w:rPr>
          </w:rPrChange>
        </w:rPr>
        <w:t>very</w:t>
      </w:r>
      <w:r w:rsidRPr="0043739C">
        <w:rPr>
          <w:rFonts w:ascii="Cambria" w:hAnsi="Cambria"/>
          <w:color w:val="000000"/>
          <w:sz w:val="24"/>
          <w:szCs w:val="24"/>
          <w:rPrChange w:id="27" w:author="Nicholas Gallimore" w:date="2014-05-04T12:26:00Z">
            <w:rPr>
              <w:rFonts w:ascii="Cambria" w:hAnsi="Cambria"/>
              <w:color w:val="000000"/>
              <w:sz w:val="24"/>
              <w:szCs w:val="24"/>
            </w:rPr>
          </w:rPrChange>
        </w:rPr>
        <w:t xml:space="preserve"> </w:t>
      </w:r>
      <w:r w:rsidRPr="00D15973">
        <w:rPr>
          <w:rFonts w:ascii="Cambria" w:hAnsi="Cambria"/>
          <w:color w:val="000000"/>
          <w:sz w:val="24"/>
          <w:szCs w:val="24"/>
        </w:rPr>
        <w:t xml:space="preserve">first line of </w:t>
      </w:r>
      <w:r w:rsidR="006B38AF" w:rsidRPr="00D15973">
        <w:rPr>
          <w:rFonts w:ascii="Cambria" w:hAnsi="Cambria"/>
          <w:color w:val="000000"/>
          <w:sz w:val="24"/>
          <w:szCs w:val="24"/>
        </w:rPr>
        <w:t>text</w:t>
      </w:r>
      <w:r w:rsidR="00A31C86" w:rsidRPr="00D15973">
        <w:rPr>
          <w:rFonts w:ascii="Cambria" w:hAnsi="Cambria"/>
          <w:color w:val="000000"/>
          <w:sz w:val="24"/>
          <w:szCs w:val="24"/>
        </w:rPr>
        <w:t>,</w:t>
      </w:r>
      <w:r w:rsidR="006B38AF" w:rsidRPr="00D15973">
        <w:rPr>
          <w:rFonts w:ascii="Cambria" w:hAnsi="Cambria"/>
          <w:color w:val="000000"/>
          <w:sz w:val="24"/>
          <w:szCs w:val="24"/>
        </w:rPr>
        <w:t xml:space="preserve"> Aldo Leopold reminds readers </w:t>
      </w:r>
      <w:ins w:id="28" w:author="Nicholas Gallimore" w:date="2014-05-04T10:18:00Z">
        <w:r w:rsidR="007C5AF8">
          <w:rPr>
            <w:rFonts w:ascii="Cambria" w:hAnsi="Cambria"/>
            <w:color w:val="000000"/>
            <w:sz w:val="24"/>
            <w:szCs w:val="24"/>
          </w:rPr>
          <w:t xml:space="preserve">of </w:t>
        </w:r>
      </w:ins>
      <w:del w:id="29" w:author="Nicholas Gallimore" w:date="2014-05-04T10:18:00Z">
        <w:r w:rsidR="006B38AF" w:rsidRPr="00D15973" w:rsidDel="007C5AF8">
          <w:rPr>
            <w:rFonts w:ascii="Cambria" w:hAnsi="Cambria"/>
            <w:color w:val="000000"/>
            <w:sz w:val="24"/>
            <w:szCs w:val="24"/>
          </w:rPr>
          <w:delText xml:space="preserve">of </w:delText>
        </w:r>
      </w:del>
      <w:r w:rsidR="006B38AF" w:rsidRPr="00D15973">
        <w:rPr>
          <w:rFonts w:ascii="Cambria" w:hAnsi="Cambria"/>
          <w:color w:val="000000"/>
          <w:sz w:val="24"/>
          <w:szCs w:val="24"/>
        </w:rPr>
        <w:t>the</w:t>
      </w:r>
      <w:r w:rsidR="00D15973">
        <w:rPr>
          <w:rFonts w:ascii="Cambria" w:hAnsi="Cambria"/>
          <w:color w:val="000000"/>
          <w:sz w:val="24"/>
          <w:szCs w:val="24"/>
        </w:rPr>
        <w:t xml:space="preserve"> </w:t>
      </w:r>
      <w:r w:rsidRPr="00D15973">
        <w:rPr>
          <w:rFonts w:ascii="Cambria" w:hAnsi="Cambria"/>
          <w:color w:val="000000"/>
          <w:sz w:val="24"/>
          <w:szCs w:val="24"/>
        </w:rPr>
        <w:t>dominance</w:t>
      </w:r>
      <w:r>
        <w:rPr>
          <w:rFonts w:ascii="Cambria" w:hAnsi="Cambria"/>
          <w:color w:val="000000"/>
          <w:sz w:val="24"/>
          <w:szCs w:val="24"/>
        </w:rPr>
        <w:t xml:space="preserve"> of divine</w:t>
      </w:r>
      <w:ins w:id="30" w:author="Nicholas Gallimore" w:date="2014-05-04T10:21:00Z">
        <w:r w:rsidR="000C60A3">
          <w:rPr>
            <w:rFonts w:ascii="Cambria" w:hAnsi="Cambria"/>
            <w:color w:val="000000"/>
            <w:sz w:val="24"/>
            <w:szCs w:val="24"/>
          </w:rPr>
          <w:t xml:space="preserve"> </w:t>
        </w:r>
      </w:ins>
      <w:del w:id="31" w:author="Nicholas Gallimore" w:date="2014-05-04T10:21:00Z">
        <w:r w:rsidDel="000C60A3">
          <w:rPr>
            <w:rFonts w:ascii="Cambria" w:hAnsi="Cambria"/>
            <w:color w:val="000000"/>
            <w:sz w:val="24"/>
            <w:szCs w:val="24"/>
          </w:rPr>
          <w:delText xml:space="preserve"> </w:delText>
        </w:r>
      </w:del>
      <w:r>
        <w:rPr>
          <w:rFonts w:ascii="Cambria" w:hAnsi="Cambria"/>
          <w:color w:val="000000"/>
          <w:sz w:val="24"/>
          <w:szCs w:val="24"/>
        </w:rPr>
        <w:t>function</w:t>
      </w:r>
      <w:del w:id="32" w:author="Nicholas Gallimore" w:date="2014-05-04T10:21:00Z">
        <w:r w:rsidDel="000C60A3">
          <w:rPr>
            <w:rFonts w:ascii="Cambria" w:hAnsi="Cambria"/>
            <w:color w:val="000000"/>
            <w:sz w:val="24"/>
            <w:szCs w:val="24"/>
          </w:rPr>
          <w:delText>’</w:delText>
        </w:r>
      </w:del>
      <w:r>
        <w:rPr>
          <w:rFonts w:ascii="Cambria" w:hAnsi="Cambria"/>
          <w:color w:val="000000"/>
          <w:sz w:val="24"/>
          <w:szCs w:val="24"/>
        </w:rPr>
        <w:t>s that create or</w:t>
      </w:r>
      <w:r w:rsidR="00206F79">
        <w:rPr>
          <w:rFonts w:ascii="Cambria" w:hAnsi="Cambria"/>
          <w:color w:val="000000"/>
          <w:sz w:val="24"/>
          <w:szCs w:val="24"/>
        </w:rPr>
        <w:t xml:space="preserve"> </w:t>
      </w:r>
      <w:r w:rsidR="006B38AF">
        <w:rPr>
          <w:rFonts w:ascii="Cambria" w:hAnsi="Cambria"/>
          <w:color w:val="000000"/>
          <w:sz w:val="24"/>
          <w:szCs w:val="24"/>
        </w:rPr>
        <w:t>destroy</w:t>
      </w:r>
      <w:ins w:id="33" w:author="Nicholas Gallimore" w:date="2014-05-05T12:14:00Z">
        <w:r w:rsidR="00AE42CE">
          <w:rPr>
            <w:rFonts w:ascii="Cambria" w:hAnsi="Cambria"/>
            <w:color w:val="000000"/>
            <w:sz w:val="24"/>
            <w:szCs w:val="24"/>
          </w:rPr>
          <w:t xml:space="preserve"> </w:t>
        </w:r>
      </w:ins>
      <w:del w:id="34" w:author="Nicholas Gallimore" w:date="2014-05-04T10:18:00Z">
        <w:r w:rsidDel="007C5AF8">
          <w:rPr>
            <w:rFonts w:ascii="Cambria" w:hAnsi="Cambria"/>
            <w:color w:val="000000"/>
            <w:sz w:val="24"/>
            <w:szCs w:val="24"/>
          </w:rPr>
          <w:delText xml:space="preserve"> </w:delText>
        </w:r>
      </w:del>
      <w:r w:rsidR="00A31C86">
        <w:rPr>
          <w:rFonts w:ascii="Cambria" w:hAnsi="Cambria"/>
          <w:color w:val="000000"/>
          <w:sz w:val="24"/>
          <w:szCs w:val="24"/>
        </w:rPr>
        <w:t>(</w:t>
      </w:r>
      <w:r w:rsidR="0034213A">
        <w:rPr>
          <w:rFonts w:ascii="Cambria" w:hAnsi="Cambria"/>
          <w:color w:val="000000"/>
          <w:sz w:val="24"/>
          <w:szCs w:val="24"/>
        </w:rPr>
        <w:t>68)</w:t>
      </w:r>
      <w:ins w:id="35" w:author="Nicholas Gallimore" w:date="2014-05-04T10:18:00Z">
        <w:r w:rsidR="007C5AF8">
          <w:rPr>
            <w:rFonts w:ascii="Cambria" w:hAnsi="Cambria"/>
            <w:color w:val="000000"/>
            <w:sz w:val="24"/>
            <w:szCs w:val="24"/>
          </w:rPr>
          <w:t>.</w:t>
        </w:r>
      </w:ins>
      <w:r w:rsidR="006E706B">
        <w:rPr>
          <w:rFonts w:ascii="Cambria" w:hAnsi="Cambria"/>
          <w:color w:val="000000"/>
          <w:sz w:val="24"/>
          <w:szCs w:val="24"/>
        </w:rPr>
        <w:t xml:space="preserve"> The advancement of technology</w:t>
      </w:r>
      <w:r w:rsidR="006B38AF">
        <w:rPr>
          <w:rFonts w:ascii="Cambria" w:hAnsi="Cambria"/>
          <w:color w:val="000000"/>
          <w:sz w:val="24"/>
          <w:szCs w:val="24"/>
        </w:rPr>
        <w:t xml:space="preserve"> gave early</w:t>
      </w:r>
      <w:r w:rsidR="006B38AF">
        <w:rPr>
          <w:rFonts w:ascii="Cambria" w:hAnsi="Cambria"/>
          <w:i/>
          <w:iCs/>
          <w:color w:val="000000"/>
          <w:sz w:val="24"/>
          <w:szCs w:val="24"/>
        </w:rPr>
        <w:t xml:space="preserve"> </w:t>
      </w:r>
      <w:r w:rsidR="006B38AF">
        <w:rPr>
          <w:rFonts w:ascii="Cambria" w:hAnsi="Cambria"/>
          <w:color w:val="000000"/>
          <w:sz w:val="24"/>
          <w:szCs w:val="24"/>
        </w:rPr>
        <w:t xml:space="preserve">man the axe and the shovel to employ as </w:t>
      </w:r>
      <w:r w:rsidR="001B586D">
        <w:rPr>
          <w:rFonts w:ascii="Cambria" w:hAnsi="Cambria"/>
          <w:color w:val="000000"/>
          <w:sz w:val="24"/>
          <w:szCs w:val="24"/>
        </w:rPr>
        <w:t>tools</w:t>
      </w:r>
      <w:ins w:id="36" w:author="Nicholas Gallimore" w:date="2014-05-05T12:14:00Z">
        <w:r w:rsidR="00AE42CE">
          <w:rPr>
            <w:rFonts w:ascii="Cambria" w:hAnsi="Cambria"/>
            <w:color w:val="000000"/>
            <w:sz w:val="24"/>
            <w:szCs w:val="24"/>
          </w:rPr>
          <w:t xml:space="preserve"> </w:t>
        </w:r>
      </w:ins>
      <w:del w:id="37" w:author="Nicholas Gallimore" w:date="2014-05-04T12:29:00Z">
        <w:r w:rsidR="001B586D" w:rsidDel="0043739C">
          <w:rPr>
            <w:rFonts w:ascii="Cambria" w:hAnsi="Cambria"/>
            <w:color w:val="000000"/>
            <w:sz w:val="24"/>
            <w:szCs w:val="24"/>
          </w:rPr>
          <w:delText xml:space="preserve"> </w:delText>
        </w:r>
      </w:del>
      <w:r w:rsidR="001B586D">
        <w:rPr>
          <w:rFonts w:ascii="Cambria" w:hAnsi="Cambria"/>
          <w:color w:val="000000"/>
          <w:sz w:val="24"/>
          <w:szCs w:val="24"/>
        </w:rPr>
        <w:t>(67)</w:t>
      </w:r>
      <w:ins w:id="38" w:author="Nicholas Gallimore" w:date="2014-05-04T12:29:00Z">
        <w:r w:rsidR="0043739C">
          <w:rPr>
            <w:rFonts w:ascii="Cambria" w:hAnsi="Cambria"/>
            <w:color w:val="000000"/>
            <w:sz w:val="24"/>
            <w:szCs w:val="24"/>
          </w:rPr>
          <w:t>.</w:t>
        </w:r>
      </w:ins>
      <w:r w:rsidR="001B586D">
        <w:rPr>
          <w:rFonts w:ascii="Cambria" w:hAnsi="Cambria"/>
          <w:color w:val="000000"/>
          <w:sz w:val="24"/>
          <w:szCs w:val="24"/>
        </w:rPr>
        <w:t xml:space="preserve"> Us</w:t>
      </w:r>
      <w:ins w:id="39" w:author="Nicholas Gallimore" w:date="2014-05-05T12:20:00Z">
        <w:r w:rsidR="00482B94">
          <w:rPr>
            <w:rFonts w:ascii="Cambria" w:hAnsi="Cambria"/>
            <w:color w:val="000000"/>
            <w:sz w:val="24"/>
            <w:szCs w:val="24"/>
          </w:rPr>
          <w:t>ing</w:t>
        </w:r>
      </w:ins>
      <w:del w:id="40" w:author="Nicholas Gallimore" w:date="2014-05-05T12:20:00Z">
        <w:r w:rsidR="001B586D" w:rsidDel="00482B94">
          <w:rPr>
            <w:rFonts w:ascii="Cambria" w:hAnsi="Cambria"/>
            <w:color w:val="000000"/>
            <w:sz w:val="24"/>
            <w:szCs w:val="24"/>
          </w:rPr>
          <w:delText>e of</w:delText>
        </w:r>
      </w:del>
      <w:r>
        <w:rPr>
          <w:rFonts w:ascii="Cambria" w:hAnsi="Cambria"/>
          <w:color w:val="000000"/>
          <w:sz w:val="24"/>
          <w:szCs w:val="24"/>
        </w:rPr>
        <w:t xml:space="preserve"> these tools </w:t>
      </w:r>
      <w:proofErr w:type="gramStart"/>
      <w:r>
        <w:rPr>
          <w:rFonts w:ascii="Cambria" w:hAnsi="Cambria"/>
          <w:color w:val="000000"/>
          <w:sz w:val="24"/>
          <w:szCs w:val="24"/>
        </w:rPr>
        <w:t>have</w:t>
      </w:r>
      <w:proofErr w:type="gramEnd"/>
      <w:r w:rsidR="008967F2">
        <w:rPr>
          <w:rFonts w:ascii="Cambria" w:hAnsi="Cambria"/>
          <w:color w:val="000000"/>
          <w:sz w:val="24"/>
          <w:szCs w:val="24"/>
        </w:rPr>
        <w:t xml:space="preserve"> allowed</w:t>
      </w:r>
      <w:r w:rsidR="00257672">
        <w:rPr>
          <w:rFonts w:ascii="Cambria" w:hAnsi="Cambria"/>
          <w:color w:val="000000"/>
          <w:sz w:val="24"/>
          <w:szCs w:val="24"/>
        </w:rPr>
        <w:t xml:space="preserve"> Leopold, a wielder of the axe </w:t>
      </w:r>
      <w:r w:rsidR="00FF2620">
        <w:rPr>
          <w:rFonts w:ascii="Cambria" w:hAnsi="Cambria"/>
          <w:color w:val="000000"/>
          <w:sz w:val="24"/>
          <w:szCs w:val="24"/>
        </w:rPr>
        <w:t>to write</w:t>
      </w:r>
      <w:del w:id="41" w:author="Nicholas Gallimore" w:date="2014-05-04T09:43:00Z">
        <w:r w:rsidR="00257672" w:rsidDel="00576918">
          <w:rPr>
            <w:rFonts w:ascii="Cambria" w:hAnsi="Cambria"/>
            <w:color w:val="000000"/>
            <w:sz w:val="24"/>
            <w:szCs w:val="24"/>
          </w:rPr>
          <w:delText>:</w:delText>
        </w:r>
      </w:del>
      <w:r w:rsidR="00FF2620">
        <w:rPr>
          <w:rFonts w:ascii="Cambria" w:hAnsi="Cambria"/>
          <w:color w:val="000000"/>
          <w:sz w:val="24"/>
          <w:szCs w:val="24"/>
        </w:rPr>
        <w:t xml:space="preserve"> “</w:t>
      </w:r>
      <w:r w:rsidR="00D15973">
        <w:rPr>
          <w:rFonts w:ascii="Cambria" w:hAnsi="Cambria"/>
          <w:color w:val="000000"/>
          <w:sz w:val="24"/>
          <w:szCs w:val="24"/>
        </w:rPr>
        <w:t>his signature on the face of the land”</w:t>
      </w:r>
      <w:ins w:id="42" w:author="Nicholas Gallimore" w:date="2014-05-05T12:14:00Z">
        <w:r w:rsidR="00AE42CE">
          <w:rPr>
            <w:rFonts w:ascii="Cambria" w:hAnsi="Cambria"/>
            <w:color w:val="000000"/>
            <w:sz w:val="24"/>
            <w:szCs w:val="24"/>
          </w:rPr>
          <w:t xml:space="preserve"> </w:t>
        </w:r>
      </w:ins>
      <w:del w:id="43" w:author="Nicholas Gallimore" w:date="2014-05-04T12:29:00Z">
        <w:r w:rsidR="00257672" w:rsidDel="0067098E">
          <w:rPr>
            <w:rFonts w:ascii="Cambria" w:hAnsi="Cambria"/>
            <w:color w:val="000000"/>
            <w:sz w:val="24"/>
            <w:szCs w:val="24"/>
          </w:rPr>
          <w:delText xml:space="preserve"> </w:delText>
        </w:r>
      </w:del>
      <w:r w:rsidR="00D15973">
        <w:rPr>
          <w:rFonts w:ascii="Cambria" w:hAnsi="Cambria"/>
          <w:color w:val="000000"/>
          <w:sz w:val="24"/>
          <w:szCs w:val="24"/>
        </w:rPr>
        <w:t>(68)</w:t>
      </w:r>
      <w:ins w:id="44" w:author="Nicholas Gallimore" w:date="2014-05-04T12:29:00Z">
        <w:r w:rsidR="0067098E">
          <w:rPr>
            <w:rFonts w:ascii="Cambria" w:hAnsi="Cambria"/>
            <w:color w:val="000000"/>
            <w:sz w:val="24"/>
            <w:szCs w:val="24"/>
          </w:rPr>
          <w:t>.</w:t>
        </w:r>
      </w:ins>
    </w:p>
    <w:p w14:paraId="090A5B72" w14:textId="6D62D1AB" w:rsidR="00306384" w:rsidRPr="00257672" w:rsidRDefault="00306384" w:rsidP="00306384">
      <w:pPr>
        <w:pStyle w:val="NormalWeb"/>
        <w:spacing w:before="0" w:beforeAutospacing="0" w:after="0" w:afterAutospacing="0"/>
        <w:rPr>
          <w:ins w:id="45" w:author="Nicholas Gallimore" w:date="2014-05-05T14:32:00Z"/>
        </w:rPr>
        <w:pPrChange w:id="46" w:author="Nicholas Gallimore" w:date="2014-05-05T14:37:00Z">
          <w:pPr>
            <w:pStyle w:val="NormalWeb"/>
            <w:spacing w:before="0" w:beforeAutospacing="0" w:after="0" w:afterAutospacing="0" w:line="480" w:lineRule="auto"/>
          </w:pPr>
        </w:pPrChange>
      </w:pPr>
      <w:ins w:id="47" w:author="Nicholas Gallimore" w:date="2014-05-05T14:33:00Z">
        <w:r>
          <w:rPr>
            <w:rFonts w:ascii="Cambria" w:hAnsi="Cambria"/>
            <w:color w:val="000000"/>
            <w:sz w:val="24"/>
            <w:szCs w:val="24"/>
          </w:rPr>
          <w:t xml:space="preserve"> </w:t>
        </w:r>
      </w:ins>
    </w:p>
    <w:p w14:paraId="0DB76787" w14:textId="03D7E26F" w:rsidR="006B38AF" w:rsidRPr="000C60A3" w:rsidRDefault="006B38AF" w:rsidP="00306384">
      <w:pPr>
        <w:pStyle w:val="NormalWeb"/>
        <w:spacing w:before="0" w:beforeAutospacing="0" w:after="0" w:afterAutospacing="0"/>
        <w:ind w:firstLine="720"/>
        <w:rPr>
          <w:rFonts w:ascii="Cambria" w:hAnsi="Cambria"/>
          <w:color w:val="000000"/>
          <w:sz w:val="24"/>
          <w:szCs w:val="24"/>
          <w:rPrChange w:id="48" w:author="Nicholas Gallimore" w:date="2014-05-04T10:26:00Z">
            <w:rPr/>
          </w:rPrChange>
        </w:rPr>
        <w:pPrChange w:id="49" w:author="Nicholas Gallimore" w:date="2014-05-05T14:37:00Z">
          <w:pPr>
            <w:pStyle w:val="NormalWeb"/>
            <w:spacing w:before="0" w:beforeAutospacing="0" w:after="0" w:afterAutospacing="0" w:line="480" w:lineRule="auto"/>
          </w:pPr>
        </w:pPrChange>
      </w:pPr>
      <w:del w:id="50" w:author="Nicholas Gallimore" w:date="2014-05-04T10:20:00Z">
        <w:r w:rsidDel="000C60A3">
          <w:rPr>
            <w:rFonts w:ascii="Cambria" w:hAnsi="Cambria"/>
            <w:color w:val="000000"/>
            <w:sz w:val="24"/>
            <w:szCs w:val="24"/>
          </w:rPr>
          <w:delText xml:space="preserve">3) </w:delText>
        </w:r>
      </w:del>
    </w:p>
    <w:p w14:paraId="05FD78AD" w14:textId="0B524D10" w:rsidR="00F40FD2" w:rsidDel="00306384" w:rsidRDefault="00685BD5" w:rsidP="00306384">
      <w:pPr>
        <w:ind w:firstLine="720"/>
        <w:rPr>
          <w:del w:id="51" w:author="Nicholas Gallimore" w:date="2014-05-04T12:14:00Z"/>
          <w:rFonts w:ascii="Cambria" w:hAnsi="Cambria"/>
          <w:color w:val="000000"/>
        </w:rPr>
        <w:pPrChange w:id="52" w:author="Nicholas Gallimore" w:date="2014-05-05T14:37:00Z">
          <w:pPr>
            <w:spacing w:line="480" w:lineRule="auto"/>
          </w:pPr>
        </w:pPrChange>
      </w:pPr>
      <w:r>
        <w:rPr>
          <w:rFonts w:ascii="Cambria" w:hAnsi="Cambria"/>
          <w:color w:val="000000"/>
        </w:rPr>
        <w:t>S</w:t>
      </w:r>
      <w:r w:rsidR="00206F79">
        <w:rPr>
          <w:rFonts w:ascii="Cambria" w:hAnsi="Cambria"/>
          <w:color w:val="000000"/>
        </w:rPr>
        <w:t xml:space="preserve">tewardship </w:t>
      </w:r>
      <w:r w:rsidR="00280C66">
        <w:rPr>
          <w:rFonts w:ascii="Cambria" w:hAnsi="Cambria"/>
          <w:color w:val="000000"/>
        </w:rPr>
        <w:t>i</w:t>
      </w:r>
      <w:r w:rsidR="00F40FD2">
        <w:rPr>
          <w:rFonts w:ascii="Cambria" w:hAnsi="Cambria"/>
          <w:color w:val="000000"/>
        </w:rPr>
        <w:t xml:space="preserve">s the </w:t>
      </w:r>
      <w:r w:rsidR="00206F79">
        <w:rPr>
          <w:rFonts w:ascii="Cambria" w:hAnsi="Cambria"/>
          <w:color w:val="000000"/>
        </w:rPr>
        <w:t>constant effort to reduce our impact on the environment</w:t>
      </w:r>
      <w:r w:rsidR="00F40FD2">
        <w:rPr>
          <w:rFonts w:ascii="Cambria" w:hAnsi="Cambria"/>
          <w:color w:val="000000"/>
        </w:rPr>
        <w:t>, a sli</w:t>
      </w:r>
      <w:r w:rsidR="00280C66">
        <w:rPr>
          <w:rFonts w:ascii="Cambria" w:hAnsi="Cambria"/>
          <w:color w:val="000000"/>
        </w:rPr>
        <w:t>ght alternative, ye</w:t>
      </w:r>
      <w:r w:rsidR="006D0BCF">
        <w:rPr>
          <w:rFonts w:ascii="Cambria" w:hAnsi="Cambria"/>
          <w:color w:val="000000"/>
        </w:rPr>
        <w:t>t equivalent to Berry’s: “the responsible use of nature”</w:t>
      </w:r>
      <w:r>
        <w:rPr>
          <w:rFonts w:ascii="Cambria" w:hAnsi="Cambria"/>
          <w:color w:val="000000"/>
        </w:rPr>
        <w:t xml:space="preserve"> (</w:t>
      </w:r>
      <w:r w:rsidR="00F40FD2">
        <w:rPr>
          <w:rFonts w:ascii="Cambria" w:hAnsi="Cambria"/>
          <w:color w:val="000000"/>
        </w:rPr>
        <w:t>517)</w:t>
      </w:r>
    </w:p>
    <w:p w14:paraId="42B56EC4" w14:textId="0AB8BF97" w:rsidR="00306384" w:rsidRDefault="00306384" w:rsidP="00306384">
      <w:pPr>
        <w:rPr>
          <w:ins w:id="53" w:author="Nicholas Gallimore" w:date="2014-05-05T14:33:00Z"/>
          <w:rFonts w:ascii="Cambria" w:hAnsi="Cambria"/>
          <w:color w:val="000000"/>
        </w:rPr>
        <w:pPrChange w:id="54" w:author="Nicholas Gallimore" w:date="2014-05-05T14:37:00Z">
          <w:pPr>
            <w:spacing w:line="480" w:lineRule="auto"/>
          </w:pPr>
        </w:pPrChange>
      </w:pPr>
    </w:p>
    <w:p w14:paraId="5E72BA87" w14:textId="3AB7A597" w:rsidR="00F40FD2" w:rsidRDefault="00257672" w:rsidP="00306384">
      <w:pPr>
        <w:ind w:firstLine="720"/>
        <w:rPr>
          <w:rFonts w:ascii="Cambria" w:hAnsi="Cambria"/>
          <w:color w:val="000000"/>
        </w:rPr>
        <w:pPrChange w:id="55" w:author="Nicholas Gallimore" w:date="2014-05-05T14:37:00Z">
          <w:pPr>
            <w:spacing w:line="480" w:lineRule="auto"/>
          </w:pPr>
        </w:pPrChange>
      </w:pPr>
      <w:del w:id="56" w:author="Nicholas Gallimore" w:date="2014-05-04T10:20:00Z">
        <w:r w:rsidDel="000C60A3">
          <w:rPr>
            <w:rFonts w:ascii="Cambria" w:hAnsi="Cambria"/>
            <w:color w:val="000000"/>
          </w:rPr>
          <w:delText>?</w:delText>
        </w:r>
      </w:del>
    </w:p>
    <w:p w14:paraId="23F6BDAD" w14:textId="69F6382A" w:rsidR="000C60A3" w:rsidRDefault="00BD5BDC" w:rsidP="00306384">
      <w:pPr>
        <w:rPr>
          <w:ins w:id="57" w:author="Nicholas Gallimore" w:date="2014-05-05T14:36:00Z"/>
          <w:rFonts w:ascii="Cambria" w:hAnsi="Cambria"/>
          <w:color w:val="000000"/>
        </w:rPr>
        <w:pPrChange w:id="58" w:author="Nicholas Gallimore" w:date="2014-05-05T14:37:00Z">
          <w:pPr>
            <w:spacing w:line="480" w:lineRule="auto"/>
          </w:pPr>
        </w:pPrChange>
      </w:pPr>
      <w:r>
        <w:rPr>
          <w:rFonts w:ascii="Cambria" w:hAnsi="Cambria"/>
          <w:color w:val="000000"/>
        </w:rPr>
        <w:t>B</w:t>
      </w:r>
      <w:r w:rsidR="006B38AF">
        <w:rPr>
          <w:rFonts w:ascii="Cambria" w:hAnsi="Cambria"/>
          <w:color w:val="000000"/>
        </w:rPr>
        <w:t>oth Leopold and Berry emp</w:t>
      </w:r>
      <w:r w:rsidR="000B4B2A">
        <w:rPr>
          <w:rFonts w:ascii="Cambria" w:hAnsi="Cambria"/>
          <w:color w:val="000000"/>
        </w:rPr>
        <w:t>loy</w:t>
      </w:r>
      <w:r w:rsidR="006B38AF">
        <w:rPr>
          <w:rFonts w:ascii="Cambria" w:hAnsi="Cambria"/>
          <w:color w:val="000000"/>
        </w:rPr>
        <w:t xml:space="preserve"> </w:t>
      </w:r>
      <w:r w:rsidR="006B38AF">
        <w:rPr>
          <w:rFonts w:eastAsia="Times New Roman" w:cs="Times New Roman"/>
        </w:rPr>
        <w:t>stewardship</w:t>
      </w:r>
      <w:r w:rsidR="00F40FD2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while</w:t>
      </w:r>
      <w:r w:rsidR="006B38AF">
        <w:rPr>
          <w:rFonts w:eastAsia="Times New Roman" w:cs="Times New Roman"/>
        </w:rPr>
        <w:t xml:space="preserve"> </w:t>
      </w:r>
      <w:r w:rsidR="006B38AF">
        <w:rPr>
          <w:rFonts w:ascii="Cambria" w:hAnsi="Cambria"/>
          <w:color w:val="000000"/>
        </w:rPr>
        <w:t xml:space="preserve">struggling with sustainability in a </w:t>
      </w:r>
      <w:r>
        <w:rPr>
          <w:rFonts w:ascii="Cambria" w:hAnsi="Cambria"/>
          <w:color w:val="000000"/>
        </w:rPr>
        <w:t xml:space="preserve">new ecological model. </w:t>
      </w:r>
      <w:ins w:id="59" w:author="Nicholas Gallimore" w:date="2014-05-04T12:14:00Z">
        <w:r w:rsidR="00E16028">
          <w:rPr>
            <w:rFonts w:ascii="Cambria" w:hAnsi="Cambria"/>
            <w:color w:val="000000"/>
          </w:rPr>
          <w:t>H</w:t>
        </w:r>
      </w:ins>
      <w:del w:id="60" w:author="Nicholas Gallimore" w:date="2014-05-04T12:14:00Z">
        <w:r w:rsidDel="00E16028">
          <w:rPr>
            <w:rFonts w:ascii="Cambria" w:hAnsi="Cambria"/>
            <w:color w:val="000000"/>
          </w:rPr>
          <w:delText>H</w:delText>
        </w:r>
      </w:del>
      <w:r>
        <w:rPr>
          <w:rFonts w:ascii="Cambria" w:hAnsi="Cambria"/>
          <w:color w:val="000000"/>
        </w:rPr>
        <w:t>owever,</w:t>
      </w:r>
      <w:r w:rsidR="00C1233F">
        <w:rPr>
          <w:rFonts w:ascii="Cambria" w:hAnsi="Cambria"/>
          <w:color w:val="000000"/>
        </w:rPr>
        <w:t xml:space="preserve"> in this brief analysis</w:t>
      </w:r>
      <w:r w:rsidR="006E706B">
        <w:rPr>
          <w:rFonts w:ascii="Cambria" w:hAnsi="Cambria"/>
          <w:color w:val="000000"/>
        </w:rPr>
        <w:t>,</w:t>
      </w:r>
      <w:r w:rsidR="00C1233F">
        <w:rPr>
          <w:rFonts w:ascii="Cambria" w:hAnsi="Cambria"/>
          <w:color w:val="000000"/>
        </w:rPr>
        <w:t xml:space="preserve"> </w:t>
      </w:r>
      <w:r w:rsidR="006E706B" w:rsidRPr="00E16028">
        <w:rPr>
          <w:rFonts w:ascii="Cambria" w:hAnsi="Cambria"/>
          <w:b/>
          <w:color w:val="000000"/>
          <w:rPrChange w:id="61" w:author="Nicholas Gallimore" w:date="2014-05-04T12:15:00Z">
            <w:rPr>
              <w:rFonts w:ascii="Cambria" w:hAnsi="Cambria"/>
              <w:color w:val="000000"/>
            </w:rPr>
          </w:rPrChange>
        </w:rPr>
        <w:t xml:space="preserve">I </w:t>
      </w:r>
      <w:r w:rsidRPr="00E16028">
        <w:rPr>
          <w:rFonts w:ascii="Cambria" w:hAnsi="Cambria"/>
          <w:b/>
          <w:color w:val="000000"/>
          <w:rPrChange w:id="62" w:author="Nicholas Gallimore" w:date="2014-05-04T12:15:00Z">
            <w:rPr>
              <w:rFonts w:ascii="Cambria" w:hAnsi="Cambria"/>
              <w:color w:val="000000"/>
            </w:rPr>
          </w:rPrChange>
        </w:rPr>
        <w:t>argue</w:t>
      </w:r>
      <w:ins w:id="63" w:author="Nicholas Gallimore" w:date="2014-05-04T10:30:00Z">
        <w:r w:rsidR="004A0726" w:rsidRPr="00E16028">
          <w:rPr>
            <w:rFonts w:ascii="Cambria" w:hAnsi="Cambria"/>
            <w:b/>
            <w:color w:val="000000"/>
            <w:rPrChange w:id="64" w:author="Nicholas Gallimore" w:date="2014-05-04T12:15:00Z">
              <w:rPr>
                <w:rFonts w:ascii="Cambria" w:hAnsi="Cambria"/>
                <w:color w:val="000000"/>
              </w:rPr>
            </w:rPrChange>
          </w:rPr>
          <w:t xml:space="preserve"> </w:t>
        </w:r>
      </w:ins>
      <w:del w:id="65" w:author="Nicholas Gallimore" w:date="2014-05-04T10:30:00Z">
        <w:r w:rsidDel="004A0726">
          <w:rPr>
            <w:rFonts w:ascii="Cambria" w:hAnsi="Cambria"/>
            <w:color w:val="000000"/>
          </w:rPr>
          <w:delText xml:space="preserve"> </w:delText>
        </w:r>
      </w:del>
      <w:r>
        <w:rPr>
          <w:rFonts w:ascii="Cambria" w:hAnsi="Cambria"/>
          <w:color w:val="000000"/>
        </w:rPr>
        <w:t xml:space="preserve">they </w:t>
      </w:r>
      <w:r w:rsidR="000B4B2A">
        <w:rPr>
          <w:rFonts w:ascii="Cambria" w:hAnsi="Cambria"/>
          <w:color w:val="000000"/>
        </w:rPr>
        <w:t>do it in very different ways.</w:t>
      </w:r>
      <w:r>
        <w:rPr>
          <w:rFonts w:ascii="Cambria" w:hAnsi="Cambria"/>
          <w:color w:val="000000"/>
        </w:rPr>
        <w:t xml:space="preserve"> </w:t>
      </w:r>
      <w:r w:rsidR="006B38AF">
        <w:rPr>
          <w:rFonts w:ascii="Cambria" w:hAnsi="Cambria"/>
          <w:color w:val="000000"/>
        </w:rPr>
        <w:t>Leopold</w:t>
      </w:r>
      <w:r w:rsidR="006D7624">
        <w:rPr>
          <w:rFonts w:ascii="Cambria" w:hAnsi="Cambria"/>
          <w:color w:val="000000"/>
        </w:rPr>
        <w:t xml:space="preserve"> emphasizes the need to carefull</w:t>
      </w:r>
      <w:r>
        <w:rPr>
          <w:rFonts w:ascii="Cambria" w:hAnsi="Cambria"/>
          <w:color w:val="000000"/>
        </w:rPr>
        <w:t>y exercise our divine functions</w:t>
      </w:r>
      <w:r w:rsidR="006E706B"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 xml:space="preserve"> and </w:t>
      </w:r>
      <w:r w:rsidR="0058550F">
        <w:rPr>
          <w:rFonts w:ascii="Cambria" w:hAnsi="Cambria"/>
          <w:color w:val="000000"/>
        </w:rPr>
        <w:t xml:space="preserve">Berry suggests </w:t>
      </w:r>
      <w:r>
        <w:rPr>
          <w:rFonts w:ascii="Cambria" w:hAnsi="Cambria"/>
          <w:color w:val="000000"/>
        </w:rPr>
        <w:t>careful stewardship of the value of the land.</w:t>
      </w:r>
    </w:p>
    <w:p w14:paraId="22A256B7" w14:textId="77777777" w:rsidR="00306384" w:rsidRPr="00257672" w:rsidRDefault="00306384" w:rsidP="00306384">
      <w:pPr>
        <w:rPr>
          <w:rFonts w:ascii="Cambria" w:hAnsi="Cambria"/>
          <w:color w:val="000000"/>
        </w:rPr>
        <w:pPrChange w:id="66" w:author="Nicholas Gallimore" w:date="2014-05-05T14:37:00Z">
          <w:pPr>
            <w:spacing w:line="480" w:lineRule="auto"/>
          </w:pPr>
        </w:pPrChange>
      </w:pPr>
    </w:p>
    <w:p w14:paraId="7590C523" w14:textId="77777777" w:rsidR="00951C96" w:rsidRDefault="0055098D" w:rsidP="00306384">
      <w:pPr>
        <w:ind w:firstLine="720"/>
        <w:rPr>
          <w:ins w:id="67" w:author="Nicholas Gallimore" w:date="2014-05-05T14:20:00Z"/>
        </w:rPr>
        <w:pPrChange w:id="68" w:author="Nicholas Gallimore" w:date="2014-05-05T14:37:00Z">
          <w:pPr>
            <w:spacing w:line="480" w:lineRule="auto"/>
            <w:ind w:firstLine="720"/>
          </w:pPr>
        </w:pPrChange>
      </w:pPr>
      <w:r>
        <w:t>Wendell Berry, due to his own “manner of thinking</w:t>
      </w:r>
      <w:del w:id="69" w:author="Nicholas Gallimore" w:date="2014-05-04T10:11:00Z">
        <w:r w:rsidDel="00497D4B">
          <w:delText>”</w:delText>
        </w:r>
      </w:del>
      <w:r>
        <w:t xml:space="preserve"> and </w:t>
      </w:r>
      <w:del w:id="70" w:author="Nicholas Gallimore" w:date="2014-05-04T10:11:00Z">
        <w:r w:rsidDel="00497D4B">
          <w:delText>“</w:delText>
        </w:r>
      </w:del>
      <w:r>
        <w:t xml:space="preserve">philosophy—which knows that all men, by what they think about and wish </w:t>
      </w:r>
      <w:ins w:id="71" w:author="Nicholas Gallimore" w:date="2014-05-04T10:10:00Z">
        <w:r w:rsidR="00497D4B">
          <w:t>for</w:t>
        </w:r>
      </w:ins>
      <w:del w:id="72" w:author="Nicholas Gallimore" w:date="2014-05-04T10:10:00Z">
        <w:r w:rsidR="008821FA" w:rsidRPr="00904A7D" w:rsidDel="00497D4B">
          <w:rPr>
            <w:highlight w:val="yellow"/>
          </w:rPr>
          <w:delText>“</w:delText>
        </w:r>
        <w:r w:rsidRPr="00904A7D" w:rsidDel="00497D4B">
          <w:rPr>
            <w:highlight w:val="yellow"/>
          </w:rPr>
          <w:delText>f</w:delText>
        </w:r>
        <w:r w:rsidDel="00497D4B">
          <w:delText>or</w:delText>
        </w:r>
      </w:del>
      <w:r>
        <w:t xml:space="preserve">, in effect wield all tools” (Leopold 68) </w:t>
      </w:r>
      <w:proofErr w:type="gramStart"/>
      <w:r>
        <w:t>suggest</w:t>
      </w:r>
      <w:ins w:id="73" w:author="Nicholas Gallimore" w:date="2014-05-04T09:50:00Z">
        <w:r w:rsidR="00961FB7">
          <w:t>s</w:t>
        </w:r>
      </w:ins>
      <w:proofErr w:type="gramEnd"/>
      <w:del w:id="74" w:author="Nicholas Gallimore" w:date="2014-05-04T09:50:00Z">
        <w:r w:rsidDel="009C0947">
          <w:delText>s</w:delText>
        </w:r>
      </w:del>
      <w:r>
        <w:t xml:space="preserve"> that </w:t>
      </w:r>
      <w:r w:rsidR="008821FA">
        <w:t>he</w:t>
      </w:r>
      <w:r>
        <w:t xml:space="preserve"> is forever a wielder of an axe and shovel.</w:t>
      </w:r>
    </w:p>
    <w:p w14:paraId="7F9440B0" w14:textId="77777777" w:rsidR="00196730" w:rsidRDefault="00196730" w:rsidP="00306384">
      <w:pPr>
        <w:ind w:firstLine="720"/>
        <w:rPr>
          <w:ins w:id="75" w:author="Nicholas Gallimore" w:date="2014-05-05T14:16:00Z"/>
        </w:rPr>
        <w:pPrChange w:id="76" w:author="Nicholas Gallimore" w:date="2014-05-05T14:37:00Z">
          <w:pPr>
            <w:spacing w:line="480" w:lineRule="auto"/>
            <w:ind w:firstLine="720"/>
          </w:pPr>
        </w:pPrChange>
      </w:pPr>
    </w:p>
    <w:p w14:paraId="4CF00C6E" w14:textId="051B72A8" w:rsidR="00951C96" w:rsidRDefault="00196730" w:rsidP="00306384">
      <w:pPr>
        <w:rPr>
          <w:ins w:id="77" w:author="Nicholas Gallimore" w:date="2014-05-05T14:20:00Z"/>
        </w:rPr>
        <w:pPrChange w:id="78" w:author="Nicholas Gallimore" w:date="2014-05-05T14:37:00Z">
          <w:pPr>
            <w:spacing w:line="480" w:lineRule="auto"/>
            <w:ind w:firstLine="720"/>
          </w:pPr>
        </w:pPrChange>
      </w:pPr>
      <w:ins w:id="79" w:author="Nicholas Gallimore" w:date="2014-05-05T14:21:00Z">
        <w:r>
          <w:t xml:space="preserve">Ultimately, Leopold prunes this birch because he wishes to sustain his land </w:t>
        </w:r>
      </w:ins>
      <w:ins w:id="80" w:author="Nicholas Gallimore" w:date="2014-05-05T14:22:00Z">
        <w:r>
          <w:t xml:space="preserve">in the future. If we interject berry into this situation, we can argue that he would choose similarly. </w:t>
        </w:r>
      </w:ins>
      <w:ins w:id="81" w:author="Nicholas Gallimore" w:date="2014-05-05T14:23:00Z">
        <w:r>
          <w:t xml:space="preserve"> However, their wishes, or manner of thinking are different.</w:t>
        </w:r>
      </w:ins>
    </w:p>
    <w:p w14:paraId="75828CE1" w14:textId="77777777" w:rsidR="00196730" w:rsidRDefault="00196730" w:rsidP="00306384">
      <w:pPr>
        <w:rPr>
          <w:ins w:id="82" w:author="Nicholas Gallimore" w:date="2014-05-05T14:50:00Z"/>
        </w:rPr>
        <w:pPrChange w:id="83" w:author="Nicholas Gallimore" w:date="2014-05-05T14:37:00Z">
          <w:pPr>
            <w:spacing w:line="480" w:lineRule="auto"/>
            <w:ind w:firstLine="720"/>
          </w:pPr>
        </w:pPrChange>
      </w:pPr>
    </w:p>
    <w:p w14:paraId="7E7F0DC2" w14:textId="01089A0F" w:rsidR="000101D3" w:rsidRDefault="000101D3" w:rsidP="00306384">
      <w:pPr>
        <w:rPr>
          <w:ins w:id="84" w:author="Nicholas Gallimore" w:date="2014-05-05T14:17:00Z"/>
        </w:rPr>
        <w:pPrChange w:id="85" w:author="Nicholas Gallimore" w:date="2014-05-05T14:37:00Z">
          <w:pPr>
            <w:spacing w:line="480" w:lineRule="auto"/>
            <w:ind w:firstLine="720"/>
          </w:pPr>
        </w:pPrChange>
      </w:pPr>
      <w:ins w:id="86" w:author="Nicholas Gallimore" w:date="2014-05-05T14:50:00Z">
        <w:r>
          <w:t>Put quote</w:t>
        </w:r>
      </w:ins>
    </w:p>
    <w:p w14:paraId="06858679" w14:textId="77777777" w:rsidR="00BC1A34" w:rsidRDefault="0055098D" w:rsidP="00306384">
      <w:pPr>
        <w:ind w:firstLine="720"/>
        <w:rPr>
          <w:ins w:id="87" w:author="Nicholas Gallimore" w:date="2014-05-05T14:49:00Z"/>
        </w:rPr>
        <w:pPrChange w:id="88" w:author="Nicholas Gallimore" w:date="2014-05-05T14:37:00Z">
          <w:pPr>
            <w:spacing w:line="480" w:lineRule="auto"/>
          </w:pPr>
        </w:pPrChange>
      </w:pPr>
      <w:del w:id="89" w:author="Nicholas Gallimore" w:date="2014-05-05T14:16:00Z">
        <w:r w:rsidDel="00951C96">
          <w:delText xml:space="preserve"> </w:delText>
        </w:r>
      </w:del>
      <w:del w:id="90" w:author="Nicholas Gallimore" w:date="2014-05-04T10:15:00Z">
        <w:r w:rsidDel="00497D4B">
          <w:delText xml:space="preserve">This is because, </w:delText>
        </w:r>
      </w:del>
      <w:ins w:id="91" w:author="Nicholas Gallimore" w:date="2014-05-04T10:15:00Z">
        <w:r w:rsidR="00497D4B">
          <w:t>W</w:t>
        </w:r>
      </w:ins>
      <w:del w:id="92" w:author="Nicholas Gallimore" w:date="2014-05-04T10:15:00Z">
        <w:r w:rsidDel="00497D4B">
          <w:delText>w</w:delText>
        </w:r>
      </w:del>
      <w:r>
        <w:t>h</w:t>
      </w:r>
      <w:r w:rsidR="00904A7D">
        <w:t xml:space="preserve">en presented with </w:t>
      </w:r>
      <w:ins w:id="93" w:author="Nicholas Gallimore" w:date="2014-05-04T10:15:00Z">
        <w:r w:rsidR="00497D4B">
          <w:t>a</w:t>
        </w:r>
      </w:ins>
      <w:del w:id="94" w:author="Nicholas Gallimore" w:date="2014-05-04T10:15:00Z">
        <w:r w:rsidR="00904A7D" w:rsidDel="00497D4B">
          <w:delText>the</w:delText>
        </w:r>
      </w:del>
      <w:r w:rsidR="00904A7D">
        <w:t xml:space="preserve"> choice </w:t>
      </w:r>
      <w:r>
        <w:t xml:space="preserve">between </w:t>
      </w:r>
      <w:r w:rsidR="00904A7D">
        <w:t>“</w:t>
      </w:r>
      <w:r>
        <w:t>nature extremist</w:t>
      </w:r>
      <w:r w:rsidR="00DD4917">
        <w:t>’</w:t>
      </w:r>
      <w:r>
        <w:t>s</w:t>
      </w:r>
      <w:r w:rsidR="00904A7D">
        <w:t>”</w:t>
      </w:r>
      <w:r>
        <w:t xml:space="preserve"> and </w:t>
      </w:r>
      <w:r w:rsidR="00904A7D">
        <w:t>“technology extremist”</w:t>
      </w:r>
      <w:ins w:id="95" w:author="Nicholas Gallimore" w:date="2014-05-04T10:14:00Z">
        <w:r w:rsidR="00497D4B">
          <w:t xml:space="preserve">, </w:t>
        </w:r>
      </w:ins>
      <w:del w:id="96" w:author="Nicholas Gallimore" w:date="2014-05-04T10:14:00Z">
        <w:r w:rsidR="00904A7D" w:rsidDel="00497D4B">
          <w:delText xml:space="preserve"> </w:delText>
        </w:r>
      </w:del>
      <w:r>
        <w:t xml:space="preserve">he is forced to side with the nature </w:t>
      </w:r>
      <w:ins w:id="97" w:author="Nicholas Gallimore" w:date="2014-05-04T10:09:00Z">
        <w:r w:rsidR="00497D4B" w:rsidRPr="00497D4B">
          <w:t>extremists</w:t>
        </w:r>
      </w:ins>
      <w:ins w:id="98" w:author="Nicholas Gallimore" w:date="2014-05-04T10:14:00Z">
        <w:r w:rsidR="00497D4B">
          <w:t>. This is</w:t>
        </w:r>
      </w:ins>
      <w:ins w:id="99" w:author="Nicholas Gallimore" w:date="2014-05-04T10:09:00Z">
        <w:r w:rsidR="00497D4B" w:rsidRPr="00497D4B">
          <w:t xml:space="preserve"> due to the inescapable fact of human perspective. However,</w:t>
        </w:r>
        <w:r w:rsidR="00497D4B">
          <w:t xml:space="preserve"> </w:t>
        </w:r>
      </w:ins>
      <w:ins w:id="100" w:author="Nicholas Gallimore" w:date="2014-05-05T12:16:00Z">
        <w:r w:rsidR="00961FB7">
          <w:t xml:space="preserve">because </w:t>
        </w:r>
      </w:ins>
      <w:del w:id="101" w:author="Nicholas Gallimore" w:date="2014-05-04T10:09:00Z">
        <w:r w:rsidDel="00497D4B">
          <w:delText>extremist</w:delText>
        </w:r>
      </w:del>
      <w:del w:id="102" w:author="Nicholas Gallimore" w:date="2014-05-04T09:47:00Z">
        <w:r w:rsidR="00DD4917" w:rsidDel="00576918">
          <w:delText>’</w:delText>
        </w:r>
      </w:del>
      <w:del w:id="103" w:author="Nicholas Gallimore" w:date="2014-05-04T10:09:00Z">
        <w:r w:rsidRPr="00904A7D" w:rsidDel="00497D4B">
          <w:rPr>
            <w:highlight w:val="red"/>
          </w:rPr>
          <w:delText>s</w:delText>
        </w:r>
      </w:del>
      <w:del w:id="104" w:author="Nicholas Gallimore" w:date="2014-05-04T10:02:00Z">
        <w:r w:rsidRPr="00904A7D" w:rsidDel="00A70C79">
          <w:rPr>
            <w:highlight w:val="red"/>
          </w:rPr>
          <w:delText>.</w:delText>
        </w:r>
        <w:r w:rsidDel="00A70C79">
          <w:delText xml:space="preserve"> However, si</w:delText>
        </w:r>
      </w:del>
      <w:del w:id="105" w:author="Nicholas Gallimore" w:date="2014-05-04T10:09:00Z">
        <w:r w:rsidDel="00497D4B">
          <w:delText xml:space="preserve">nce </w:delText>
        </w:r>
      </w:del>
      <w:r>
        <w:t>man</w:t>
      </w:r>
      <w:r w:rsidR="00904A7D">
        <w:t>kind is homocentric in nature, t</w:t>
      </w:r>
      <w:r>
        <w:t>his side does not exist</w:t>
      </w:r>
      <w:ins w:id="106" w:author="Nicholas Gallimore" w:date="2014-05-04T09:57:00Z">
        <w:r w:rsidR="009C0947">
          <w:t>:</w:t>
        </w:r>
      </w:ins>
      <w:del w:id="107" w:author="Nicholas Gallimore" w:date="2014-05-04T09:56:00Z">
        <w:r w:rsidDel="009C0947">
          <w:delText>,</w:delText>
        </w:r>
      </w:del>
      <w:r>
        <w:t xml:space="preserve"> “</w:t>
      </w:r>
      <w:ins w:id="108" w:author="Nicholas Gallimore" w:date="2014-05-04T09:56:00Z">
        <w:r w:rsidR="009C0947">
          <w:t xml:space="preserve">but this choice seems poor, even assuming that it is possible” (Berry 517) </w:t>
        </w:r>
      </w:ins>
      <w:del w:id="109" w:author="Nicholas Gallimore" w:date="2014-05-04T09:56:00Z">
        <w:r w:rsidDel="009C0947">
          <w:delText xml:space="preserve">blank”. </w:delText>
        </w:r>
        <w:r w:rsidR="007677AE" w:rsidDel="009C0947">
          <w:delText xml:space="preserve"> </w:delText>
        </w:r>
      </w:del>
      <w:r w:rsidR="007677AE">
        <w:t>Therefore, t</w:t>
      </w:r>
      <w:r>
        <w:t>his places him back in the center of the battle between Ec</w:t>
      </w:r>
      <w:r w:rsidR="00A96888">
        <w:t>ocentrism and anthropocentrism.</w:t>
      </w:r>
      <w:ins w:id="110" w:author="Nicholas Gallimore" w:date="2014-05-05T14:36:00Z">
        <w:r w:rsidR="00306384">
          <w:t xml:space="preserve"> </w:t>
        </w:r>
      </w:ins>
    </w:p>
    <w:p w14:paraId="2BF0CC82" w14:textId="77777777" w:rsidR="000101D3" w:rsidRDefault="000101D3" w:rsidP="00306384">
      <w:pPr>
        <w:ind w:firstLine="720"/>
        <w:rPr>
          <w:ins w:id="111" w:author="Nicholas Gallimore" w:date="2014-05-05T14:49:00Z"/>
        </w:rPr>
        <w:pPrChange w:id="112" w:author="Nicholas Gallimore" w:date="2014-05-05T14:37:00Z">
          <w:pPr>
            <w:spacing w:line="480" w:lineRule="auto"/>
          </w:pPr>
        </w:pPrChange>
      </w:pPr>
    </w:p>
    <w:p w14:paraId="1D04D2A2" w14:textId="5D115F3A" w:rsidR="000101D3" w:rsidRDefault="000101D3" w:rsidP="000101D3">
      <w:pPr>
        <w:ind w:left="900"/>
        <w:jc w:val="center"/>
        <w:rPr>
          <w:ins w:id="113" w:author="Nicholas Gallimore" w:date="2014-05-05T14:49:00Z"/>
          <w:i/>
        </w:rPr>
        <w:pPrChange w:id="114" w:author="Nicholas Gallimore" w:date="2014-05-05T14:49:00Z">
          <w:pPr>
            <w:ind w:left="900"/>
          </w:pPr>
        </w:pPrChange>
      </w:pPr>
      <w:ins w:id="115" w:author="Nicholas Gallimore" w:date="2014-05-05T14:49:00Z">
        <w:r w:rsidRPr="005F6793">
          <w:rPr>
            <w:i/>
          </w:rPr>
          <w:t xml:space="preserve">Birch competition is a minor affliction compared with this weevil, whose progeny kill the pine’s </w:t>
        </w:r>
        <w:r>
          <w:rPr>
            <w:i/>
          </w:rPr>
          <w:t>leader and thus deform the tree</w:t>
        </w:r>
      </w:ins>
      <w:ins w:id="116" w:author="Nicholas Gallimore" w:date="2014-05-05T14:50:00Z">
        <w:r>
          <w:rPr>
            <w:i/>
          </w:rPr>
          <w:t>. (Leopold, 70)</w:t>
        </w:r>
      </w:ins>
    </w:p>
    <w:p w14:paraId="53CE49C4" w14:textId="77777777" w:rsidR="000101D3" w:rsidRPr="000101D3" w:rsidRDefault="000101D3" w:rsidP="000101D3">
      <w:pPr>
        <w:ind w:left="900"/>
        <w:rPr>
          <w:ins w:id="117" w:author="Nicholas Gallimore" w:date="2014-05-05T14:46:00Z"/>
          <w:i/>
          <w:rPrChange w:id="118" w:author="Nicholas Gallimore" w:date="2014-05-05T14:49:00Z">
            <w:rPr>
              <w:ins w:id="119" w:author="Nicholas Gallimore" w:date="2014-05-05T14:46:00Z"/>
            </w:rPr>
          </w:rPrChange>
        </w:rPr>
        <w:pPrChange w:id="120" w:author="Nicholas Gallimore" w:date="2014-05-05T14:49:00Z">
          <w:pPr>
            <w:spacing w:line="480" w:lineRule="auto"/>
          </w:pPr>
        </w:pPrChange>
      </w:pPr>
    </w:p>
    <w:p w14:paraId="722B61A2" w14:textId="382A839F" w:rsidR="00BC1A34" w:rsidRDefault="00306384" w:rsidP="00BC1A34">
      <w:pPr>
        <w:ind w:firstLine="720"/>
        <w:rPr>
          <w:ins w:id="121" w:author="Nicholas Gallimore" w:date="2014-05-05T14:48:00Z"/>
        </w:rPr>
        <w:pPrChange w:id="122" w:author="Nicholas Gallimore" w:date="2014-05-05T14:46:00Z">
          <w:pPr>
            <w:spacing w:line="480" w:lineRule="auto"/>
          </w:pPr>
        </w:pPrChange>
      </w:pPr>
      <w:ins w:id="123" w:author="Nicholas Gallimore" w:date="2014-05-05T14:37:00Z">
        <w:r>
          <w:t xml:space="preserve">While Leopold does what he does for the </w:t>
        </w:r>
      </w:ins>
      <w:ins w:id="124" w:author="Nicholas Gallimore" w:date="2014-05-05T14:39:00Z">
        <w:r w:rsidR="008E6DE1">
          <w:t>“</w:t>
        </w:r>
      </w:ins>
      <w:ins w:id="125" w:author="Nicholas Gallimore" w:date="2014-05-05T14:37:00Z">
        <w:r>
          <w:t>good of the land</w:t>
        </w:r>
      </w:ins>
      <w:ins w:id="126" w:author="Nicholas Gallimore" w:date="2014-05-05T14:39:00Z">
        <w:r w:rsidR="008E6DE1">
          <w:t>”</w:t>
        </w:r>
      </w:ins>
      <w:ins w:id="127" w:author="Nicholas Gallimore" w:date="2014-05-05T14:37:00Z">
        <w:r>
          <w:t xml:space="preserve">, Berry does what he does out of the human need to wield nature. If Berry was </w:t>
        </w:r>
      </w:ins>
      <w:ins w:id="128" w:author="Nicholas Gallimore" w:date="2014-05-05T14:43:00Z">
        <w:r w:rsidR="00BC1A34">
          <w:t>interjected in the situation where Leopold encounters the</w:t>
        </w:r>
      </w:ins>
      <w:ins w:id="129" w:author="Nicholas Gallimore" w:date="2014-05-05T14:37:00Z">
        <w:r w:rsidR="00BC1A34">
          <w:t xml:space="preserve"> affliction of </w:t>
        </w:r>
        <w:r>
          <w:t>a weevil</w:t>
        </w:r>
        <w:r w:rsidR="00BC1A34">
          <w:t xml:space="preserve"> </w:t>
        </w:r>
        <w:r w:rsidR="000101D3">
          <w:t>on page 70 of the Leopold text.</w:t>
        </w:r>
      </w:ins>
    </w:p>
    <w:p w14:paraId="755BFCF1" w14:textId="15814E4A" w:rsidR="00306384" w:rsidRDefault="00BC1A34" w:rsidP="00BC1A34">
      <w:pPr>
        <w:rPr>
          <w:ins w:id="130" w:author="Nicholas Gallimore" w:date="2014-05-05T14:37:00Z"/>
        </w:rPr>
        <w:pPrChange w:id="131" w:author="Nicholas Gallimore" w:date="2014-05-05T14:49:00Z">
          <w:pPr>
            <w:spacing w:line="480" w:lineRule="auto"/>
          </w:pPr>
        </w:pPrChange>
      </w:pPr>
      <w:ins w:id="132" w:author="Nicholas Gallimore" w:date="2014-05-05T14:41:00Z">
        <w:r>
          <w:t xml:space="preserve">We can </w:t>
        </w:r>
      </w:ins>
      <w:ins w:id="133" w:author="Nicholas Gallimore" w:date="2014-05-05T14:47:00Z">
        <w:r>
          <w:t>see that they ultimately would have the same bias to prune the birch.</w:t>
        </w:r>
      </w:ins>
    </w:p>
    <w:p w14:paraId="79F14364" w14:textId="77777777" w:rsidR="00306384" w:rsidRDefault="00306384" w:rsidP="00306384">
      <w:pPr>
        <w:ind w:firstLine="720"/>
        <w:rPr>
          <w:ins w:id="134" w:author="Nicholas Gallimore" w:date="2014-05-05T14:37:00Z"/>
        </w:rPr>
        <w:pPrChange w:id="135" w:author="Nicholas Gallimore" w:date="2014-05-05T14:37:00Z">
          <w:pPr>
            <w:spacing w:line="480" w:lineRule="auto"/>
            <w:ind w:firstLine="720"/>
          </w:pPr>
        </w:pPrChange>
      </w:pPr>
    </w:p>
    <w:p w14:paraId="37B351F5" w14:textId="305DB127" w:rsidR="00306384" w:rsidRDefault="000101D3" w:rsidP="00306384">
      <w:pPr>
        <w:ind w:firstLine="720"/>
        <w:rPr>
          <w:ins w:id="136" w:author="Nicholas Gallimore" w:date="2014-05-05T14:51:00Z"/>
        </w:rPr>
        <w:pPrChange w:id="137" w:author="Nicholas Gallimore" w:date="2014-05-05T14:37:00Z">
          <w:pPr>
            <w:spacing w:line="480" w:lineRule="auto"/>
            <w:ind w:firstLine="720"/>
          </w:pPr>
        </w:pPrChange>
      </w:pPr>
      <w:ins w:id="138" w:author="Nicholas Gallimore" w:date="2014-05-05T14:51:00Z">
        <w:r>
          <w:t>Put quote</w:t>
        </w:r>
      </w:ins>
    </w:p>
    <w:p w14:paraId="15620468" w14:textId="77777777" w:rsidR="000101D3" w:rsidRDefault="000101D3" w:rsidP="00306384">
      <w:pPr>
        <w:ind w:firstLine="720"/>
        <w:pPrChange w:id="139" w:author="Nicholas Gallimore" w:date="2014-05-05T14:37:00Z">
          <w:pPr>
            <w:spacing w:line="480" w:lineRule="auto"/>
            <w:ind w:firstLine="720"/>
          </w:pPr>
        </w:pPrChange>
      </w:pPr>
    </w:p>
    <w:p w14:paraId="173F8E78" w14:textId="26A5C869" w:rsidR="000C60A3" w:rsidRPr="00DD4917" w:rsidRDefault="0055098D" w:rsidP="00306384">
      <w:pPr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  <w:pPrChange w:id="140" w:author="Nicholas Gallimore" w:date="2014-05-05T14:37:00Z">
          <w:pPr>
            <w:spacing w:line="480" w:lineRule="auto"/>
            <w:ind w:firstLine="720"/>
          </w:pPr>
        </w:pPrChange>
      </w:pPr>
      <w:r>
        <w:t xml:space="preserve">On page </w:t>
      </w:r>
      <w:ins w:id="141" w:author="Nicholas Gallimore" w:date="2014-05-04T10:25:00Z">
        <w:r w:rsidR="000C60A3">
          <w:t>529</w:t>
        </w:r>
      </w:ins>
      <w:del w:id="142" w:author="Nicholas Gallimore" w:date="2014-05-04T10:24:00Z">
        <w:r w:rsidDel="000C60A3">
          <w:delText>529</w:delText>
        </w:r>
      </w:del>
      <w:r w:rsidR="008821FA">
        <w:t>, Berry notes</w:t>
      </w:r>
      <w:r>
        <w:t xml:space="preserve"> “humans should learn to behave properly with respect to nature so as to place their domestic economy harmoniously upon and within the sustaining and surrounding wilderness </w:t>
      </w:r>
      <w:del w:id="143" w:author="Nicholas Gallimore" w:date="2014-05-04T09:47:00Z">
        <w:r w:rsidDel="00576918">
          <w:delText>. . .</w:delText>
        </w:r>
      </w:del>
      <w:r>
        <w:t>” and that is “how</w:t>
      </w:r>
      <w:r w:rsidR="0069523D">
        <w:t xml:space="preserve"> the branches intertwine </w:t>
      </w:r>
      <w:r w:rsidR="00A96888">
        <w:t>”</w:t>
      </w:r>
      <w:r w:rsidR="0069523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tie the knot </w:t>
      </w:r>
      <w:r w:rsidR="0069523D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between Mother Nature’s “respectable husbanding”</w:t>
      </w:r>
      <w:del w:id="144" w:author="Nicholas Gallimore" w:date="2014-05-04T12:17:00Z">
        <w:r w:rsidR="0069523D" w:rsidDel="0009252C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delText xml:space="preserve"> (Berry 517)</w:delText>
        </w:r>
      </w:del>
      <w:r w:rsidR="0069523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the Lord’s “signature </w:t>
      </w:r>
      <w:r w:rsidR="00DD4917">
        <w:rPr>
          <w:rFonts w:ascii="Times New Roman" w:eastAsia="Times New Roman" w:hAnsi="Times New Roman" w:cs="Times New Roman"/>
          <w:color w:val="000000"/>
          <w:shd w:val="clear" w:color="auto" w:fill="FFFFFF"/>
        </w:rPr>
        <w:t>on the face”</w:t>
      </w:r>
      <w:ins w:id="145" w:author="Nicholas Gallimore" w:date="2014-05-04T12:17:00Z">
        <w:r w:rsidR="0009252C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 (</w:t>
        </w:r>
      </w:ins>
      <w:ins w:id="146" w:author="Nicholas Gallimore" w:date="2014-05-05T14:41:00Z">
        <w:r w:rsidR="008E6DE1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Leopold 67)</w:t>
        </w:r>
      </w:ins>
      <w:r w:rsidR="00DD49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</w:t>
      </w:r>
      <w:ins w:id="147" w:author="Nicholas Gallimore" w:date="2014-05-05T14:41:00Z">
        <w:r w:rsidR="008E6DE1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 the</w:t>
        </w:r>
      </w:ins>
      <w:del w:id="148" w:author="Nicholas Gallimore" w:date="2014-05-05T14:41:00Z">
        <w:r w:rsidR="00DD4917" w:rsidDel="008E6DE1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delText xml:space="preserve"> Leopold’s</w:delText>
        </w:r>
      </w:del>
      <w:r w:rsidR="00DD49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land.</w:t>
      </w:r>
      <w:ins w:id="149" w:author="Nicholas Gallimore" w:date="2014-05-04T12:18:00Z">
        <w:r w:rsidR="0009252C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 (67)</w:t>
        </w:r>
      </w:ins>
    </w:p>
    <w:p w14:paraId="411CEB7E" w14:textId="77777777" w:rsidR="00951C96" w:rsidRDefault="00951C96" w:rsidP="00306384">
      <w:pPr>
        <w:rPr>
          <w:ins w:id="150" w:author="Nicholas Gallimore" w:date="2014-05-05T14:52:00Z"/>
        </w:rPr>
        <w:pPrChange w:id="151" w:author="Nicholas Gallimore" w:date="2014-05-05T14:37:00Z">
          <w:pPr>
            <w:spacing w:line="480" w:lineRule="auto"/>
            <w:ind w:firstLine="720"/>
          </w:pPr>
        </w:pPrChange>
      </w:pPr>
    </w:p>
    <w:p w14:paraId="49560792" w14:textId="046D5551" w:rsidR="000101D3" w:rsidRDefault="000101D3" w:rsidP="00306384">
      <w:pPr>
        <w:rPr>
          <w:ins w:id="152" w:author="Nicholas Gallimore" w:date="2014-05-05T14:52:00Z"/>
        </w:rPr>
        <w:pPrChange w:id="153" w:author="Nicholas Gallimore" w:date="2014-05-05T14:37:00Z">
          <w:pPr>
            <w:spacing w:line="480" w:lineRule="auto"/>
            <w:ind w:firstLine="720"/>
          </w:pPr>
        </w:pPrChange>
      </w:pPr>
      <w:ins w:id="154" w:author="Nicholas Gallimore" w:date="2014-05-05T14:52:00Z">
        <w:r>
          <w:t xml:space="preserve">On page 525, </w:t>
        </w:r>
        <w:proofErr w:type="gramStart"/>
        <w:r>
          <w:t>wh</w:t>
        </w:r>
        <w:proofErr w:type="gramEnd"/>
      </w:ins>
    </w:p>
    <w:p w14:paraId="6C4FB816" w14:textId="77777777" w:rsidR="000101D3" w:rsidRDefault="000101D3" w:rsidP="00306384">
      <w:pPr>
        <w:rPr>
          <w:ins w:id="155" w:author="Nicholas Gallimore" w:date="2014-05-05T14:09:00Z"/>
        </w:rPr>
        <w:pPrChange w:id="156" w:author="Nicholas Gallimore" w:date="2014-05-05T14:37:00Z">
          <w:pPr>
            <w:spacing w:line="480" w:lineRule="auto"/>
            <w:ind w:firstLine="720"/>
          </w:pPr>
        </w:pPrChange>
      </w:pPr>
    </w:p>
    <w:p w14:paraId="3BC1DCC7" w14:textId="47149A7C" w:rsidR="000C60A3" w:rsidRPr="00DD4917" w:rsidDel="00951C96" w:rsidRDefault="007113BA" w:rsidP="00306384">
      <w:pPr>
        <w:ind w:firstLine="720"/>
        <w:rPr>
          <w:del w:id="157" w:author="Nicholas Gallimore" w:date="2014-05-05T14:10:00Z"/>
        </w:rPr>
        <w:pPrChange w:id="158" w:author="Nicholas Gallimore" w:date="2014-05-05T14:37:00Z">
          <w:pPr>
            <w:spacing w:line="480" w:lineRule="auto"/>
            <w:ind w:firstLine="720"/>
          </w:pPr>
        </w:pPrChange>
      </w:pPr>
      <w:del w:id="159" w:author="Nicholas Gallimore" w:date="2014-05-05T14:10:00Z">
        <w:r w:rsidDel="00951C96">
          <w:delText xml:space="preserve">Through Mother Nature’s </w:delText>
        </w:r>
      </w:del>
      <w:del w:id="160" w:author="Nicholas Gallimore" w:date="2014-05-04T09:46:00Z">
        <w:r w:rsidDel="00576918">
          <w:delText xml:space="preserve">(or parts of thesis) </w:delText>
        </w:r>
      </w:del>
      <w:del w:id="161" w:author="Nicholas Gallimore" w:date="2014-05-05T14:10:00Z">
        <w:r w:rsidR="00D03C76" w:rsidDel="00951C96">
          <w:delText xml:space="preserve">gift of a </w:delText>
        </w:r>
        <w:r w:rsidR="00D03C76" w:rsidRPr="00A96888" w:rsidDel="00951C96">
          <w:rPr>
            <w:i/>
          </w:rPr>
          <w:delText>particular tool</w:delText>
        </w:r>
        <w:r w:rsidR="00D03C76" w:rsidDel="00951C96">
          <w:delText>, it appears as if I</w:delText>
        </w:r>
        <w:r w:rsidR="007E20D1" w:rsidDel="00951C96">
          <w:delText xml:space="preserve"> have finally </w:delText>
        </w:r>
        <w:r w:rsidR="00981669" w:rsidDel="00951C96">
          <w:delText>reconciled</w:delText>
        </w:r>
        <w:r w:rsidR="007E20D1" w:rsidDel="00951C96">
          <w:delText xml:space="preserve"> Leopold </w:delText>
        </w:r>
        <w:r w:rsidR="00D03C76" w:rsidDel="00951C96">
          <w:delText>stewardshi</w:delText>
        </w:r>
        <w:r w:rsidR="007E20D1" w:rsidDel="00951C96">
          <w:delText xml:space="preserve">p, </w:delText>
        </w:r>
        <w:r w:rsidR="00D03C76" w:rsidDel="00951C96">
          <w:delText>and</w:delText>
        </w:r>
      </w:del>
      <w:del w:id="162" w:author="Nicholas Gallimore" w:date="2014-05-04T10:28:00Z">
        <w:r w:rsidR="00D03C76" w:rsidDel="000C60A3">
          <w:delText xml:space="preserve"> </w:delText>
        </w:r>
        <w:r w:rsidR="007E20D1" w:rsidDel="000C60A3">
          <w:delText xml:space="preserve">a </w:delText>
        </w:r>
      </w:del>
      <w:del w:id="163" w:author="Nicholas Gallimore" w:date="2014-05-05T14:10:00Z">
        <w:r w:rsidR="007E20D1" w:rsidDel="00951C96">
          <w:delText>sustainable</w:delText>
        </w:r>
        <w:r w:rsidR="00D03C76" w:rsidDel="00951C96">
          <w:delText xml:space="preserve"> </w:delText>
        </w:r>
        <w:r w:rsidR="007E20D1" w:rsidDel="00951C96">
          <w:delText>balance to Berry w</w:delText>
        </w:r>
        <w:r w:rsidR="00D03C76" w:rsidDel="00951C96">
          <w:delText>ithout breaking the fundament</w:delText>
        </w:r>
        <w:r w:rsidR="007E20D1" w:rsidDel="00951C96">
          <w:delText>al rules present in both essays.</w:delText>
        </w:r>
        <w:r w:rsidR="00D03C76" w:rsidDel="00951C96">
          <w:delText xml:space="preserve"> </w:delText>
        </w:r>
        <w:r w:rsidR="007E20D1" w:rsidDel="00951C96">
          <w:delText>I conclu</w:delText>
        </w:r>
      </w:del>
      <w:del w:id="164" w:author="Nicholas Gallimore" w:date="2014-05-04T10:32:00Z">
        <w:r w:rsidR="007E20D1" w:rsidDel="004A0726">
          <w:delText>de</w:delText>
        </w:r>
      </w:del>
      <w:del w:id="165" w:author="Nicholas Gallimore" w:date="2014-05-04T10:29:00Z">
        <w:r w:rsidR="007E20D1" w:rsidDel="004A0726">
          <w:delText xml:space="preserve"> </w:delText>
        </w:r>
      </w:del>
      <w:del w:id="166" w:author="Nicholas Gallimore" w:date="2014-05-04T10:33:00Z">
        <w:r w:rsidR="007E20D1" w:rsidDel="004A0726">
          <w:delText>while</w:delText>
        </w:r>
      </w:del>
      <w:del w:id="167" w:author="Nicholas Gallimore" w:date="2014-05-05T14:10:00Z">
        <w:r w:rsidR="00D03C76" w:rsidDel="00951C96">
          <w:delText xml:space="preserve"> </w:delText>
        </w:r>
      </w:del>
      <w:del w:id="168" w:author="Nicholas Gallimore" w:date="2014-05-04T10:34:00Z">
        <w:r w:rsidR="00D03C76" w:rsidDel="004A0726">
          <w:delText>b</w:delText>
        </w:r>
        <w:r w:rsidR="006624FA" w:rsidDel="004A0726">
          <w:rPr>
            <w:rFonts w:ascii="Cambria" w:hAnsi="Cambria"/>
            <w:color w:val="000000"/>
          </w:rPr>
          <w:delText xml:space="preserve">oth </w:delText>
        </w:r>
      </w:del>
      <w:del w:id="169" w:author="Nicholas Gallimore" w:date="2014-05-05T14:10:00Z">
        <w:r w:rsidR="006624FA" w:rsidDel="00951C96">
          <w:rPr>
            <w:rFonts w:ascii="Cambria" w:hAnsi="Cambria"/>
            <w:color w:val="000000"/>
          </w:rPr>
          <w:delText>Leopold and Berry</w:delText>
        </w:r>
        <w:r w:rsidR="007E20D1" w:rsidDel="00951C96">
          <w:rPr>
            <w:rFonts w:ascii="Cambria" w:hAnsi="Cambria"/>
            <w:color w:val="000000"/>
          </w:rPr>
          <w:delText xml:space="preserve"> take two distinct paths, they ultimately equally value the land.</w:delText>
        </w:r>
      </w:del>
    </w:p>
    <w:p w14:paraId="0B299B3E" w14:textId="77777777" w:rsidR="000101D3" w:rsidRDefault="00A266D3" w:rsidP="00306384">
      <w:pPr>
        <w:ind w:firstLine="720"/>
        <w:rPr>
          <w:ins w:id="170" w:author="Nicholas Gallimore" w:date="2014-05-05T14:53:00Z"/>
          <w:rFonts w:ascii="Cambria" w:hAnsi="Cambria"/>
          <w:color w:val="000000"/>
        </w:rPr>
        <w:pPrChange w:id="171" w:author="Nicholas Gallimore" w:date="2014-05-05T14:37:00Z">
          <w:pPr>
            <w:spacing w:line="480" w:lineRule="auto"/>
            <w:ind w:firstLine="720"/>
          </w:pPr>
        </w:pPrChange>
      </w:pPr>
      <w:del w:id="172" w:author="Nicholas Gallimore" w:date="2014-05-04T10:38:00Z">
        <w:r w:rsidDel="004A0726">
          <w:rPr>
            <w:rFonts w:ascii="Cambria" w:hAnsi="Cambria"/>
            <w:color w:val="000000"/>
          </w:rPr>
          <w:delText xml:space="preserve">Even </w:delText>
        </w:r>
      </w:del>
      <w:ins w:id="173" w:author="Nicholas Gallimore" w:date="2014-05-04T10:38:00Z">
        <w:r w:rsidR="004A0726">
          <w:rPr>
            <w:rFonts w:ascii="Cambria" w:hAnsi="Cambria"/>
            <w:color w:val="000000"/>
          </w:rPr>
          <w:t xml:space="preserve">Now, </w:t>
        </w:r>
      </w:ins>
      <w:del w:id="174" w:author="Nicholas Gallimore" w:date="2014-05-04T10:38:00Z">
        <w:r w:rsidDel="004A0726">
          <w:rPr>
            <w:rFonts w:ascii="Cambria" w:hAnsi="Cambria"/>
            <w:color w:val="000000"/>
          </w:rPr>
          <w:delText xml:space="preserve">though </w:delText>
        </w:r>
      </w:del>
      <w:r>
        <w:rPr>
          <w:rFonts w:ascii="Cambria" w:hAnsi="Cambria"/>
          <w:color w:val="000000"/>
        </w:rPr>
        <w:t xml:space="preserve">I </w:t>
      </w:r>
      <w:ins w:id="175" w:author="Nicholas Gallimore" w:date="2014-05-04T10:38:00Z">
        <w:r w:rsidR="004A0726">
          <w:rPr>
            <w:rFonts w:ascii="Cambria" w:hAnsi="Cambria"/>
            <w:color w:val="000000"/>
          </w:rPr>
          <w:t xml:space="preserve">must attempt to </w:t>
        </w:r>
      </w:ins>
      <w:del w:id="176" w:author="Nicholas Gallimore" w:date="2014-05-04T10:38:00Z">
        <w:r w:rsidDel="004A0726">
          <w:rPr>
            <w:rFonts w:ascii="Cambria" w:hAnsi="Cambria"/>
            <w:color w:val="000000"/>
          </w:rPr>
          <w:delText xml:space="preserve">have </w:delText>
        </w:r>
      </w:del>
      <w:r>
        <w:rPr>
          <w:rFonts w:ascii="Cambria" w:hAnsi="Cambria"/>
          <w:color w:val="000000"/>
        </w:rPr>
        <w:t>interject</w:t>
      </w:r>
      <w:del w:id="177" w:author="Nicholas Gallimore" w:date="2014-05-04T10:43:00Z">
        <w:r w:rsidDel="00A23F2C">
          <w:rPr>
            <w:rFonts w:ascii="Cambria" w:hAnsi="Cambria"/>
            <w:color w:val="000000"/>
          </w:rPr>
          <w:delText>ed</w:delText>
        </w:r>
      </w:del>
      <w:r>
        <w:rPr>
          <w:rFonts w:ascii="Cambria" w:hAnsi="Cambria"/>
          <w:color w:val="000000"/>
        </w:rPr>
        <w:t xml:space="preserve"> </w:t>
      </w:r>
      <w:ins w:id="178" w:author="Nicholas Gallimore" w:date="2014-05-04T10:39:00Z">
        <w:r w:rsidR="00A23F2C">
          <w:rPr>
            <w:rFonts w:ascii="Cambria" w:hAnsi="Cambria"/>
            <w:color w:val="000000"/>
          </w:rPr>
          <w:t>Leopold into</w:t>
        </w:r>
      </w:ins>
      <w:ins w:id="179" w:author="Nicholas Gallimore" w:date="2014-05-04T10:43:00Z">
        <w:r w:rsidR="00A23F2C">
          <w:rPr>
            <w:rFonts w:ascii="Cambria" w:hAnsi="Cambria"/>
            <w:color w:val="000000"/>
          </w:rPr>
          <w:t xml:space="preserve"> the</w:t>
        </w:r>
      </w:ins>
      <w:ins w:id="180" w:author="Nicholas Gallimore" w:date="2014-05-04T10:44:00Z">
        <w:r w:rsidR="0046403B">
          <w:rPr>
            <w:rFonts w:ascii="Cambria" w:hAnsi="Cambria"/>
            <w:color w:val="000000"/>
          </w:rPr>
          <w:t xml:space="preserve"> governing walls of Berry. </w:t>
        </w:r>
      </w:ins>
      <w:del w:id="181" w:author="Nicholas Gallimore" w:date="2014-05-04T12:16:00Z">
        <w:r w:rsidDel="0046403B">
          <w:rPr>
            <w:rFonts w:ascii="Cambria" w:hAnsi="Cambria"/>
            <w:color w:val="000000"/>
          </w:rPr>
          <w:delText>Berry</w:delText>
        </w:r>
      </w:del>
      <w:del w:id="182" w:author="Nicholas Gallimore" w:date="2014-05-04T10:39:00Z">
        <w:r w:rsidDel="00A23F2C">
          <w:rPr>
            <w:rFonts w:ascii="Cambria" w:hAnsi="Cambria"/>
            <w:color w:val="000000"/>
          </w:rPr>
          <w:delText xml:space="preserve"> into Leopold</w:delText>
        </w:r>
      </w:del>
      <w:del w:id="183" w:author="Nicholas Gallimore" w:date="2014-05-04T10:45:00Z">
        <w:r w:rsidDel="00A23F2C">
          <w:rPr>
            <w:rFonts w:ascii="Cambria" w:hAnsi="Cambria"/>
            <w:color w:val="000000"/>
          </w:rPr>
          <w:delText>’s</w:delText>
        </w:r>
      </w:del>
      <w:del w:id="184" w:author="Nicholas Gallimore" w:date="2014-05-04T12:15:00Z">
        <w:r w:rsidDel="0046403B">
          <w:rPr>
            <w:rFonts w:ascii="Cambria" w:hAnsi="Cambria"/>
            <w:color w:val="000000"/>
          </w:rPr>
          <w:delText xml:space="preserve"> </w:delText>
        </w:r>
      </w:del>
      <w:del w:id="185" w:author="Nicholas Gallimore" w:date="2014-05-04T10:43:00Z">
        <w:r w:rsidDel="00A23F2C">
          <w:rPr>
            <w:rFonts w:ascii="Cambria" w:hAnsi="Cambria"/>
            <w:color w:val="000000"/>
          </w:rPr>
          <w:delText>bia</w:delText>
        </w:r>
      </w:del>
      <w:del w:id="186" w:author="Nicholas Gallimore" w:date="2014-05-04T10:44:00Z">
        <w:r w:rsidDel="00A23F2C">
          <w:rPr>
            <w:rFonts w:ascii="Cambria" w:hAnsi="Cambria"/>
            <w:color w:val="000000"/>
          </w:rPr>
          <w:delText>s</w:delText>
        </w:r>
      </w:del>
      <w:del w:id="187" w:author="Nicholas Gallimore" w:date="2014-05-04T10:47:00Z">
        <w:r w:rsidDel="00A23F2C">
          <w:rPr>
            <w:rFonts w:ascii="Cambria" w:hAnsi="Cambria"/>
            <w:color w:val="000000"/>
          </w:rPr>
          <w:delText>,</w:delText>
        </w:r>
      </w:del>
      <w:del w:id="188" w:author="Nicholas Gallimore" w:date="2014-05-04T10:46:00Z">
        <w:r w:rsidDel="00A23F2C">
          <w:rPr>
            <w:rFonts w:ascii="Cambria" w:hAnsi="Cambria"/>
            <w:color w:val="000000"/>
          </w:rPr>
          <w:delText xml:space="preserve"> </w:delText>
        </w:r>
      </w:del>
      <w:r>
        <w:rPr>
          <w:rFonts w:ascii="Cambria" w:hAnsi="Cambria"/>
          <w:color w:val="000000"/>
        </w:rPr>
        <w:t xml:space="preserve">I still must meet the challenge </w:t>
      </w:r>
      <w:r w:rsidR="002B6829">
        <w:rPr>
          <w:rFonts w:ascii="Cambria" w:hAnsi="Cambria"/>
          <w:color w:val="000000"/>
        </w:rPr>
        <w:t xml:space="preserve">of examining Berry’s possible actions, perspective or motivations. </w:t>
      </w:r>
    </w:p>
    <w:p w14:paraId="115555A2" w14:textId="77777777" w:rsidR="000101D3" w:rsidRDefault="000101D3" w:rsidP="00306384">
      <w:pPr>
        <w:ind w:firstLine="720"/>
        <w:rPr>
          <w:ins w:id="189" w:author="Nicholas Gallimore" w:date="2014-05-05T14:54:00Z"/>
          <w:rFonts w:ascii="Cambria" w:hAnsi="Cambria"/>
          <w:color w:val="000000"/>
        </w:rPr>
        <w:pPrChange w:id="190" w:author="Nicholas Gallimore" w:date="2014-05-05T14:37:00Z">
          <w:pPr>
            <w:spacing w:line="480" w:lineRule="auto"/>
            <w:ind w:firstLine="720"/>
          </w:pPr>
        </w:pPrChange>
      </w:pPr>
    </w:p>
    <w:p w14:paraId="25645622" w14:textId="17171F74" w:rsidR="00AB35F3" w:rsidRPr="00AB35F3" w:rsidRDefault="00AB35F3" w:rsidP="00AB35F3">
      <w:pPr>
        <w:pStyle w:val="ListParagraph"/>
        <w:numPr>
          <w:ilvl w:val="0"/>
          <w:numId w:val="1"/>
        </w:numPr>
        <w:jc w:val="center"/>
        <w:rPr>
          <w:ins w:id="191" w:author="Nicholas Gallimore" w:date="2014-05-05T14:54:00Z"/>
          <w:rFonts w:ascii="Cambria" w:hAnsi="Cambria"/>
          <w:i/>
          <w:color w:val="000000"/>
          <w:rPrChange w:id="192" w:author="Nicholas Gallimore" w:date="2014-05-05T14:54:00Z">
            <w:rPr>
              <w:ins w:id="193" w:author="Nicholas Gallimore" w:date="2014-05-05T14:54:00Z"/>
            </w:rPr>
          </w:rPrChange>
        </w:rPr>
        <w:pPrChange w:id="194" w:author="Nicholas Gallimore" w:date="2014-05-05T14:55:00Z">
          <w:pPr>
            <w:spacing w:line="480" w:lineRule="auto"/>
            <w:ind w:firstLine="720"/>
          </w:pPr>
        </w:pPrChange>
      </w:pPr>
      <w:ins w:id="195" w:author="Nicholas Gallimore" w:date="2014-05-05T14:54:00Z">
        <w:r w:rsidRPr="00AB35F3">
          <w:rPr>
            <w:rFonts w:ascii="Cambria" w:hAnsi="Cambria"/>
            <w:i/>
            <w:color w:val="000000"/>
            <w:rPrChange w:id="196" w:author="Nicholas Gallimore" w:date="2014-05-05T14:54:00Z">
              <w:rPr/>
            </w:rPrChange>
          </w:rPr>
          <w:t>What is here?</w:t>
        </w:r>
      </w:ins>
    </w:p>
    <w:p w14:paraId="2A18DE5B" w14:textId="68A391BB" w:rsidR="00AB35F3" w:rsidRPr="00AB35F3" w:rsidRDefault="00AB35F3" w:rsidP="00AB35F3">
      <w:pPr>
        <w:pStyle w:val="ListParagraph"/>
        <w:numPr>
          <w:ilvl w:val="0"/>
          <w:numId w:val="1"/>
        </w:numPr>
        <w:jc w:val="center"/>
        <w:rPr>
          <w:ins w:id="197" w:author="Nicholas Gallimore" w:date="2014-05-05T14:54:00Z"/>
          <w:rFonts w:ascii="Cambria" w:hAnsi="Cambria"/>
          <w:i/>
          <w:color w:val="000000"/>
          <w:rPrChange w:id="198" w:author="Nicholas Gallimore" w:date="2014-05-05T14:54:00Z">
            <w:rPr>
              <w:ins w:id="199" w:author="Nicholas Gallimore" w:date="2014-05-05T14:54:00Z"/>
              <w:rFonts w:ascii="Cambria" w:hAnsi="Cambria"/>
              <w:color w:val="000000"/>
            </w:rPr>
          </w:rPrChange>
        </w:rPr>
        <w:pPrChange w:id="200" w:author="Nicholas Gallimore" w:date="2014-05-05T14:55:00Z">
          <w:pPr>
            <w:spacing w:line="480" w:lineRule="auto"/>
            <w:ind w:firstLine="720"/>
          </w:pPr>
        </w:pPrChange>
      </w:pPr>
      <w:ins w:id="201" w:author="Nicholas Gallimore" w:date="2014-05-05T14:54:00Z">
        <w:r w:rsidRPr="00AB35F3">
          <w:rPr>
            <w:rFonts w:ascii="Cambria" w:hAnsi="Cambria"/>
            <w:i/>
            <w:color w:val="000000"/>
            <w:rPrChange w:id="202" w:author="Nicholas Gallimore" w:date="2014-05-05T14:54:00Z">
              <w:rPr>
                <w:rFonts w:ascii="Cambria" w:hAnsi="Cambria"/>
                <w:color w:val="000000"/>
              </w:rPr>
            </w:rPrChange>
          </w:rPr>
          <w:t>What will nature permit us to do here?</w:t>
        </w:r>
      </w:ins>
    </w:p>
    <w:p w14:paraId="661AB169" w14:textId="6A8B1B67" w:rsidR="00AB35F3" w:rsidRPr="00AB35F3" w:rsidRDefault="00AB35F3" w:rsidP="00AB35F3">
      <w:pPr>
        <w:pStyle w:val="ListParagraph"/>
        <w:numPr>
          <w:ilvl w:val="0"/>
          <w:numId w:val="1"/>
        </w:numPr>
        <w:jc w:val="center"/>
        <w:rPr>
          <w:ins w:id="203" w:author="Nicholas Gallimore" w:date="2014-05-05T14:54:00Z"/>
          <w:rFonts w:ascii="Cambria" w:hAnsi="Cambria"/>
          <w:i/>
          <w:color w:val="000000"/>
          <w:rPrChange w:id="204" w:author="Nicholas Gallimore" w:date="2014-05-05T14:54:00Z">
            <w:rPr>
              <w:ins w:id="205" w:author="Nicholas Gallimore" w:date="2014-05-05T14:54:00Z"/>
              <w:rFonts w:ascii="Cambria" w:hAnsi="Cambria"/>
              <w:color w:val="000000"/>
            </w:rPr>
          </w:rPrChange>
        </w:rPr>
        <w:pPrChange w:id="206" w:author="Nicholas Gallimore" w:date="2014-05-05T14:55:00Z">
          <w:pPr>
            <w:spacing w:line="480" w:lineRule="auto"/>
            <w:ind w:firstLine="720"/>
          </w:pPr>
        </w:pPrChange>
      </w:pPr>
      <w:ins w:id="207" w:author="Nicholas Gallimore" w:date="2014-05-05T14:54:00Z">
        <w:r w:rsidRPr="00AB35F3">
          <w:rPr>
            <w:rFonts w:ascii="Cambria" w:hAnsi="Cambria"/>
            <w:i/>
            <w:color w:val="000000"/>
            <w:rPrChange w:id="208" w:author="Nicholas Gallimore" w:date="2014-05-05T14:54:00Z">
              <w:rPr>
                <w:rFonts w:ascii="Cambria" w:hAnsi="Cambria"/>
                <w:color w:val="000000"/>
              </w:rPr>
            </w:rPrChange>
          </w:rPr>
          <w:t>What will nature help us to do here? (Berry 525)</w:t>
        </w:r>
      </w:ins>
    </w:p>
    <w:p w14:paraId="224274E4" w14:textId="77777777" w:rsidR="00AB35F3" w:rsidRPr="00AB35F3" w:rsidRDefault="00AB35F3" w:rsidP="00AB35F3">
      <w:pPr>
        <w:pStyle w:val="ListParagraph"/>
        <w:ind w:left="1080"/>
        <w:rPr>
          <w:ins w:id="209" w:author="Nicholas Gallimore" w:date="2014-05-05T14:53:00Z"/>
          <w:rFonts w:ascii="Cambria" w:hAnsi="Cambria"/>
          <w:color w:val="000000"/>
          <w:rPrChange w:id="210" w:author="Nicholas Gallimore" w:date="2014-05-05T14:54:00Z">
            <w:rPr>
              <w:ins w:id="211" w:author="Nicholas Gallimore" w:date="2014-05-05T14:53:00Z"/>
            </w:rPr>
          </w:rPrChange>
        </w:rPr>
        <w:pPrChange w:id="212" w:author="Nicholas Gallimore" w:date="2014-05-05T14:54:00Z">
          <w:pPr>
            <w:spacing w:line="480" w:lineRule="auto"/>
            <w:ind w:firstLine="720"/>
          </w:pPr>
        </w:pPrChange>
      </w:pPr>
    </w:p>
    <w:p w14:paraId="2E652227" w14:textId="30488D36" w:rsidR="00A266D3" w:rsidRDefault="002B6829" w:rsidP="00306384">
      <w:pPr>
        <w:ind w:firstLine="720"/>
        <w:rPr>
          <w:ins w:id="213" w:author="Nicholas Gallimore" w:date="2014-05-05T14:53:00Z"/>
          <w:rFonts w:ascii="Cambria" w:hAnsi="Cambria"/>
          <w:color w:val="000000"/>
        </w:rPr>
        <w:pPrChange w:id="214" w:author="Nicholas Gallimore" w:date="2014-05-05T14:37:00Z">
          <w:pPr>
            <w:spacing w:line="480" w:lineRule="auto"/>
            <w:ind w:firstLine="720"/>
          </w:pPr>
        </w:pPrChange>
      </w:pPr>
      <w:r>
        <w:rPr>
          <w:rFonts w:ascii="Cambria" w:hAnsi="Cambria"/>
          <w:color w:val="000000"/>
        </w:rPr>
        <w:t>According to Berry,</w:t>
      </w:r>
      <w:r w:rsidR="00D018A1">
        <w:rPr>
          <w:rFonts w:ascii="Cambria" w:hAnsi="Cambria"/>
          <w:color w:val="000000"/>
        </w:rPr>
        <w:t xml:space="preserve"> it is vital that I consider the possibilities available</w:t>
      </w:r>
      <w:r w:rsidR="006A36C6">
        <w:rPr>
          <w:rFonts w:ascii="Cambria" w:hAnsi="Cambria"/>
          <w:color w:val="000000"/>
        </w:rPr>
        <w:t xml:space="preserve"> to </w:t>
      </w:r>
      <w:ins w:id="215" w:author="Nicholas Gallimore" w:date="2014-05-05T14:08:00Z">
        <w:r w:rsidR="00BD378D">
          <w:rPr>
            <w:rFonts w:ascii="Cambria" w:hAnsi="Cambria"/>
            <w:color w:val="000000"/>
          </w:rPr>
          <w:t>Leopold</w:t>
        </w:r>
      </w:ins>
      <w:del w:id="216" w:author="Nicholas Gallimore" w:date="2014-05-05T14:08:00Z">
        <w:r w:rsidR="006A36C6" w:rsidDel="00BD378D">
          <w:rPr>
            <w:rFonts w:ascii="Cambria" w:hAnsi="Cambria"/>
            <w:color w:val="000000"/>
          </w:rPr>
          <w:delText>me</w:delText>
        </w:r>
      </w:del>
      <w:r w:rsidR="006A36C6">
        <w:rPr>
          <w:rFonts w:ascii="Cambria" w:hAnsi="Cambria"/>
          <w:color w:val="000000"/>
        </w:rPr>
        <w:t xml:space="preserve"> and</w:t>
      </w:r>
      <w:r w:rsidR="00D018A1">
        <w:rPr>
          <w:rFonts w:ascii="Cambria" w:hAnsi="Cambria"/>
          <w:color w:val="000000"/>
        </w:rPr>
        <w:t xml:space="preserve"> </w:t>
      </w:r>
      <w:r w:rsidR="006A36C6">
        <w:rPr>
          <w:rFonts w:ascii="Cambria" w:hAnsi="Cambria"/>
          <w:color w:val="000000"/>
        </w:rPr>
        <w:t xml:space="preserve">the </w:t>
      </w:r>
      <w:r w:rsidR="00D018A1">
        <w:rPr>
          <w:rFonts w:ascii="Cambria" w:hAnsi="Cambria"/>
          <w:color w:val="000000"/>
        </w:rPr>
        <w:t>prov</w:t>
      </w:r>
      <w:r w:rsidR="006A36C6">
        <w:rPr>
          <w:rFonts w:ascii="Cambria" w:hAnsi="Cambria"/>
          <w:color w:val="000000"/>
        </w:rPr>
        <w:t xml:space="preserve">isions, as well as assistance granted </w:t>
      </w:r>
      <w:ins w:id="217" w:author="Nicholas Gallimore" w:date="2014-05-05T14:08:00Z">
        <w:r w:rsidR="00BD378D">
          <w:rPr>
            <w:rFonts w:ascii="Cambria" w:hAnsi="Cambria"/>
            <w:color w:val="000000"/>
          </w:rPr>
          <w:t>him</w:t>
        </w:r>
      </w:ins>
      <w:del w:id="218" w:author="Nicholas Gallimore" w:date="2014-05-05T14:08:00Z">
        <w:r w:rsidR="00D018A1" w:rsidDel="00BD378D">
          <w:rPr>
            <w:rFonts w:ascii="Cambria" w:hAnsi="Cambria"/>
            <w:color w:val="000000"/>
          </w:rPr>
          <w:delText>me</w:delText>
        </w:r>
      </w:del>
      <w:r w:rsidR="00D018A1">
        <w:rPr>
          <w:rFonts w:ascii="Cambria" w:hAnsi="Cambria"/>
          <w:color w:val="000000"/>
        </w:rPr>
        <w:t xml:space="preserve"> by nature</w:t>
      </w:r>
      <w:r w:rsidR="005E774D">
        <w:rPr>
          <w:rFonts w:ascii="Cambria" w:hAnsi="Cambria"/>
          <w:color w:val="000000"/>
        </w:rPr>
        <w:t xml:space="preserve"> </w:t>
      </w:r>
      <w:r w:rsidR="005E774D" w:rsidRPr="00AB35F3">
        <w:rPr>
          <w:rFonts w:ascii="Times New Roman" w:hAnsi="Times New Roman"/>
          <w:color w:val="000000"/>
          <w:rPrChange w:id="219" w:author="Nicholas Gallimore" w:date="2014-05-05T14:56:00Z">
            <w:rPr>
              <w:rFonts w:ascii="Cambria" w:hAnsi="Cambria"/>
              <w:color w:val="000000"/>
            </w:rPr>
          </w:rPrChange>
        </w:rPr>
        <w:t>(</w:t>
      </w:r>
      <w:r w:rsidR="005E774D" w:rsidRPr="00AB35F3">
        <w:rPr>
          <w:rFonts w:ascii="Times New Roman" w:eastAsia="Times New Roman" w:hAnsi="Times New Roman" w:cs="Arial"/>
          <w:color w:val="222222"/>
          <w:shd w:val="clear" w:color="auto" w:fill="FFFFFF"/>
          <w:rPrChange w:id="220" w:author="Nicholas Gallimore" w:date="2014-05-05T14:56:00Z">
            <w:rPr>
              <w:rFonts w:ascii="Arial" w:eastAsia="Times New Roman" w:hAnsi="Arial" w:cs="Arial"/>
              <w:color w:val="222222"/>
              <w:shd w:val="clear" w:color="auto" w:fill="FFFFFF"/>
            </w:rPr>
          </w:rPrChange>
        </w:rPr>
        <w:t>Berry</w:t>
      </w:r>
      <w:ins w:id="221" w:author="Nicholas Gallimore" w:date="2014-05-05T14:55:00Z">
        <w:r w:rsidR="00AB35F3" w:rsidRPr="00AB35F3">
          <w:rPr>
            <w:rFonts w:ascii="Times New Roman" w:eastAsia="Times New Roman" w:hAnsi="Times New Roman" w:cs="Arial"/>
            <w:color w:val="222222"/>
            <w:shd w:val="clear" w:color="auto" w:fill="FFFFFF"/>
            <w:rPrChange w:id="222" w:author="Nicholas Gallimore" w:date="2014-05-05T14:56:00Z">
              <w:rPr>
                <w:rFonts w:ascii="Arial" w:eastAsia="Times New Roman" w:hAnsi="Arial" w:cs="Arial"/>
                <w:color w:val="222222"/>
                <w:shd w:val="clear" w:color="auto" w:fill="FFFFFF"/>
              </w:rPr>
            </w:rPrChange>
          </w:rPr>
          <w:t xml:space="preserve"> </w:t>
        </w:r>
      </w:ins>
      <w:del w:id="223" w:author="Nicholas Gallimore" w:date="2014-05-05T14:55:00Z">
        <w:r w:rsidR="006A36C6" w:rsidRPr="00AB35F3" w:rsidDel="00AB35F3">
          <w:rPr>
            <w:rFonts w:ascii="Times New Roman" w:eastAsia="Times New Roman" w:hAnsi="Times New Roman" w:cs="Arial"/>
            <w:color w:val="222222"/>
            <w:shd w:val="clear" w:color="auto" w:fill="FFFFFF"/>
            <w:rPrChange w:id="224" w:author="Nicholas Gallimore" w:date="2014-05-05T14:56:00Z">
              <w:rPr>
                <w:rFonts w:ascii="Arial" w:eastAsia="Times New Roman" w:hAnsi="Arial" w:cs="Arial"/>
                <w:color w:val="222222"/>
                <w:shd w:val="clear" w:color="auto" w:fill="FFFFFF"/>
              </w:rPr>
            </w:rPrChange>
          </w:rPr>
          <w:delText>,</w:delText>
        </w:r>
      </w:del>
      <w:r w:rsidR="006A36C6" w:rsidRPr="00AB35F3">
        <w:rPr>
          <w:rFonts w:ascii="Times New Roman" w:eastAsia="Times New Roman" w:hAnsi="Times New Roman" w:cs="Arial"/>
          <w:color w:val="222222"/>
          <w:shd w:val="clear" w:color="auto" w:fill="FFFFFF"/>
          <w:rPrChange w:id="225" w:author="Nicholas Gallimore" w:date="2014-05-05T14:56:00Z">
            <w:rPr>
              <w:rFonts w:ascii="Arial" w:eastAsia="Times New Roman" w:hAnsi="Arial" w:cs="Arial"/>
              <w:color w:val="222222"/>
              <w:shd w:val="clear" w:color="auto" w:fill="FFFFFF"/>
            </w:rPr>
          </w:rPrChange>
        </w:rPr>
        <w:t>525</w:t>
      </w:r>
      <w:r w:rsidR="005E774D" w:rsidRPr="00AB35F3">
        <w:rPr>
          <w:rFonts w:ascii="Times New Roman" w:hAnsi="Times New Roman"/>
          <w:color w:val="000000"/>
          <w:rPrChange w:id="226" w:author="Nicholas Gallimore" w:date="2014-05-05T14:56:00Z">
            <w:rPr>
              <w:rFonts w:ascii="Cambria" w:hAnsi="Cambria"/>
              <w:color w:val="000000"/>
            </w:rPr>
          </w:rPrChange>
        </w:rPr>
        <w:t>)</w:t>
      </w:r>
      <w:r w:rsidR="00D018A1" w:rsidRPr="00AB35F3">
        <w:rPr>
          <w:rFonts w:ascii="Times New Roman" w:hAnsi="Times New Roman"/>
          <w:color w:val="000000"/>
          <w:rPrChange w:id="227" w:author="Nicholas Gallimore" w:date="2014-05-05T14:56:00Z">
            <w:rPr>
              <w:rFonts w:ascii="Cambria" w:hAnsi="Cambria"/>
              <w:color w:val="000000"/>
            </w:rPr>
          </w:rPrChange>
        </w:rPr>
        <w:t>.</w:t>
      </w:r>
    </w:p>
    <w:p w14:paraId="11C2D350" w14:textId="77777777" w:rsidR="000101D3" w:rsidRPr="006C550A" w:rsidRDefault="000101D3" w:rsidP="00306384">
      <w:pPr>
        <w:ind w:firstLine="720"/>
        <w:rPr>
          <w:rFonts w:eastAsia="Times New Roman" w:cs="Times New Roman"/>
        </w:rPr>
        <w:pPrChange w:id="228" w:author="Nicholas Gallimore" w:date="2014-05-05T14:37:00Z">
          <w:pPr>
            <w:spacing w:line="480" w:lineRule="auto"/>
            <w:ind w:firstLine="720"/>
          </w:pPr>
        </w:pPrChange>
      </w:pPr>
    </w:p>
    <w:p w14:paraId="5E67B5A2" w14:textId="04CE3340" w:rsidR="006B38AF" w:rsidRDefault="00951C96" w:rsidP="00306384">
      <w:pPr>
        <w:rPr>
          <w:ins w:id="229" w:author="Nicholas Gallimore" w:date="2014-05-04T11:12:00Z"/>
          <w:rFonts w:eastAsia="Times New Roman" w:cs="Times New Roman"/>
        </w:rPr>
        <w:pPrChange w:id="230" w:author="Nicholas Gallimore" w:date="2014-05-05T14:37:00Z">
          <w:pPr>
            <w:spacing w:line="480" w:lineRule="auto"/>
          </w:pPr>
        </w:pPrChange>
      </w:pPr>
      <w:ins w:id="231" w:author="Nicholas Gallimore" w:date="2014-05-05T14:12:00Z">
        <w:r>
          <w:rPr>
            <w:rFonts w:eastAsia="Times New Roman" w:cs="Times New Roman"/>
          </w:rPr>
          <w:t xml:space="preserve">However, I argue that Leopold does not demonstrate the </w:t>
        </w:r>
      </w:ins>
      <w:ins w:id="232" w:author="Nicholas Gallimore" w:date="2014-05-05T14:13:00Z">
        <w:r>
          <w:rPr>
            <w:rFonts w:eastAsia="Times New Roman" w:cs="Times New Roman"/>
          </w:rPr>
          <w:t xml:space="preserve">same need for </w:t>
        </w:r>
      </w:ins>
      <w:ins w:id="233" w:author="Nicholas Gallimore" w:date="2014-05-05T14:12:00Z">
        <w:r>
          <w:rPr>
            <w:rFonts w:eastAsia="Times New Roman" w:cs="Times New Roman"/>
          </w:rPr>
          <w:t xml:space="preserve">agricultural economics that Berry does. </w:t>
        </w:r>
      </w:ins>
    </w:p>
    <w:p w14:paraId="7C776501" w14:textId="77777777" w:rsidR="00951C96" w:rsidRPr="00DD4917" w:rsidRDefault="00951C96" w:rsidP="00306384">
      <w:pPr>
        <w:ind w:firstLine="720"/>
        <w:rPr>
          <w:ins w:id="234" w:author="Nicholas Gallimore" w:date="2014-05-05T14:10:00Z"/>
        </w:rPr>
        <w:pPrChange w:id="235" w:author="Nicholas Gallimore" w:date="2014-05-05T14:37:00Z">
          <w:pPr>
            <w:spacing w:line="480" w:lineRule="auto"/>
            <w:ind w:firstLine="720"/>
          </w:pPr>
        </w:pPrChange>
      </w:pPr>
      <w:ins w:id="236" w:author="Nicholas Gallimore" w:date="2014-05-05T14:10:00Z">
        <w:r>
          <w:t xml:space="preserve">Through Mother Nature’s gift of a </w:t>
        </w:r>
        <w:r w:rsidRPr="00A96888">
          <w:rPr>
            <w:i/>
          </w:rPr>
          <w:t>particular tool</w:t>
        </w:r>
        <w:r>
          <w:t xml:space="preserve">, it appears as if I have finally reconciled Leopold’s stewardship, and given a sustainable balance to Berry without breaking the fundamental rules present in both essays. I conclude hastily with </w:t>
        </w:r>
        <w:r>
          <w:rPr>
            <w:rFonts w:ascii="Cambria" w:hAnsi="Cambria"/>
            <w:color w:val="000000"/>
          </w:rPr>
          <w:t>Leopold and Berry take two distinct paths, they ultimately equally value the land.</w:t>
        </w:r>
      </w:ins>
    </w:p>
    <w:p w14:paraId="6C015B7E" w14:textId="4BE6EFD3" w:rsidR="00654A84" w:rsidDel="008E6DE1" w:rsidRDefault="00951C96" w:rsidP="00306384">
      <w:pPr>
        <w:rPr>
          <w:del w:id="237" w:author="Nicholas Gallimore" w:date="2014-05-04T12:19:00Z"/>
          <w:rFonts w:eastAsia="Times New Roman" w:cs="Times New Roman"/>
        </w:rPr>
        <w:pPrChange w:id="238" w:author="Nicholas Gallimore" w:date="2014-05-05T14:37:00Z">
          <w:pPr>
            <w:spacing w:line="480" w:lineRule="auto"/>
          </w:pPr>
        </w:pPrChange>
      </w:pPr>
      <w:proofErr w:type="gramStart"/>
      <w:ins w:id="239" w:author="Nicholas Gallimore" w:date="2014-05-05T14:11:00Z">
        <w:r>
          <w:rPr>
            <w:rFonts w:eastAsia="Times New Roman" w:cs="Times New Roman"/>
          </w:rPr>
          <w:t>Environment, persistence, agricu</w:t>
        </w:r>
        <w:r w:rsidR="008E6DE1">
          <w:rPr>
            <w:rFonts w:eastAsia="Times New Roman" w:cs="Times New Roman"/>
          </w:rPr>
          <w:t>ltural economy, sustainability.</w:t>
        </w:r>
      </w:ins>
      <w:proofErr w:type="gramEnd"/>
    </w:p>
    <w:p w14:paraId="64DB4B5C" w14:textId="77777777" w:rsidR="008E6DE1" w:rsidRDefault="008E6DE1" w:rsidP="00306384">
      <w:pPr>
        <w:rPr>
          <w:ins w:id="240" w:author="Nicholas Gallimore" w:date="2014-05-05T14:39:00Z"/>
          <w:rFonts w:eastAsia="Times New Roman" w:cs="Times New Roman"/>
        </w:rPr>
        <w:pPrChange w:id="241" w:author="Nicholas Gallimore" w:date="2014-05-05T14:37:00Z">
          <w:pPr>
            <w:spacing w:line="480" w:lineRule="auto"/>
          </w:pPr>
        </w:pPrChange>
      </w:pPr>
    </w:p>
    <w:p w14:paraId="758B3E9A" w14:textId="77777777" w:rsidR="008E6DE1" w:rsidRDefault="008E6DE1" w:rsidP="00306384">
      <w:pPr>
        <w:rPr>
          <w:ins w:id="242" w:author="Nicholas Gallimore" w:date="2014-05-05T14:39:00Z"/>
          <w:rFonts w:eastAsia="Times New Roman" w:cs="Times New Roman"/>
        </w:rPr>
        <w:pPrChange w:id="243" w:author="Nicholas Gallimore" w:date="2014-05-05T14:37:00Z">
          <w:pPr>
            <w:spacing w:line="480" w:lineRule="auto"/>
          </w:pPr>
        </w:pPrChange>
      </w:pPr>
    </w:p>
    <w:p w14:paraId="5550CDA1" w14:textId="0AA35808" w:rsidR="00D31954" w:rsidRDefault="00D31954" w:rsidP="00306384">
      <w:pPr>
        <w:pPrChange w:id="244" w:author="Nicholas Gallimore" w:date="2014-05-05T14:37:00Z">
          <w:pPr>
            <w:spacing w:line="480" w:lineRule="auto"/>
          </w:pPr>
        </w:pPrChange>
      </w:pPr>
    </w:p>
    <w:p w14:paraId="64079850" w14:textId="4866D3C8" w:rsidR="001B586D" w:rsidRDefault="00F268FE" w:rsidP="00306384">
      <w:pPr>
        <w:rPr>
          <w:ins w:id="245" w:author="Nicholas Gallimore" w:date="2014-05-04T10:55:00Z"/>
        </w:rPr>
        <w:pPrChange w:id="246" w:author="Nicholas Gallimore" w:date="2014-05-05T14:37:00Z">
          <w:pPr>
            <w:spacing w:line="480" w:lineRule="auto"/>
          </w:pPr>
        </w:pPrChange>
      </w:pPr>
      <w:ins w:id="247" w:author="Nicholas Gallimore" w:date="2014-05-04T10:53:00Z">
        <w:r>
          <w:t xml:space="preserve"> “I always cut the birch to favor the pine</w:t>
        </w:r>
      </w:ins>
      <w:ins w:id="248" w:author="Nicholas Gallimore" w:date="2014-05-04T10:56:00Z">
        <w:r w:rsidR="00410DD5">
          <w:t>”</w:t>
        </w:r>
      </w:ins>
      <w:ins w:id="249" w:author="Nicholas Gallimore" w:date="2014-05-04T12:20:00Z">
        <w:r w:rsidR="00137D14">
          <w:t xml:space="preserve"> </w:t>
        </w:r>
      </w:ins>
      <w:ins w:id="250" w:author="Nicholas Gallimore" w:date="2014-05-04T12:22:00Z">
        <w:r w:rsidR="0043739C">
          <w:t>from that I</w:t>
        </w:r>
      </w:ins>
      <w:ins w:id="251" w:author="Nicholas Gallimore" w:date="2014-05-04T12:20:00Z">
        <w:r w:rsidR="00137D14">
          <w:t xml:space="preserve"> cite</w:t>
        </w:r>
        <w:r w:rsidR="0043739C">
          <w:t xml:space="preserve"> Leopold</w:t>
        </w:r>
      </w:ins>
      <w:ins w:id="252" w:author="Nicholas Gallimore" w:date="2014-05-04T12:22:00Z">
        <w:r w:rsidR="0043739C">
          <w:t xml:space="preserve"> </w:t>
        </w:r>
      </w:ins>
      <w:ins w:id="253" w:author="Nicholas Gallimore" w:date="2014-05-04T12:20:00Z">
        <w:r w:rsidR="00137D14">
          <w:t>(69)</w:t>
        </w:r>
      </w:ins>
    </w:p>
    <w:p w14:paraId="363F87DD" w14:textId="0F2CD6A7" w:rsidR="00F268FE" w:rsidRDefault="0043739C" w:rsidP="00306384">
      <w:pPr>
        <w:rPr>
          <w:ins w:id="254" w:author="Nicholas Gallimore" w:date="2014-05-04T10:56:00Z"/>
        </w:rPr>
        <w:pPrChange w:id="255" w:author="Nicholas Gallimore" w:date="2014-05-05T14:37:00Z">
          <w:pPr>
            <w:spacing w:line="480" w:lineRule="auto"/>
          </w:pPr>
        </w:pPrChange>
      </w:pPr>
      <w:ins w:id="256" w:author="Nicholas Gallimore" w:date="2014-05-04T12:23:00Z">
        <w:r>
          <w:t xml:space="preserve">Be </w:t>
        </w:r>
      </w:ins>
      <w:ins w:id="257" w:author="Nicholas Gallimore" w:date="2014-05-05T12:18:00Z">
        <w:r w:rsidR="00961FB7">
          <w:t>appalled</w:t>
        </w:r>
      </w:ins>
      <w:ins w:id="258" w:author="Nicholas Gallimore" w:date="2014-05-04T12:23:00Z">
        <w:r>
          <w:t xml:space="preserve"> so am I, </w:t>
        </w:r>
      </w:ins>
      <w:ins w:id="259" w:author="Nicholas Gallimore" w:date="2014-05-04T11:10:00Z">
        <w:r w:rsidR="00A74530">
          <w:t>More often than not</w:t>
        </w:r>
        <w:r w:rsidR="00077429">
          <w:t xml:space="preserve"> he lacks just</w:t>
        </w:r>
      </w:ins>
      <w:ins w:id="260" w:author="Nicholas Gallimore" w:date="2014-05-04T11:11:00Z">
        <w:r w:rsidR="00A74530">
          <w:t xml:space="preserve"> a dime.</w:t>
        </w:r>
      </w:ins>
    </w:p>
    <w:p w14:paraId="4739C5B4" w14:textId="154214CF" w:rsidR="00A74530" w:rsidRDefault="00F268FE" w:rsidP="00306384">
      <w:pPr>
        <w:rPr>
          <w:ins w:id="261" w:author="Nicholas Gallimore" w:date="2014-05-04T11:12:00Z"/>
        </w:rPr>
        <w:pPrChange w:id="262" w:author="Nicholas Gallimore" w:date="2014-05-05T14:37:00Z">
          <w:pPr>
            <w:spacing w:line="480" w:lineRule="auto"/>
          </w:pPr>
        </w:pPrChange>
      </w:pPr>
      <w:ins w:id="263" w:author="Nicholas Gallimore" w:date="2014-05-04T10:55:00Z">
        <w:r>
          <w:t>“</w:t>
        </w:r>
      </w:ins>
      <w:ins w:id="264" w:author="Nicholas Gallimore" w:date="2014-05-04T10:58:00Z">
        <w:r w:rsidR="00A74530">
          <w:t>I</w:t>
        </w:r>
        <w:r>
          <w:t xml:space="preserve">f I </w:t>
        </w:r>
      </w:ins>
      <w:ins w:id="265" w:author="Nicholas Gallimore" w:date="2014-05-04T10:57:00Z">
        <w:r>
          <w:t>.</w:t>
        </w:r>
      </w:ins>
      <w:ins w:id="266" w:author="Nicholas Gallimore" w:date="2014-05-04T10:58:00Z">
        <w:r>
          <w:t xml:space="preserve"> </w:t>
        </w:r>
      </w:ins>
      <w:ins w:id="267" w:author="Nicholas Gallimore" w:date="2014-05-04T10:57:00Z">
        <w:r>
          <w:t>.</w:t>
        </w:r>
      </w:ins>
      <w:ins w:id="268" w:author="Nicholas Gallimore" w:date="2014-05-04T10:58:00Z">
        <w:r>
          <w:t xml:space="preserve"> </w:t>
        </w:r>
      </w:ins>
      <w:ins w:id="269" w:author="Nicholas Gallimore" w:date="2014-05-04T10:57:00Z">
        <w:r>
          <w:t>.</w:t>
        </w:r>
      </w:ins>
      <w:ins w:id="270" w:author="Nicholas Gallimore" w:date="2014-05-04T10:58:00Z">
        <w:r>
          <w:t xml:space="preserve"> </w:t>
        </w:r>
      </w:ins>
      <w:ins w:id="271" w:author="Nicholas Gallimore" w:date="2014-05-04T10:55:00Z">
        <w:r w:rsidR="00796DF9">
          <w:t>rub the pine [a</w:t>
        </w:r>
        <w:r w:rsidR="00961FB7">
          <w:t xml:space="preserve">nd give the] terminal buds </w:t>
        </w:r>
      </w:ins>
      <w:ins w:id="272" w:author="Nicholas Gallimore" w:date="2014-05-04T10:58:00Z">
        <w:r>
          <w:t>”</w:t>
        </w:r>
      </w:ins>
      <w:ins w:id="273" w:author="Nicholas Gallimore" w:date="2014-05-05T12:19:00Z">
        <w:r w:rsidR="00961FB7">
          <w:t xml:space="preserve"> a whine</w:t>
        </w:r>
      </w:ins>
      <w:ins w:id="274" w:author="Nicholas Gallimore" w:date="2014-05-04T10:58:00Z">
        <w:r>
          <w:t xml:space="preserve"> </w:t>
        </w:r>
      </w:ins>
      <w:ins w:id="275" w:author="Nicholas Gallimore" w:date="2014-05-04T11:09:00Z">
        <w:r w:rsidR="00796DF9">
          <w:t xml:space="preserve"> </w:t>
        </w:r>
      </w:ins>
      <w:ins w:id="276" w:author="Nicholas Gallimore" w:date="2014-05-04T11:12:00Z">
        <w:r w:rsidR="00410DD5">
          <w:t>(Leopold sixty-nine</w:t>
        </w:r>
        <w:r w:rsidR="00654A84">
          <w:t>)</w:t>
        </w:r>
      </w:ins>
    </w:p>
    <w:p w14:paraId="746FC57B" w14:textId="09AC2BF3" w:rsidR="00F268FE" w:rsidRDefault="00654A84" w:rsidP="00306384">
      <w:pPr>
        <w:pPrChange w:id="277" w:author="Nicholas Gallimore" w:date="2014-05-05T14:37:00Z">
          <w:pPr>
            <w:spacing w:line="480" w:lineRule="auto"/>
          </w:pPr>
        </w:pPrChange>
      </w:pPr>
      <w:ins w:id="278" w:author="Nicholas Gallimore" w:date="2014-05-04T11:12:00Z">
        <w:r>
          <w:t xml:space="preserve"> </w:t>
        </w:r>
      </w:ins>
      <w:ins w:id="279" w:author="Nicholas Gallimore" w:date="2014-05-04T11:13:00Z">
        <w:r>
          <w:t>More</w:t>
        </w:r>
      </w:ins>
      <w:ins w:id="280" w:author="Nicholas Gallimore" w:date="2014-05-04T10:58:00Z">
        <w:r w:rsidR="00A74530">
          <w:t xml:space="preserve"> often than not we </w:t>
        </w:r>
      </w:ins>
      <w:ins w:id="281" w:author="Nicholas Gallimore" w:date="2014-05-04T11:13:00Z">
        <w:r w:rsidR="0009252C">
          <w:t>ca</w:t>
        </w:r>
        <w:bookmarkStart w:id="282" w:name="_GoBack"/>
        <w:bookmarkEnd w:id="282"/>
        <w:r w:rsidR="0009252C">
          <w:t xml:space="preserve">n </w:t>
        </w:r>
      </w:ins>
      <w:ins w:id="283" w:author="Nicholas Gallimore" w:date="2014-05-04T10:58:00Z">
        <w:r w:rsidR="0009252C">
          <w:t>see the divine.</w:t>
        </w:r>
      </w:ins>
      <w:ins w:id="284" w:author="Nicholas Gallimore" w:date="2014-05-04T11:13:00Z">
        <w:r>
          <w:t xml:space="preserve"> Just think of this, as my </w:t>
        </w:r>
      </w:ins>
      <w:ins w:id="285" w:author="Nicholas Gallimore" w:date="2014-05-04T11:14:00Z">
        <w:r>
          <w:t>“wasteful time”.</w:t>
        </w:r>
      </w:ins>
    </w:p>
    <w:sectPr w:rsidR="00F268FE" w:rsidSect="0009252C">
      <w:pgSz w:w="12240" w:h="15840"/>
      <w:pgMar w:top="1440" w:right="1440" w:bottom="1440" w:left="1440" w:header="720" w:footer="720" w:gutter="0"/>
      <w:cols w:space="720"/>
      <w:docGrid w:linePitch="360"/>
      <w:sectPrChange w:id="286" w:author="Nicholas Gallimore" w:date="2014-05-04T12:16:00Z">
        <w:sectPr w:rsidR="00F268FE" w:rsidSect="0009252C">
          <w:pgMar w:top="1440" w:right="1800" w:bottom="1440" w:left="180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2E964" w14:textId="77777777" w:rsidR="00AB35F3" w:rsidRDefault="00AB35F3" w:rsidP="005E774D">
      <w:r>
        <w:separator/>
      </w:r>
    </w:p>
  </w:endnote>
  <w:endnote w:type="continuationSeparator" w:id="0">
    <w:p w14:paraId="73F8045C" w14:textId="77777777" w:rsidR="00AB35F3" w:rsidRDefault="00AB35F3" w:rsidP="005E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11082" w14:textId="77777777" w:rsidR="00AB35F3" w:rsidRDefault="00AB35F3" w:rsidP="005E774D">
      <w:r>
        <w:separator/>
      </w:r>
    </w:p>
  </w:footnote>
  <w:footnote w:type="continuationSeparator" w:id="0">
    <w:p w14:paraId="3D47D544" w14:textId="77777777" w:rsidR="00AB35F3" w:rsidRDefault="00AB35F3" w:rsidP="005E7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D42B5"/>
    <w:multiLevelType w:val="hybridMultilevel"/>
    <w:tmpl w:val="6ADA95F4"/>
    <w:lvl w:ilvl="0" w:tplc="8B44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5B"/>
    <w:rsid w:val="000101D3"/>
    <w:rsid w:val="00035296"/>
    <w:rsid w:val="00071D5B"/>
    <w:rsid w:val="00077429"/>
    <w:rsid w:val="0009252C"/>
    <w:rsid w:val="000B2A0A"/>
    <w:rsid w:val="000B4B2A"/>
    <w:rsid w:val="000C60A3"/>
    <w:rsid w:val="001024EB"/>
    <w:rsid w:val="001053DD"/>
    <w:rsid w:val="00124A30"/>
    <w:rsid w:val="00137D14"/>
    <w:rsid w:val="00196730"/>
    <w:rsid w:val="001B586D"/>
    <w:rsid w:val="001E4149"/>
    <w:rsid w:val="00206F79"/>
    <w:rsid w:val="0023781C"/>
    <w:rsid w:val="00257672"/>
    <w:rsid w:val="00280C66"/>
    <w:rsid w:val="002B6829"/>
    <w:rsid w:val="00306384"/>
    <w:rsid w:val="00333E4B"/>
    <w:rsid w:val="0034213A"/>
    <w:rsid w:val="0039005E"/>
    <w:rsid w:val="003F7D96"/>
    <w:rsid w:val="00410DD5"/>
    <w:rsid w:val="0043739C"/>
    <w:rsid w:val="0046403B"/>
    <w:rsid w:val="00482B94"/>
    <w:rsid w:val="00497D4B"/>
    <w:rsid w:val="004A0726"/>
    <w:rsid w:val="0055098D"/>
    <w:rsid w:val="00576918"/>
    <w:rsid w:val="0058550F"/>
    <w:rsid w:val="005C3CEF"/>
    <w:rsid w:val="005E774D"/>
    <w:rsid w:val="00654A84"/>
    <w:rsid w:val="006624FA"/>
    <w:rsid w:val="0067098E"/>
    <w:rsid w:val="00685BD5"/>
    <w:rsid w:val="0069523D"/>
    <w:rsid w:val="006A15F7"/>
    <w:rsid w:val="006A36C6"/>
    <w:rsid w:val="006B38AF"/>
    <w:rsid w:val="006C550A"/>
    <w:rsid w:val="006D0BCF"/>
    <w:rsid w:val="006D7624"/>
    <w:rsid w:val="006E706B"/>
    <w:rsid w:val="007113BA"/>
    <w:rsid w:val="007677AE"/>
    <w:rsid w:val="00796DF9"/>
    <w:rsid w:val="007C5AF8"/>
    <w:rsid w:val="007D2236"/>
    <w:rsid w:val="007E20D1"/>
    <w:rsid w:val="008821FA"/>
    <w:rsid w:val="008967F2"/>
    <w:rsid w:val="008A32E9"/>
    <w:rsid w:val="008E6DE1"/>
    <w:rsid w:val="00904A7D"/>
    <w:rsid w:val="00951C96"/>
    <w:rsid w:val="00961FB7"/>
    <w:rsid w:val="0096616A"/>
    <w:rsid w:val="00981669"/>
    <w:rsid w:val="009C0947"/>
    <w:rsid w:val="00A23F2C"/>
    <w:rsid w:val="00A266D3"/>
    <w:rsid w:val="00A31C86"/>
    <w:rsid w:val="00A70C79"/>
    <w:rsid w:val="00A74530"/>
    <w:rsid w:val="00A96888"/>
    <w:rsid w:val="00AB35F3"/>
    <w:rsid w:val="00AE42CE"/>
    <w:rsid w:val="00B36C6E"/>
    <w:rsid w:val="00B81156"/>
    <w:rsid w:val="00BC1A34"/>
    <w:rsid w:val="00BD378D"/>
    <w:rsid w:val="00BD5BDC"/>
    <w:rsid w:val="00C1233F"/>
    <w:rsid w:val="00C17A6F"/>
    <w:rsid w:val="00CD7840"/>
    <w:rsid w:val="00CF33E7"/>
    <w:rsid w:val="00D018A1"/>
    <w:rsid w:val="00D03C76"/>
    <w:rsid w:val="00D15973"/>
    <w:rsid w:val="00D31954"/>
    <w:rsid w:val="00DD4917"/>
    <w:rsid w:val="00E16028"/>
    <w:rsid w:val="00F0166C"/>
    <w:rsid w:val="00F268FE"/>
    <w:rsid w:val="00F40FD2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F1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8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774D"/>
  </w:style>
  <w:style w:type="character" w:customStyle="1" w:styleId="FootnoteTextChar">
    <w:name w:val="Footnote Text Char"/>
    <w:basedOn w:val="DefaultParagraphFont"/>
    <w:link w:val="FootnoteText"/>
    <w:uiPriority w:val="99"/>
    <w:rsid w:val="005E774D"/>
  </w:style>
  <w:style w:type="character" w:styleId="FootnoteReference">
    <w:name w:val="footnote reference"/>
    <w:basedOn w:val="DefaultParagraphFont"/>
    <w:uiPriority w:val="99"/>
    <w:unhideWhenUsed/>
    <w:rsid w:val="005E774D"/>
    <w:rPr>
      <w:vertAlign w:val="superscript"/>
    </w:rPr>
  </w:style>
  <w:style w:type="character" w:customStyle="1" w:styleId="apple-converted-space">
    <w:name w:val="apple-converted-space"/>
    <w:basedOn w:val="DefaultParagraphFont"/>
    <w:rsid w:val="005E774D"/>
  </w:style>
  <w:style w:type="paragraph" w:styleId="BalloonText">
    <w:name w:val="Balloon Text"/>
    <w:basedOn w:val="Normal"/>
    <w:link w:val="BalloonTextChar"/>
    <w:uiPriority w:val="99"/>
    <w:semiHidden/>
    <w:unhideWhenUsed/>
    <w:rsid w:val="000B2A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0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3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8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774D"/>
  </w:style>
  <w:style w:type="character" w:customStyle="1" w:styleId="FootnoteTextChar">
    <w:name w:val="Footnote Text Char"/>
    <w:basedOn w:val="DefaultParagraphFont"/>
    <w:link w:val="FootnoteText"/>
    <w:uiPriority w:val="99"/>
    <w:rsid w:val="005E774D"/>
  </w:style>
  <w:style w:type="character" w:styleId="FootnoteReference">
    <w:name w:val="footnote reference"/>
    <w:basedOn w:val="DefaultParagraphFont"/>
    <w:uiPriority w:val="99"/>
    <w:unhideWhenUsed/>
    <w:rsid w:val="005E774D"/>
    <w:rPr>
      <w:vertAlign w:val="superscript"/>
    </w:rPr>
  </w:style>
  <w:style w:type="character" w:customStyle="1" w:styleId="apple-converted-space">
    <w:name w:val="apple-converted-space"/>
    <w:basedOn w:val="DefaultParagraphFont"/>
    <w:rsid w:val="005E774D"/>
  </w:style>
  <w:style w:type="paragraph" w:styleId="BalloonText">
    <w:name w:val="Balloon Text"/>
    <w:basedOn w:val="Normal"/>
    <w:link w:val="BalloonTextChar"/>
    <w:uiPriority w:val="99"/>
    <w:semiHidden/>
    <w:unhideWhenUsed/>
    <w:rsid w:val="000B2A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0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A4DDA5-50CA-D448-ACCA-8DA8F843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697</Words>
  <Characters>3975</Characters>
  <Application>Microsoft Macintosh Word</Application>
  <DocSecurity>0</DocSecurity>
  <Lines>33</Lines>
  <Paragraphs>9</Paragraphs>
  <ScaleCrop>false</ScaleCrop>
  <Company>Virtual Theologies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10</cp:revision>
  <dcterms:created xsi:type="dcterms:W3CDTF">2014-05-04T16:12:00Z</dcterms:created>
  <dcterms:modified xsi:type="dcterms:W3CDTF">2014-05-05T23:41:00Z</dcterms:modified>
</cp:coreProperties>
</file>
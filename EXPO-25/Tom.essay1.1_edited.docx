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69A76" w14:textId="77777777" w:rsidR="00C65BD7" w:rsidRPr="00E90F1B" w:rsidRDefault="0092326E" w:rsidP="00154EF7">
      <w:pPr>
        <w:pStyle w:val="List"/>
        <w:spacing w:line="480" w:lineRule="auto"/>
        <w:rPr>
          <w:ins w:id="0" w:author="Nicholas Gallimore" w:date="2014-03-02T18:59:00Z"/>
          <w:rFonts w:ascii="Times New Roman" w:hAnsi="Times New Roman" w:cs="Times New Roman"/>
          <w:rPrChange w:id="1" w:author="Nicholas Gallimore" w:date="2014-03-02T19:01:00Z">
            <w:rPr>
              <w:ins w:id="2" w:author="Nicholas Gallimore" w:date="2014-03-02T18:59:00Z"/>
            </w:rPr>
          </w:rPrChange>
        </w:rPr>
        <w:pPrChange w:id="3" w:author="Nicholas Gallimore" w:date="2014-03-02T19:06:00Z">
          <w:pPr>
            <w:spacing w:line="480" w:lineRule="auto"/>
          </w:pPr>
        </w:pPrChange>
      </w:pPr>
      <w:r w:rsidRPr="00E90F1B">
        <w:rPr>
          <w:rFonts w:ascii="Times New Roman" w:hAnsi="Times New Roman" w:cs="Times New Roman"/>
          <w:rPrChange w:id="4" w:author="Nicholas Gallimore" w:date="2014-03-02T19:01:00Z">
            <w:rPr/>
          </w:rPrChange>
        </w:rPr>
        <w:t>Thomas P. McGill</w:t>
      </w:r>
    </w:p>
    <w:p w14:paraId="4DF057DD" w14:textId="77777777" w:rsidR="00C65BD7" w:rsidRPr="00E90F1B" w:rsidRDefault="00C65BD7" w:rsidP="00154EF7">
      <w:pPr>
        <w:pStyle w:val="List"/>
        <w:spacing w:line="480" w:lineRule="auto"/>
        <w:rPr>
          <w:ins w:id="5" w:author="Nicholas Gallimore" w:date="2014-03-02T18:59:00Z"/>
          <w:rFonts w:ascii="Times New Roman" w:hAnsi="Times New Roman" w:cs="Times New Roman"/>
          <w:rPrChange w:id="6" w:author="Nicholas Gallimore" w:date="2014-03-02T19:01:00Z">
            <w:rPr>
              <w:ins w:id="7" w:author="Nicholas Gallimore" w:date="2014-03-02T18:59:00Z"/>
            </w:rPr>
          </w:rPrChange>
        </w:rPr>
        <w:pPrChange w:id="8" w:author="Nicholas Gallimore" w:date="2014-03-02T19:06:00Z">
          <w:pPr>
            <w:spacing w:line="480" w:lineRule="auto"/>
          </w:pPr>
        </w:pPrChange>
      </w:pPr>
      <w:ins w:id="9" w:author="Nicholas Gallimore" w:date="2014-03-02T18:59:00Z">
        <w:r w:rsidRPr="00E90F1B">
          <w:rPr>
            <w:rFonts w:ascii="Times New Roman" w:hAnsi="Times New Roman" w:cs="Times New Roman"/>
            <w:rPrChange w:id="10" w:author="Nicholas Gallimore" w:date="2014-03-02T19:01:00Z">
              <w:rPr/>
            </w:rPrChange>
          </w:rPr>
          <w:fldChar w:fldCharType="begin"/>
        </w:r>
        <w:r w:rsidRPr="00E90F1B">
          <w:rPr>
            <w:rFonts w:ascii="Times New Roman" w:hAnsi="Times New Roman" w:cs="Times New Roman"/>
            <w:rPrChange w:id="11" w:author="Nicholas Gallimore" w:date="2014-03-02T19:01:00Z">
              <w:rPr/>
            </w:rPrChange>
          </w:rPr>
          <w:instrText xml:space="preserve"> HYPERLINK "mailto:</w:instrText>
        </w:r>
      </w:ins>
      <w:ins w:id="12" w:author="Nicholas Gallimore" w:date="2014-03-02T17:43:00Z">
        <w:r w:rsidRPr="00E90F1B">
          <w:rPr>
            <w:rFonts w:ascii="Times New Roman" w:hAnsi="Times New Roman" w:cs="Times New Roman"/>
            <w:rPrChange w:id="13" w:author="Nicholas Gallimore" w:date="2014-03-02T19:01:00Z">
              <w:rPr/>
            </w:rPrChange>
          </w:rPr>
          <w:instrText>tcmgille@fas.harvard.edu</w:instrText>
        </w:r>
      </w:ins>
      <w:ins w:id="14" w:author="Nicholas Gallimore" w:date="2014-03-02T18:59:00Z">
        <w:r w:rsidRPr="00E90F1B">
          <w:rPr>
            <w:rFonts w:ascii="Times New Roman" w:hAnsi="Times New Roman" w:cs="Times New Roman"/>
            <w:rPrChange w:id="15" w:author="Nicholas Gallimore" w:date="2014-03-02T19:01:00Z">
              <w:rPr/>
            </w:rPrChange>
          </w:rPr>
          <w:instrText xml:space="preserve">" </w:instrText>
        </w:r>
        <w:r w:rsidRPr="00E90F1B">
          <w:rPr>
            <w:rFonts w:ascii="Times New Roman" w:hAnsi="Times New Roman" w:cs="Times New Roman"/>
            <w:rPrChange w:id="16" w:author="Nicholas Gallimore" w:date="2014-03-02T19:01:00Z">
              <w:rPr/>
            </w:rPrChange>
          </w:rPr>
          <w:fldChar w:fldCharType="separate"/>
        </w:r>
      </w:ins>
      <w:ins w:id="17" w:author="Nicholas Gallimore" w:date="2014-03-02T17:43:00Z">
        <w:r w:rsidRPr="00E90F1B">
          <w:rPr>
            <w:rStyle w:val="Hyperlink"/>
            <w:rFonts w:ascii="Times New Roman" w:hAnsi="Times New Roman" w:cs="Times New Roman"/>
          </w:rPr>
          <w:t>tcmgille@fas.harvard.edu</w:t>
        </w:r>
      </w:ins>
      <w:ins w:id="18" w:author="Nicholas Gallimore" w:date="2014-03-02T18:59:00Z">
        <w:r w:rsidRPr="00E90F1B">
          <w:rPr>
            <w:rFonts w:ascii="Times New Roman" w:hAnsi="Times New Roman" w:cs="Times New Roman"/>
            <w:rPrChange w:id="19" w:author="Nicholas Gallimore" w:date="2014-03-02T19:01:00Z">
              <w:rPr/>
            </w:rPrChange>
          </w:rPr>
          <w:fldChar w:fldCharType="end"/>
        </w:r>
      </w:ins>
    </w:p>
    <w:p w14:paraId="18679F91" w14:textId="77777777" w:rsidR="00A37428" w:rsidRPr="00E90F1B" w:rsidDel="00C65BD7" w:rsidRDefault="00A37428" w:rsidP="00154EF7">
      <w:pPr>
        <w:spacing w:line="480" w:lineRule="auto"/>
        <w:contextualSpacing/>
        <w:rPr>
          <w:del w:id="20" w:author="Nicholas Gallimore" w:date="2014-03-02T18:59:00Z"/>
          <w:rFonts w:ascii="Times New Roman" w:hAnsi="Times New Roman" w:cs="Times New Roman"/>
          <w:vanish/>
          <w:rPrChange w:id="21" w:author="Nicholas Gallimore" w:date="2014-03-02T19:01:00Z">
            <w:rPr>
              <w:del w:id="22" w:author="Nicholas Gallimore" w:date="2014-03-02T18:59:00Z"/>
              <w:rFonts w:ascii="Times New Roman" w:hAnsi="Times New Roman"/>
            </w:rPr>
          </w:rPrChange>
        </w:rPr>
        <w:pPrChange w:id="23" w:author="Nicholas Gallimore" w:date="2014-03-02T19:06:00Z">
          <w:pPr/>
        </w:pPrChange>
      </w:pPr>
    </w:p>
    <w:p w14:paraId="5A612ED4" w14:textId="03B64DBD" w:rsidR="00C65BD7" w:rsidRPr="00E90F1B" w:rsidRDefault="0092326E" w:rsidP="00154EF7">
      <w:pPr>
        <w:pStyle w:val="List"/>
        <w:tabs>
          <w:tab w:val="left" w:pos="7913"/>
        </w:tabs>
        <w:spacing w:line="480" w:lineRule="auto"/>
        <w:rPr>
          <w:ins w:id="24" w:author="Nicholas Gallimore" w:date="2014-03-02T18:59:00Z"/>
          <w:rFonts w:ascii="Times New Roman" w:hAnsi="Times New Roman" w:cs="Times New Roman"/>
          <w:rPrChange w:id="25" w:author="Nicholas Gallimore" w:date="2014-03-02T19:01:00Z">
            <w:rPr>
              <w:ins w:id="26" w:author="Nicholas Gallimore" w:date="2014-03-02T18:59:00Z"/>
            </w:rPr>
          </w:rPrChange>
        </w:rPr>
        <w:pPrChange w:id="27" w:author="Nicholas Gallimore" w:date="2014-03-02T19:06:00Z">
          <w:pPr>
            <w:spacing w:line="480" w:lineRule="auto"/>
          </w:pPr>
        </w:pPrChange>
      </w:pPr>
      <w:r w:rsidRPr="00E90F1B">
        <w:rPr>
          <w:rFonts w:ascii="Times New Roman" w:hAnsi="Times New Roman" w:cs="Times New Roman"/>
          <w:rPrChange w:id="28" w:author="Nicholas Gallimore" w:date="2014-03-02T19:01:00Z">
            <w:rPr/>
          </w:rPrChange>
        </w:rPr>
        <w:t>Professor Taft</w:t>
      </w:r>
      <w:ins w:id="29" w:author="Nicholas Gallimore" w:date="2014-03-02T19:05:00Z">
        <w:r w:rsidR="00154EF7">
          <w:rPr>
            <w:rFonts w:ascii="Times New Roman" w:hAnsi="Times New Roman" w:cs="Times New Roman"/>
          </w:rPr>
          <w:tab/>
        </w:r>
      </w:ins>
    </w:p>
    <w:p w14:paraId="5D4E5AD9" w14:textId="77777777" w:rsidR="0092326E" w:rsidRPr="00E90F1B" w:rsidDel="00C65BD7" w:rsidRDefault="0092326E" w:rsidP="00154EF7">
      <w:pPr>
        <w:spacing w:line="480" w:lineRule="auto"/>
        <w:contextualSpacing/>
        <w:rPr>
          <w:del w:id="30" w:author="Nicholas Gallimore" w:date="2014-03-02T18:59:00Z"/>
          <w:rFonts w:ascii="Times New Roman" w:hAnsi="Times New Roman" w:cs="Times New Roman"/>
          <w:vanish/>
          <w:rPrChange w:id="31" w:author="Nicholas Gallimore" w:date="2014-03-02T19:01:00Z">
            <w:rPr>
              <w:del w:id="32" w:author="Nicholas Gallimore" w:date="2014-03-02T18:59:00Z"/>
              <w:rFonts w:ascii="Times New Roman" w:hAnsi="Times New Roman"/>
            </w:rPr>
          </w:rPrChange>
        </w:rPr>
        <w:pPrChange w:id="33" w:author="Nicholas Gallimore" w:date="2014-03-02T19:06:00Z">
          <w:pPr/>
        </w:pPrChange>
      </w:pPr>
    </w:p>
    <w:p w14:paraId="22001CE3" w14:textId="77777777" w:rsidR="00C65BD7" w:rsidRPr="00E90F1B" w:rsidRDefault="0092326E" w:rsidP="00154EF7">
      <w:pPr>
        <w:pStyle w:val="List"/>
        <w:spacing w:line="480" w:lineRule="auto"/>
        <w:rPr>
          <w:ins w:id="34" w:author="Nicholas Gallimore" w:date="2014-03-02T18:59:00Z"/>
          <w:rFonts w:ascii="Times New Roman" w:hAnsi="Times New Roman" w:cs="Times New Roman"/>
          <w:rPrChange w:id="35" w:author="Nicholas Gallimore" w:date="2014-03-02T19:01:00Z">
            <w:rPr>
              <w:ins w:id="36" w:author="Nicholas Gallimore" w:date="2014-03-02T18:59:00Z"/>
            </w:rPr>
          </w:rPrChange>
        </w:rPr>
        <w:pPrChange w:id="37" w:author="Nicholas Gallimore" w:date="2014-03-02T19:06:00Z">
          <w:pPr>
            <w:spacing w:line="480" w:lineRule="auto"/>
          </w:pPr>
        </w:pPrChange>
      </w:pPr>
      <w:r w:rsidRPr="00E90F1B">
        <w:rPr>
          <w:rFonts w:ascii="Times New Roman" w:hAnsi="Times New Roman" w:cs="Times New Roman"/>
          <w:rPrChange w:id="38" w:author="Nicholas Gallimore" w:date="2014-03-02T19:01:00Z">
            <w:rPr/>
          </w:rPrChange>
        </w:rPr>
        <w:t>Expository Writing E-25, section 6</w:t>
      </w:r>
    </w:p>
    <w:p w14:paraId="7960F313" w14:textId="77777777" w:rsidR="0092326E" w:rsidRPr="00E90F1B" w:rsidDel="00C65BD7" w:rsidRDefault="0092326E" w:rsidP="00154EF7">
      <w:pPr>
        <w:spacing w:line="480" w:lineRule="auto"/>
        <w:contextualSpacing/>
        <w:rPr>
          <w:del w:id="39" w:author="Nicholas Gallimore" w:date="2014-03-02T18:59:00Z"/>
          <w:rFonts w:ascii="Times New Roman" w:hAnsi="Times New Roman" w:cs="Times New Roman"/>
          <w:vanish/>
          <w:rPrChange w:id="40" w:author="Nicholas Gallimore" w:date="2014-03-02T19:01:00Z">
            <w:rPr>
              <w:del w:id="41" w:author="Nicholas Gallimore" w:date="2014-03-02T18:59:00Z"/>
              <w:rFonts w:ascii="Times New Roman" w:hAnsi="Times New Roman"/>
            </w:rPr>
          </w:rPrChange>
        </w:rPr>
        <w:pPrChange w:id="42" w:author="Nicholas Gallimore" w:date="2014-03-02T19:06:00Z">
          <w:pPr/>
        </w:pPrChange>
      </w:pPr>
    </w:p>
    <w:p w14:paraId="175A0C1A" w14:textId="77777777" w:rsidR="0092326E" w:rsidRPr="00E90F1B" w:rsidDel="00C65BD7" w:rsidRDefault="0092326E" w:rsidP="00154EF7">
      <w:pPr>
        <w:pStyle w:val="List"/>
        <w:spacing w:line="480" w:lineRule="auto"/>
        <w:rPr>
          <w:del w:id="43" w:author="Nicholas Gallimore" w:date="2014-03-02T18:50:00Z"/>
          <w:rFonts w:ascii="Times New Roman" w:hAnsi="Times New Roman" w:cs="Times New Roman"/>
          <w:rPrChange w:id="44" w:author="Nicholas Gallimore" w:date="2014-03-02T19:01:00Z">
            <w:rPr>
              <w:del w:id="45" w:author="Nicholas Gallimore" w:date="2014-03-02T18:50:00Z"/>
            </w:rPr>
          </w:rPrChange>
        </w:rPr>
        <w:pPrChange w:id="46" w:author="Nicholas Gallimore" w:date="2014-03-02T19:06:00Z">
          <w:pPr>
            <w:spacing w:line="480" w:lineRule="auto"/>
            <w:ind w:firstLine="720"/>
          </w:pPr>
        </w:pPrChange>
      </w:pPr>
      <w:r w:rsidRPr="00E90F1B">
        <w:rPr>
          <w:rFonts w:ascii="Times New Roman" w:hAnsi="Times New Roman" w:cs="Times New Roman"/>
          <w:rPrChange w:id="47" w:author="Nicholas Gallimore" w:date="2014-03-02T19:01:00Z">
            <w:rPr/>
          </w:rPrChange>
        </w:rPr>
        <w:t xml:space="preserve">February </w:t>
      </w:r>
      <w:r w:rsidR="00FE4201" w:rsidRPr="00E90F1B">
        <w:rPr>
          <w:rFonts w:ascii="Times New Roman" w:hAnsi="Times New Roman" w:cs="Times New Roman"/>
          <w:rPrChange w:id="48" w:author="Nicholas Gallimore" w:date="2014-03-02T19:01:00Z">
            <w:rPr/>
          </w:rPrChange>
        </w:rPr>
        <w:t>24</w:t>
      </w:r>
      <w:r w:rsidRPr="00E90F1B">
        <w:rPr>
          <w:rFonts w:ascii="Times New Roman" w:hAnsi="Times New Roman" w:cs="Times New Roman"/>
          <w:rPrChange w:id="49" w:author="Nicholas Gallimore" w:date="2014-03-02T19:01:00Z">
            <w:rPr/>
          </w:rPrChange>
        </w:rPr>
        <w:t>, 2014 (Draft Essay #1)</w:t>
      </w:r>
    </w:p>
    <w:p w14:paraId="2D004044" w14:textId="7467F182" w:rsidR="001C33B0" w:rsidDel="00154EF7" w:rsidRDefault="00154EF7" w:rsidP="00154EF7">
      <w:pPr>
        <w:pStyle w:val="List"/>
        <w:spacing w:line="480" w:lineRule="auto"/>
        <w:ind w:left="0" w:firstLine="0"/>
        <w:contextualSpacing w:val="0"/>
        <w:rPr>
          <w:del w:id="50" w:author="Nicholas Gallimore" w:date="2014-03-02T18:50:00Z"/>
          <w:rFonts w:ascii="Times New Roman" w:hAnsi="Times New Roman" w:cs="Times New Roman"/>
        </w:rPr>
        <w:pPrChange w:id="51" w:author="Nicholas Gallimore" w:date="2014-03-02T19:06:00Z">
          <w:pPr>
            <w:spacing w:line="480" w:lineRule="auto"/>
            <w:ind w:firstLine="720"/>
          </w:pPr>
        </w:pPrChange>
      </w:pPr>
      <w:ins w:id="52" w:author="Nicholas Gallimore" w:date="2014-03-02T19:05:00Z">
        <w:r>
          <w:rPr>
            <w:rFonts w:ascii="Times New Roman" w:hAnsi="Times New Roman" w:cs="Times New Roman"/>
          </w:rPr>
          <w:tab/>
        </w:r>
      </w:ins>
    </w:p>
    <w:p w14:paraId="7DAE4E23" w14:textId="77777777" w:rsidR="008C6415" w:rsidRPr="00E90F1B" w:rsidRDefault="008C6415" w:rsidP="00154EF7">
      <w:pPr>
        <w:pStyle w:val="List"/>
        <w:spacing w:line="480" w:lineRule="auto"/>
        <w:ind w:left="0" w:firstLine="0"/>
        <w:contextualSpacing w:val="0"/>
        <w:rPr>
          <w:ins w:id="53" w:author="Nicholas Gallimore" w:date="2014-03-02T18:50:00Z"/>
          <w:rFonts w:ascii="Times New Roman" w:hAnsi="Times New Roman" w:cs="Times New Roman"/>
        </w:rPr>
        <w:pPrChange w:id="54" w:author="Nicholas Gallimore" w:date="2014-03-02T19:06:00Z">
          <w:pPr>
            <w:spacing w:line="480" w:lineRule="auto"/>
            <w:ind w:firstLine="720"/>
          </w:pPr>
        </w:pPrChange>
      </w:pPr>
    </w:p>
    <w:p w14:paraId="22F881F6" w14:textId="77777777" w:rsidR="00C65BD7" w:rsidRPr="00E90F1B" w:rsidRDefault="00727600" w:rsidP="00154EF7">
      <w:pPr>
        <w:pStyle w:val="BodyTextFirstIndent"/>
        <w:spacing w:line="480" w:lineRule="auto"/>
        <w:rPr>
          <w:ins w:id="55" w:author="Nicholas Gallimore" w:date="2014-03-02T18:59:00Z"/>
          <w:rFonts w:ascii="Times New Roman" w:hAnsi="Times New Roman" w:cs="Times New Roman"/>
          <w:rPrChange w:id="56" w:author="Nicholas Gallimore" w:date="2014-03-02T19:01:00Z">
            <w:rPr>
              <w:ins w:id="57" w:author="Nicholas Gallimore" w:date="2014-03-02T18:59:00Z"/>
            </w:rPr>
          </w:rPrChange>
        </w:rPr>
        <w:pPrChange w:id="58" w:author="Nicholas Gallimore" w:date="2014-03-02T19:06:00Z">
          <w:pPr>
            <w:spacing w:line="480" w:lineRule="auto"/>
            <w:ind w:firstLine="720"/>
          </w:pPr>
        </w:pPrChange>
      </w:pPr>
      <w:r w:rsidRPr="00E90F1B">
        <w:rPr>
          <w:rFonts w:ascii="Times New Roman" w:hAnsi="Times New Roman" w:cs="Times New Roman"/>
          <w:rPrChange w:id="59" w:author="Nicholas Gallimore" w:date="2014-03-02T19:01:00Z">
            <w:rPr/>
          </w:rPrChange>
        </w:rPr>
        <w:t xml:space="preserve">In his essay, </w:t>
      </w:r>
      <w:r w:rsidRPr="00E90F1B">
        <w:rPr>
          <w:rFonts w:ascii="Times New Roman" w:hAnsi="Times New Roman" w:cs="Times New Roman"/>
          <w:i/>
          <w:rPrChange w:id="60" w:author="Nicholas Gallimore" w:date="2014-03-02T19:01:00Z">
            <w:rPr>
              <w:i/>
            </w:rPr>
          </w:rPrChange>
        </w:rPr>
        <w:t>The Judgment of the Birds</w:t>
      </w:r>
      <w:r w:rsidR="00FE4201" w:rsidRPr="00E90F1B">
        <w:rPr>
          <w:rFonts w:ascii="Times New Roman" w:hAnsi="Times New Roman" w:cs="Times New Roman"/>
          <w:rPrChange w:id="61" w:author="Nicholas Gallimore" w:date="2014-03-02T19:01:00Z">
            <w:rPr/>
          </w:rPrChange>
        </w:rPr>
        <w:t>, Loren Eiseley depicts observations of nature and highlights some of his personal experiences with birds. He carefully communicates the detail and inspiration he gains by these experiences, where h</w:t>
      </w:r>
      <w:r w:rsidR="00E61B71" w:rsidRPr="00E90F1B">
        <w:rPr>
          <w:rFonts w:ascii="Times New Roman" w:hAnsi="Times New Roman" w:cs="Times New Roman"/>
          <w:rPrChange w:id="62" w:author="Nicholas Gallimore" w:date="2014-03-02T19:01:00Z">
            <w:rPr/>
          </w:rPrChange>
        </w:rPr>
        <w:t xml:space="preserve">e finds himself encountering </w:t>
      </w:r>
      <w:r w:rsidR="00FE4201" w:rsidRPr="00E90F1B">
        <w:rPr>
          <w:rFonts w:ascii="Times New Roman" w:hAnsi="Times New Roman" w:cs="Times New Roman"/>
          <w:rPrChange w:id="63" w:author="Nicholas Gallimore" w:date="2014-03-02T19:01:00Z">
            <w:rPr/>
          </w:rPrChange>
        </w:rPr>
        <w:t>birds doing what he feels are extraordinary things in the wild.</w:t>
      </w:r>
      <w:r w:rsidR="00E61B71" w:rsidRPr="00E90F1B">
        <w:rPr>
          <w:rFonts w:ascii="Times New Roman" w:hAnsi="Times New Roman" w:cs="Times New Roman"/>
          <w:rPrChange w:id="64" w:author="Nicholas Gallimore" w:date="2014-03-02T19:01:00Z">
            <w:rPr/>
          </w:rPrChange>
        </w:rPr>
        <w:t xml:space="preserve"> Eiseley asserts that all human beings gain significant insight and perspective when</w:t>
      </w:r>
      <w:r w:rsidR="00FB1F47" w:rsidRPr="00E90F1B">
        <w:rPr>
          <w:rFonts w:ascii="Times New Roman" w:hAnsi="Times New Roman" w:cs="Times New Roman"/>
          <w:rPrChange w:id="65" w:author="Nicholas Gallimore" w:date="2014-03-02T19:01:00Z">
            <w:rPr/>
          </w:rPrChange>
        </w:rPr>
        <w:t xml:space="preserve"> immersing </w:t>
      </w:r>
      <w:del w:id="66" w:author="Nicholas Gallimore" w:date="2014-03-02T18:19:00Z">
        <w:r w:rsidR="00FB1F47" w:rsidRPr="00E90F1B" w:rsidDel="00590B6F">
          <w:rPr>
            <w:rFonts w:ascii="Times New Roman" w:hAnsi="Times New Roman" w:cs="Times New Roman"/>
            <w:rPrChange w:id="67" w:author="Nicholas Gallimore" w:date="2014-03-02T19:01:00Z">
              <w:rPr/>
            </w:rPrChange>
          </w:rPr>
          <w:delText>themselves</w:delText>
        </w:r>
      </w:del>
      <w:ins w:id="68" w:author="Nicholas Gallimore" w:date="2014-03-02T18:19:00Z">
        <w:r w:rsidR="00590B6F" w:rsidRPr="00E90F1B">
          <w:rPr>
            <w:rFonts w:ascii="Times New Roman" w:hAnsi="Times New Roman" w:cs="Times New Roman"/>
            <w:rPrChange w:id="69" w:author="Nicholas Gallimore" w:date="2014-03-02T19:01:00Z">
              <w:rPr/>
            </w:rPrChange>
          </w:rPr>
          <w:t>them</w:t>
        </w:r>
      </w:ins>
      <w:r w:rsidR="00FB1F47" w:rsidRPr="00E90F1B">
        <w:rPr>
          <w:rFonts w:ascii="Times New Roman" w:hAnsi="Times New Roman" w:cs="Times New Roman"/>
          <w:rPrChange w:id="70" w:author="Nicholas Gallimore" w:date="2014-03-02T19:01:00Z">
            <w:rPr/>
          </w:rPrChange>
        </w:rPr>
        <w:t xml:space="preserve"> in nature, in separation from the routine chaos of daily human life. </w:t>
      </w:r>
      <w:commentRangeStart w:id="71"/>
      <w:proofErr w:type="gramStart"/>
      <w:r w:rsidR="00AB5C68" w:rsidRPr="00E90F1B">
        <w:rPr>
          <w:rFonts w:ascii="Times New Roman" w:hAnsi="Times New Roman" w:cs="Times New Roman"/>
          <w:rPrChange w:id="72" w:author="Nicholas Gallimore" w:date="2014-03-02T19:01:00Z">
            <w:rPr/>
          </w:rPrChange>
        </w:rPr>
        <w:t xml:space="preserve">What could be perceived </w:t>
      </w:r>
      <w:r w:rsidR="00785DBC" w:rsidRPr="00E90F1B">
        <w:rPr>
          <w:rFonts w:ascii="Times New Roman" w:hAnsi="Times New Roman" w:cs="Times New Roman"/>
          <w:rPrChange w:id="73" w:author="Nicholas Gallimore" w:date="2014-03-02T19:01:00Z">
            <w:rPr/>
          </w:rPrChange>
        </w:rPr>
        <w:t xml:space="preserve">merely </w:t>
      </w:r>
      <w:r w:rsidR="00AB5C68" w:rsidRPr="00E90F1B">
        <w:rPr>
          <w:rFonts w:ascii="Times New Roman" w:hAnsi="Times New Roman" w:cs="Times New Roman"/>
          <w:rPrChange w:id="74" w:author="Nicholas Gallimore" w:date="2014-03-02T19:01:00Z">
            <w:rPr/>
          </w:rPrChange>
        </w:rPr>
        <w:t>as daily observation</w:t>
      </w:r>
      <w:r w:rsidR="00785DBC" w:rsidRPr="00E90F1B">
        <w:rPr>
          <w:rFonts w:ascii="Times New Roman" w:hAnsi="Times New Roman" w:cs="Times New Roman"/>
          <w:rPrChange w:id="75" w:author="Nicholas Gallimore" w:date="2014-03-02T19:01:00Z">
            <w:rPr/>
          </w:rPrChange>
        </w:rPr>
        <w:t>s of birds in nature, Eiseley believes</w:t>
      </w:r>
      <w:proofErr w:type="gramEnd"/>
      <w:r w:rsidR="00785DBC" w:rsidRPr="00E90F1B">
        <w:rPr>
          <w:rFonts w:ascii="Times New Roman" w:hAnsi="Times New Roman" w:cs="Times New Roman"/>
          <w:rPrChange w:id="76" w:author="Nicholas Gallimore" w:date="2014-03-02T19:01:00Z">
            <w:rPr/>
          </w:rPrChange>
        </w:rPr>
        <w:t xml:space="preserve">, </w:t>
      </w:r>
      <w:proofErr w:type="gramStart"/>
      <w:r w:rsidR="00785DBC" w:rsidRPr="00E90F1B">
        <w:rPr>
          <w:rFonts w:ascii="Times New Roman" w:hAnsi="Times New Roman" w:cs="Times New Roman"/>
          <w:rPrChange w:id="77" w:author="Nicholas Gallimore" w:date="2014-03-02T19:01:00Z">
            <w:rPr/>
          </w:rPrChange>
        </w:rPr>
        <w:t xml:space="preserve">actually entail </w:t>
      </w:r>
      <w:r w:rsidR="00AB5C68" w:rsidRPr="00E90F1B">
        <w:rPr>
          <w:rFonts w:ascii="Times New Roman" w:hAnsi="Times New Roman" w:cs="Times New Roman"/>
          <w:rPrChange w:id="78" w:author="Nicholas Gallimore" w:date="2014-03-02T19:01:00Z">
            <w:rPr/>
          </w:rPrChange>
        </w:rPr>
        <w:t>life lessons</w:t>
      </w:r>
      <w:commentRangeEnd w:id="71"/>
      <w:proofErr w:type="gramEnd"/>
      <w:r w:rsidR="008068A0" w:rsidRPr="00E90F1B">
        <w:rPr>
          <w:rStyle w:val="CommentReference"/>
          <w:rFonts w:ascii="Times New Roman" w:hAnsi="Times New Roman" w:cs="Times New Roman"/>
          <w:sz w:val="24"/>
          <w:szCs w:val="24"/>
          <w:rPrChange w:id="79" w:author="Nicholas Gallimore" w:date="2014-03-02T19:01:00Z">
            <w:rPr>
              <w:rStyle w:val="CommentReference"/>
            </w:rPr>
          </w:rPrChange>
        </w:rPr>
        <w:commentReference w:id="71"/>
      </w:r>
      <w:r w:rsidR="00AB5C68" w:rsidRPr="00E90F1B">
        <w:rPr>
          <w:rFonts w:ascii="Times New Roman" w:hAnsi="Times New Roman" w:cs="Times New Roman"/>
          <w:rPrChange w:id="80" w:author="Nicholas Gallimore" w:date="2014-03-02T19:01:00Z">
            <w:rPr/>
          </w:rPrChange>
        </w:rPr>
        <w:t>. “It is a commonplace of all religious thought, even the most primitive, that the man seeking visions and insight must go apart from his fellows and live for a time in the wilderness. If he is of the proper sort, he will return with a message.”</w:t>
      </w:r>
      <w:r w:rsidR="00785DBC" w:rsidRPr="00E90F1B">
        <w:rPr>
          <w:rFonts w:ascii="Times New Roman" w:hAnsi="Times New Roman" w:cs="Times New Roman"/>
          <w:rPrChange w:id="81" w:author="Nicholas Gallimore" w:date="2014-03-02T19:01:00Z">
            <w:rPr>
              <w:b/>
            </w:rPr>
          </w:rPrChange>
        </w:rPr>
        <w:t xml:space="preserve"> </w:t>
      </w:r>
      <w:ins w:id="82" w:author="Nicholas Gallimore" w:date="2014-03-02T18:50:00Z">
        <w:r w:rsidR="008C6415" w:rsidRPr="00E90F1B">
          <w:rPr>
            <w:rFonts w:ascii="Times New Roman" w:hAnsi="Times New Roman" w:cs="Times New Roman"/>
            <w:rPrChange w:id="83" w:author="Nicholas Gallimore" w:date="2014-03-02T19:01:00Z">
              <w:rPr/>
            </w:rPrChange>
          </w:rPr>
          <w:t>(</w:t>
        </w:r>
      </w:ins>
      <w:r w:rsidR="00785DBC" w:rsidRPr="00E90F1B">
        <w:rPr>
          <w:rFonts w:ascii="Times New Roman" w:hAnsi="Times New Roman" w:cs="Times New Roman"/>
          <w:rPrChange w:id="84" w:author="Nicholas Gallimore" w:date="2014-03-02T19:01:00Z">
            <w:rPr>
              <w:b/>
            </w:rPr>
          </w:rPrChange>
        </w:rPr>
        <w:t>525) Eiseley is careful not to predict what message, or where the message may come from in the isolation of the wilderness, but he clearly defends the significance of messages sent to us by nature</w:t>
      </w:r>
      <w:r w:rsidR="00401A34" w:rsidRPr="00E90F1B">
        <w:rPr>
          <w:rFonts w:ascii="Times New Roman" w:hAnsi="Times New Roman" w:cs="Times New Roman"/>
          <w:rPrChange w:id="85" w:author="Nicholas Gallimore" w:date="2014-03-02T19:01:00Z">
            <w:rPr/>
          </w:rPrChange>
        </w:rPr>
        <w:t>.</w:t>
      </w:r>
      <w:r w:rsidR="00785DBC" w:rsidRPr="00E90F1B">
        <w:rPr>
          <w:rFonts w:ascii="Times New Roman" w:hAnsi="Times New Roman" w:cs="Times New Roman"/>
          <w:rPrChange w:id="86" w:author="Nicholas Gallimore" w:date="2014-03-02T19:01:00Z">
            <w:rPr/>
          </w:rPrChange>
        </w:rPr>
        <w:t xml:space="preserve"> “It may not be a message from the god he set</w:t>
      </w:r>
      <w:r w:rsidR="00401A34" w:rsidRPr="00E90F1B">
        <w:rPr>
          <w:rFonts w:ascii="Times New Roman" w:hAnsi="Times New Roman" w:cs="Times New Roman"/>
          <w:rPrChange w:id="87" w:author="Nicholas Gallimore" w:date="2014-03-02T19:01:00Z">
            <w:rPr>
              <w:b/>
            </w:rPr>
          </w:rPrChange>
        </w:rPr>
        <w:t>s</w:t>
      </w:r>
      <w:r w:rsidR="00785DBC" w:rsidRPr="00E90F1B">
        <w:rPr>
          <w:rFonts w:ascii="Times New Roman" w:hAnsi="Times New Roman" w:cs="Times New Roman"/>
          <w:rPrChange w:id="88" w:author="Nicholas Gallimore" w:date="2014-03-02T19:01:00Z">
            <w:rPr>
              <w:b/>
            </w:rPr>
          </w:rPrChange>
        </w:rPr>
        <w:t xml:space="preserve"> out to seek, but even if he has failed in that particular, he will have had a vision or seen a marvel, and these are always worth listening to and thinking about.” </w:t>
      </w:r>
      <w:ins w:id="89" w:author="Nicholas Gallimore" w:date="2014-03-02T18:50:00Z">
        <w:r w:rsidR="008C6415" w:rsidRPr="00E90F1B">
          <w:rPr>
            <w:rFonts w:ascii="Times New Roman" w:hAnsi="Times New Roman" w:cs="Times New Roman"/>
            <w:rPrChange w:id="90" w:author="Nicholas Gallimore" w:date="2014-03-02T19:01:00Z">
              <w:rPr/>
            </w:rPrChange>
          </w:rPr>
          <w:t>(</w:t>
        </w:r>
      </w:ins>
      <w:r w:rsidR="00785DBC" w:rsidRPr="00E90F1B">
        <w:rPr>
          <w:rFonts w:ascii="Times New Roman" w:hAnsi="Times New Roman" w:cs="Times New Roman"/>
          <w:rPrChange w:id="91" w:author="Nicholas Gallimore" w:date="2014-03-02T19:01:00Z">
            <w:rPr>
              <w:b/>
            </w:rPr>
          </w:rPrChange>
        </w:rPr>
        <w:t>525)</w:t>
      </w:r>
      <w:r w:rsidR="00575C7A" w:rsidRPr="00E90F1B">
        <w:rPr>
          <w:rFonts w:ascii="Times New Roman" w:hAnsi="Times New Roman" w:cs="Times New Roman"/>
          <w:rPrChange w:id="92" w:author="Nicholas Gallimore" w:date="2014-03-02T19:01:00Z">
            <w:rPr>
              <w:b/>
            </w:rPr>
          </w:rPrChange>
        </w:rPr>
        <w:t xml:space="preserve"> </w:t>
      </w:r>
      <w:commentRangeStart w:id="93"/>
      <w:r w:rsidR="00575C7A" w:rsidRPr="00E90F1B">
        <w:rPr>
          <w:rFonts w:ascii="Times New Roman" w:hAnsi="Times New Roman" w:cs="Times New Roman"/>
          <w:rPrChange w:id="94" w:author="Nicholas Gallimore" w:date="2014-03-02T19:01:00Z">
            <w:rPr/>
          </w:rPrChange>
        </w:rPr>
        <w:t>Throughout his essay, Eiseley finds his faith and inspiration for life in nature. He sees birds as living in community, making</w:t>
      </w:r>
      <w:r w:rsidR="00DE7E57" w:rsidRPr="00E90F1B">
        <w:rPr>
          <w:rFonts w:ascii="Times New Roman" w:hAnsi="Times New Roman" w:cs="Times New Roman"/>
          <w:rPrChange w:id="95" w:author="Nicholas Gallimore" w:date="2014-03-02T19:01:00Z">
            <w:rPr/>
          </w:rPrChange>
        </w:rPr>
        <w:t xml:space="preserve"> decisions, eating, nesting, </w:t>
      </w:r>
      <w:proofErr w:type="gramStart"/>
      <w:r w:rsidR="00575C7A" w:rsidRPr="00E90F1B">
        <w:rPr>
          <w:rFonts w:ascii="Times New Roman" w:hAnsi="Times New Roman" w:cs="Times New Roman"/>
          <w:rPrChange w:id="96" w:author="Nicholas Gallimore" w:date="2014-03-02T19:01:00Z">
            <w:rPr/>
          </w:rPrChange>
        </w:rPr>
        <w:t>caring</w:t>
      </w:r>
      <w:proofErr w:type="gramEnd"/>
      <w:r w:rsidR="00575C7A" w:rsidRPr="00E90F1B">
        <w:rPr>
          <w:rFonts w:ascii="Times New Roman" w:hAnsi="Times New Roman" w:cs="Times New Roman"/>
          <w:rPrChange w:id="97" w:author="Nicholas Gallimore" w:date="2014-03-02T19:01:00Z">
            <w:rPr/>
          </w:rPrChange>
        </w:rPr>
        <w:t xml:space="preserve"> for their offspring</w:t>
      </w:r>
      <w:r w:rsidR="00DE7E57" w:rsidRPr="00E90F1B">
        <w:rPr>
          <w:rFonts w:ascii="Times New Roman" w:hAnsi="Times New Roman" w:cs="Times New Roman"/>
          <w:rPrChange w:id="98" w:author="Nicholas Gallimore" w:date="2014-03-02T19:01:00Z">
            <w:rPr/>
          </w:rPrChange>
        </w:rPr>
        <w:t xml:space="preserve"> and </w:t>
      </w:r>
      <w:r w:rsidR="008F4869" w:rsidRPr="00E90F1B">
        <w:rPr>
          <w:rFonts w:ascii="Times New Roman" w:hAnsi="Times New Roman" w:cs="Times New Roman"/>
          <w:rPrChange w:id="99" w:author="Nicholas Gallimore" w:date="2014-03-02T19:01:00Z">
            <w:rPr/>
          </w:rPrChange>
        </w:rPr>
        <w:t xml:space="preserve">even </w:t>
      </w:r>
      <w:r w:rsidR="00DE7E57" w:rsidRPr="00E90F1B">
        <w:rPr>
          <w:rFonts w:ascii="Times New Roman" w:hAnsi="Times New Roman" w:cs="Times New Roman"/>
          <w:rPrChange w:id="100" w:author="Nicholas Gallimore" w:date="2014-03-02T19:01:00Z">
            <w:rPr/>
          </w:rPrChange>
        </w:rPr>
        <w:t>being affected by weather</w:t>
      </w:r>
      <w:r w:rsidR="00575C7A" w:rsidRPr="00E90F1B">
        <w:rPr>
          <w:rFonts w:ascii="Times New Roman" w:hAnsi="Times New Roman" w:cs="Times New Roman"/>
          <w:rPrChange w:id="101" w:author="Nicholas Gallimore" w:date="2014-03-02T19:01:00Z">
            <w:rPr/>
          </w:rPrChange>
        </w:rPr>
        <w:t>.</w:t>
      </w:r>
      <w:r w:rsidR="00E05588" w:rsidRPr="00E90F1B">
        <w:rPr>
          <w:rFonts w:ascii="Times New Roman" w:hAnsi="Times New Roman" w:cs="Times New Roman"/>
          <w:rPrChange w:id="102" w:author="Nicholas Gallimore" w:date="2014-03-02T19:01:00Z">
            <w:rPr/>
          </w:rPrChange>
        </w:rPr>
        <w:t xml:space="preserve"> </w:t>
      </w:r>
      <w:commentRangeEnd w:id="93"/>
      <w:r w:rsidR="008068A0" w:rsidRPr="00E90F1B">
        <w:rPr>
          <w:rStyle w:val="CommentReference"/>
          <w:rFonts w:ascii="Times New Roman" w:hAnsi="Times New Roman" w:cs="Times New Roman"/>
          <w:sz w:val="24"/>
          <w:szCs w:val="24"/>
          <w:rPrChange w:id="103" w:author="Nicholas Gallimore" w:date="2014-03-02T19:01:00Z">
            <w:rPr>
              <w:rStyle w:val="CommentReference"/>
            </w:rPr>
          </w:rPrChange>
        </w:rPr>
        <w:commentReference w:id="93"/>
      </w:r>
      <w:r w:rsidR="00E05588" w:rsidRPr="00E90F1B">
        <w:rPr>
          <w:rFonts w:ascii="Times New Roman" w:hAnsi="Times New Roman" w:cs="Times New Roman"/>
          <w:rPrChange w:id="104" w:author="Nicholas Gallimore" w:date="2014-03-02T19:01:00Z">
            <w:rPr/>
          </w:rPrChange>
        </w:rPr>
        <w:t xml:space="preserve">We explore in this essay Eiseley’s perspective that nature is </w:t>
      </w:r>
      <w:commentRangeStart w:id="105"/>
      <w:r w:rsidR="00E05588" w:rsidRPr="00E90F1B">
        <w:rPr>
          <w:rFonts w:ascii="Times New Roman" w:hAnsi="Times New Roman" w:cs="Times New Roman"/>
          <w:rPrChange w:id="106" w:author="Nicholas Gallimore" w:date="2014-03-02T19:01:00Z">
            <w:rPr/>
          </w:rPrChange>
        </w:rPr>
        <w:t xml:space="preserve">spiritual </w:t>
      </w:r>
      <w:commentRangeEnd w:id="105"/>
      <w:r w:rsidR="00A37428" w:rsidRPr="00E90F1B">
        <w:rPr>
          <w:rStyle w:val="CommentReference"/>
          <w:rFonts w:ascii="Times New Roman" w:hAnsi="Times New Roman" w:cs="Times New Roman"/>
          <w:sz w:val="24"/>
          <w:szCs w:val="24"/>
          <w:rPrChange w:id="107" w:author="Nicholas Gallimore" w:date="2014-03-02T19:01:00Z">
            <w:rPr>
              <w:rStyle w:val="CommentReference"/>
            </w:rPr>
          </w:rPrChange>
        </w:rPr>
        <w:commentReference w:id="105"/>
      </w:r>
      <w:r w:rsidR="00E05588" w:rsidRPr="00E90F1B">
        <w:rPr>
          <w:rFonts w:ascii="Times New Roman" w:hAnsi="Times New Roman" w:cs="Times New Roman"/>
          <w:rPrChange w:id="108" w:author="Nicholas Gallimore" w:date="2014-03-02T19:01:00Z">
            <w:rPr/>
          </w:rPrChange>
        </w:rPr>
        <w:t xml:space="preserve">rather </w:t>
      </w:r>
      <w:r w:rsidR="00AD161B" w:rsidRPr="00E90F1B">
        <w:rPr>
          <w:rFonts w:ascii="Times New Roman" w:hAnsi="Times New Roman" w:cs="Times New Roman"/>
          <w:rPrChange w:id="109" w:author="Nicholas Gallimore" w:date="2014-03-02T19:01:00Z">
            <w:rPr/>
          </w:rPrChange>
        </w:rPr>
        <w:t xml:space="preserve">than </w:t>
      </w:r>
      <w:r w:rsidR="00E05588" w:rsidRPr="00E90F1B">
        <w:rPr>
          <w:rFonts w:ascii="Times New Roman" w:hAnsi="Times New Roman" w:cs="Times New Roman"/>
          <w:rPrChange w:id="110" w:author="Nicholas Gallimore" w:date="2014-03-02T19:01:00Z">
            <w:rPr/>
          </w:rPrChange>
        </w:rPr>
        <w:t>a series of routine observations in the wild</w:t>
      </w:r>
      <w:r w:rsidR="00AD161B" w:rsidRPr="00E90F1B">
        <w:rPr>
          <w:rFonts w:ascii="Times New Roman" w:hAnsi="Times New Roman" w:cs="Times New Roman"/>
          <w:rPrChange w:id="111" w:author="Nicholas Gallimore" w:date="2014-03-02T19:01:00Z">
            <w:rPr/>
          </w:rPrChange>
        </w:rPr>
        <w:t>,</w:t>
      </w:r>
      <w:r w:rsidR="00E05588" w:rsidRPr="00E90F1B">
        <w:rPr>
          <w:rFonts w:ascii="Times New Roman" w:hAnsi="Times New Roman" w:cs="Times New Roman"/>
          <w:rPrChange w:id="112" w:author="Nicholas Gallimore" w:date="2014-03-02T19:01:00Z">
            <w:rPr/>
          </w:rPrChange>
        </w:rPr>
        <w:t xml:space="preserve"> and explore </w:t>
      </w:r>
      <w:r w:rsidR="00AD161B" w:rsidRPr="00E90F1B">
        <w:rPr>
          <w:rFonts w:ascii="Times New Roman" w:hAnsi="Times New Roman" w:cs="Times New Roman"/>
          <w:rPrChange w:id="113" w:author="Nicholas Gallimore" w:date="2014-03-02T19:01:00Z">
            <w:rPr/>
          </w:rPrChange>
        </w:rPr>
        <w:t xml:space="preserve">his belief that birds </w:t>
      </w:r>
      <w:r w:rsidR="008F4869" w:rsidRPr="00E90F1B">
        <w:rPr>
          <w:rFonts w:ascii="Times New Roman" w:hAnsi="Times New Roman" w:cs="Times New Roman"/>
          <w:rPrChange w:id="114" w:author="Nicholas Gallimore" w:date="2014-03-02T19:01:00Z">
            <w:rPr/>
          </w:rPrChange>
        </w:rPr>
        <w:t xml:space="preserve">share the pitfalls of existence much </w:t>
      </w:r>
      <w:r w:rsidR="00AD161B" w:rsidRPr="00E90F1B">
        <w:rPr>
          <w:rFonts w:ascii="Times New Roman" w:hAnsi="Times New Roman" w:cs="Times New Roman"/>
          <w:rPrChange w:id="115" w:author="Nicholas Gallimore" w:date="2014-03-02T19:01:00Z">
            <w:rPr/>
          </w:rPrChange>
        </w:rPr>
        <w:t>like humans</w:t>
      </w:r>
      <w:r w:rsidR="008F4869" w:rsidRPr="00E90F1B">
        <w:rPr>
          <w:rFonts w:ascii="Times New Roman" w:hAnsi="Times New Roman" w:cs="Times New Roman"/>
          <w:rPrChange w:id="116" w:author="Nicholas Gallimore" w:date="2014-03-02T19:01:00Z">
            <w:rPr/>
          </w:rPrChange>
        </w:rPr>
        <w:t>.</w:t>
      </w:r>
    </w:p>
    <w:p w14:paraId="329E8DEA" w14:textId="77777777" w:rsidR="00C65BD7" w:rsidRPr="00E90F1B" w:rsidRDefault="008C6415" w:rsidP="00154EF7">
      <w:pPr>
        <w:pStyle w:val="BodyTextFirstIndent"/>
        <w:spacing w:line="480" w:lineRule="auto"/>
        <w:rPr>
          <w:ins w:id="117" w:author="Nicholas Gallimore" w:date="2014-03-02T18:59:00Z"/>
          <w:rFonts w:ascii="Times New Roman" w:hAnsi="Times New Roman" w:cs="Times New Roman"/>
          <w:rPrChange w:id="118" w:author="Nicholas Gallimore" w:date="2014-03-02T19:01:00Z">
            <w:rPr>
              <w:ins w:id="119" w:author="Nicholas Gallimore" w:date="2014-03-02T18:59:00Z"/>
            </w:rPr>
          </w:rPrChange>
        </w:rPr>
        <w:pPrChange w:id="120" w:author="Nicholas Gallimore" w:date="2014-03-02T19:06:00Z">
          <w:pPr>
            <w:spacing w:line="480" w:lineRule="auto"/>
            <w:ind w:firstLine="720"/>
          </w:pPr>
        </w:pPrChange>
      </w:pPr>
      <w:ins w:id="121" w:author="Nicholas Gallimore" w:date="2014-03-02T18:44:00Z">
        <w:r w:rsidRPr="00E90F1B">
          <w:rPr>
            <w:rFonts w:ascii="Times New Roman" w:hAnsi="Times New Roman" w:cs="Times New Roman"/>
            <w:rPrChange w:id="122" w:author="Nicholas Gallimore" w:date="2014-03-02T19:01:00Z">
              <w:rPr/>
            </w:rPrChange>
          </w:rPr>
          <w:br w:type="page"/>
        </w:r>
      </w:ins>
      <w:r w:rsidR="00305A6D" w:rsidRPr="00E90F1B">
        <w:rPr>
          <w:rFonts w:ascii="Times New Roman" w:hAnsi="Times New Roman" w:cs="Times New Roman"/>
          <w:rPrChange w:id="123" w:author="Nicholas Gallimore" w:date="2014-03-02T19:01:00Z">
            <w:rPr/>
          </w:rPrChange>
        </w:rPr>
        <w:t xml:space="preserve">One </w:t>
      </w:r>
      <w:r w:rsidR="003871B2" w:rsidRPr="00E90F1B">
        <w:rPr>
          <w:rFonts w:ascii="Times New Roman" w:hAnsi="Times New Roman" w:cs="Times New Roman"/>
          <w:rPrChange w:id="124" w:author="Nicholas Gallimore" w:date="2014-03-02T19:01:00Z">
            <w:rPr/>
          </w:rPrChange>
        </w:rPr>
        <w:t xml:space="preserve">aspect </w:t>
      </w:r>
      <w:r w:rsidR="00305A6D" w:rsidRPr="00E90F1B">
        <w:rPr>
          <w:rFonts w:ascii="Times New Roman" w:hAnsi="Times New Roman" w:cs="Times New Roman"/>
          <w:rPrChange w:id="125" w:author="Nicholas Gallimore" w:date="2014-03-02T19:01:00Z">
            <w:rPr/>
          </w:rPrChange>
        </w:rPr>
        <w:t xml:space="preserve">of life for birds, humans and other </w:t>
      </w:r>
      <w:r w:rsidR="0080412F" w:rsidRPr="00E90F1B">
        <w:rPr>
          <w:rFonts w:ascii="Times New Roman" w:hAnsi="Times New Roman" w:cs="Times New Roman"/>
          <w:rPrChange w:id="126" w:author="Nicholas Gallimore" w:date="2014-03-02T19:01:00Z">
            <w:rPr/>
          </w:rPrChange>
        </w:rPr>
        <w:t>species</w:t>
      </w:r>
      <w:r w:rsidR="00305A6D" w:rsidRPr="00E90F1B">
        <w:rPr>
          <w:rFonts w:ascii="Times New Roman" w:hAnsi="Times New Roman" w:cs="Times New Roman"/>
          <w:rPrChange w:id="127" w:author="Nicholas Gallimore" w:date="2014-03-02T19:01:00Z">
            <w:rPr/>
          </w:rPrChange>
        </w:rPr>
        <w:t xml:space="preserve"> is what Eiseley calls </w:t>
      </w:r>
      <w:commentRangeStart w:id="128"/>
      <w:r w:rsidR="00305A6D" w:rsidRPr="00E90F1B">
        <w:rPr>
          <w:rFonts w:ascii="Times New Roman" w:hAnsi="Times New Roman" w:cs="Times New Roman"/>
          <w:rPrChange w:id="129" w:author="Nicholas Gallimore" w:date="2014-03-02T19:01:00Z">
            <w:rPr>
              <w:b/>
            </w:rPr>
          </w:rPrChange>
        </w:rPr>
        <w:t xml:space="preserve">“judgment upon life.” </w:t>
      </w:r>
      <w:ins w:id="130" w:author="Nicholas Gallimore" w:date="2014-03-02T18:50:00Z">
        <w:r w:rsidRPr="00E90F1B">
          <w:rPr>
            <w:rFonts w:ascii="Times New Roman" w:hAnsi="Times New Roman" w:cs="Times New Roman"/>
            <w:rPrChange w:id="131" w:author="Nicholas Gallimore" w:date="2014-03-02T19:01:00Z">
              <w:rPr/>
            </w:rPrChange>
          </w:rPr>
          <w:t>(</w:t>
        </w:r>
      </w:ins>
      <w:r w:rsidR="003871B2" w:rsidRPr="00E90F1B">
        <w:rPr>
          <w:rFonts w:ascii="Times New Roman" w:hAnsi="Times New Roman" w:cs="Times New Roman"/>
          <w:rPrChange w:id="132" w:author="Nicholas Gallimore" w:date="2014-03-02T19:01:00Z">
            <w:rPr/>
          </w:rPrChange>
        </w:rPr>
        <w:t>530)</w:t>
      </w:r>
      <w:r w:rsidR="0080412F" w:rsidRPr="00E90F1B">
        <w:rPr>
          <w:rFonts w:ascii="Times New Roman" w:hAnsi="Times New Roman" w:cs="Times New Roman"/>
          <w:rPrChange w:id="133" w:author="Nicholas Gallimore" w:date="2014-03-02T19:01:00Z">
            <w:rPr/>
          </w:rPrChange>
        </w:rPr>
        <w:t xml:space="preserve"> </w:t>
      </w:r>
      <w:r w:rsidR="00996161" w:rsidRPr="00E90F1B">
        <w:rPr>
          <w:rFonts w:ascii="Times New Roman" w:hAnsi="Times New Roman" w:cs="Times New Roman"/>
          <w:rPrChange w:id="134" w:author="Nicholas Gallimore" w:date="2014-03-02T19:01:00Z">
            <w:rPr/>
          </w:rPrChange>
        </w:rPr>
        <w:t>We both judge, and are judged</w:t>
      </w:r>
      <w:r w:rsidR="003E223B" w:rsidRPr="00E90F1B">
        <w:rPr>
          <w:rFonts w:ascii="Times New Roman" w:hAnsi="Times New Roman" w:cs="Times New Roman"/>
          <w:rPrChange w:id="135" w:author="Nicholas Gallimore" w:date="2014-03-02T19:01:00Z">
            <w:rPr/>
          </w:rPrChange>
        </w:rPr>
        <w:t>,</w:t>
      </w:r>
      <w:r w:rsidR="00996161" w:rsidRPr="00E90F1B">
        <w:rPr>
          <w:rFonts w:ascii="Times New Roman" w:hAnsi="Times New Roman" w:cs="Times New Roman"/>
          <w:rPrChange w:id="136" w:author="Nicholas Gallimore" w:date="2014-03-02T19:01:00Z">
            <w:rPr/>
          </w:rPrChange>
        </w:rPr>
        <w:t xml:space="preserve"> in our interactions with other human beings in daily life.</w:t>
      </w:r>
      <w:r w:rsidR="0080412F" w:rsidRPr="00E90F1B">
        <w:rPr>
          <w:rFonts w:ascii="Times New Roman" w:hAnsi="Times New Roman" w:cs="Times New Roman"/>
          <w:rPrChange w:id="137" w:author="Nicholas Gallimore" w:date="2014-03-02T19:01:00Z">
            <w:rPr/>
          </w:rPrChange>
        </w:rPr>
        <w:t xml:space="preserve"> </w:t>
      </w:r>
      <w:commentRangeEnd w:id="128"/>
      <w:r w:rsidR="00077414" w:rsidRPr="00E90F1B">
        <w:rPr>
          <w:rStyle w:val="CommentReference"/>
          <w:rFonts w:ascii="Times New Roman" w:hAnsi="Times New Roman" w:cs="Times New Roman"/>
          <w:sz w:val="24"/>
          <w:szCs w:val="24"/>
          <w:rPrChange w:id="138" w:author="Nicholas Gallimore" w:date="2014-03-02T19:01:00Z">
            <w:rPr>
              <w:rStyle w:val="CommentReference"/>
            </w:rPr>
          </w:rPrChange>
        </w:rPr>
        <w:commentReference w:id="128"/>
      </w:r>
      <w:ins w:id="139" w:author="Nicholas Gallimore" w:date="2014-03-02T18:01:00Z">
        <w:r w:rsidR="005D0A58" w:rsidRPr="00E90F1B">
          <w:rPr>
            <w:rFonts w:ascii="Times New Roman" w:hAnsi="Times New Roman" w:cs="Times New Roman"/>
            <w:rPrChange w:id="140" w:author="Nicholas Gallimore" w:date="2014-03-02T19:01:00Z">
              <w:rPr/>
            </w:rPrChange>
          </w:rPr>
          <w:t xml:space="preserve"> </w:t>
        </w:r>
        <w:commentRangeStart w:id="141"/>
        <w:r w:rsidR="005D0A58" w:rsidRPr="00E90F1B">
          <w:rPr>
            <w:rFonts w:ascii="Times New Roman" w:hAnsi="Times New Roman" w:cs="Times New Roman"/>
            <w:rPrChange w:id="142" w:author="Nicholas Gallimore" w:date="2014-03-02T19:01:00Z">
              <w:rPr/>
            </w:rPrChange>
          </w:rPr>
          <w:t xml:space="preserve">For humans and birds – all species – the final judgment on earth is similarly death. </w:t>
        </w:r>
        <w:commentRangeEnd w:id="141"/>
        <w:r w:rsidR="005D0A58" w:rsidRPr="00E90F1B">
          <w:rPr>
            <w:rStyle w:val="CommentReference"/>
            <w:rFonts w:ascii="Times New Roman" w:hAnsi="Times New Roman" w:cs="Times New Roman"/>
            <w:sz w:val="24"/>
            <w:szCs w:val="24"/>
            <w:rPrChange w:id="143" w:author="Nicholas Gallimore" w:date="2014-03-02T19:01:00Z">
              <w:rPr>
                <w:rStyle w:val="CommentReference"/>
              </w:rPr>
            </w:rPrChange>
          </w:rPr>
          <w:commentReference w:id="141"/>
        </w:r>
      </w:ins>
      <w:r w:rsidR="0080412F" w:rsidRPr="00E90F1B">
        <w:rPr>
          <w:rFonts w:ascii="Times New Roman" w:hAnsi="Times New Roman" w:cs="Times New Roman"/>
          <w:rPrChange w:id="144" w:author="Nicholas Gallimore" w:date="2014-03-02T19:01:00Z">
            <w:rPr/>
          </w:rPrChange>
        </w:rPr>
        <w:t xml:space="preserve">Some judgments are more serious than others. Some judgments are fair, and some based on misperception can be incorrect. </w:t>
      </w:r>
      <w:r w:rsidR="005D0A58" w:rsidRPr="00E90F1B">
        <w:rPr>
          <w:rFonts w:ascii="Times New Roman" w:hAnsi="Times New Roman" w:cs="Times New Roman"/>
          <w:rPrChange w:id="145" w:author="Nicholas Gallimore" w:date="2014-03-02T19:01:00Z">
            <w:rPr/>
          </w:rPrChange>
        </w:rPr>
        <w:t xml:space="preserve">We see in Eiseley’s essay where he quietly rests in the wilderness </w:t>
      </w:r>
      <w:commentRangeStart w:id="146"/>
      <w:ins w:id="147" w:author="Nicholas Gallimore" w:date="2014-03-02T18:03:00Z">
        <w:r w:rsidR="005D0A58" w:rsidRPr="00E90F1B">
          <w:rPr>
            <w:rFonts w:ascii="Times New Roman" w:hAnsi="Times New Roman" w:cs="Times New Roman"/>
            <w:rPrChange w:id="148" w:author="Nicholas Gallimore" w:date="2014-03-02T19:01:00Z">
              <w:rPr/>
            </w:rPrChange>
          </w:rPr>
          <w:t xml:space="preserve">and observes clearly a </w:t>
        </w:r>
        <w:commentRangeEnd w:id="146"/>
        <w:r w:rsidR="005D0A58" w:rsidRPr="00E90F1B">
          <w:rPr>
            <w:rStyle w:val="CommentReference"/>
            <w:rFonts w:ascii="Times New Roman" w:hAnsi="Times New Roman" w:cs="Times New Roman"/>
            <w:sz w:val="24"/>
            <w:szCs w:val="24"/>
            <w:rPrChange w:id="149" w:author="Nicholas Gallimore" w:date="2014-03-02T19:01:00Z">
              <w:rPr>
                <w:rStyle w:val="CommentReference"/>
              </w:rPr>
            </w:rPrChange>
          </w:rPr>
          <w:commentReference w:id="146"/>
        </w:r>
      </w:ins>
      <w:r w:rsidR="005D0A58" w:rsidRPr="00E90F1B">
        <w:rPr>
          <w:rFonts w:ascii="Times New Roman" w:hAnsi="Times New Roman" w:cs="Times New Roman"/>
          <w:rPrChange w:id="150" w:author="Nicholas Gallimore" w:date="2014-03-02T19:01:00Z">
            <w:rPr/>
          </w:rPrChange>
        </w:rPr>
        <w:t xml:space="preserve">“judgment of life, and that it was not passed by men.” </w:t>
      </w:r>
      <w:ins w:id="151" w:author="Nicholas Gallimore" w:date="2014-03-02T18:50:00Z">
        <w:r w:rsidRPr="00E90F1B">
          <w:rPr>
            <w:rFonts w:ascii="Times New Roman" w:hAnsi="Times New Roman" w:cs="Times New Roman"/>
            <w:rPrChange w:id="152" w:author="Nicholas Gallimore" w:date="2014-03-02T19:01:00Z">
              <w:rPr/>
            </w:rPrChange>
          </w:rPr>
          <w:t>(</w:t>
        </w:r>
      </w:ins>
      <w:r w:rsidR="005D0A58" w:rsidRPr="00E90F1B">
        <w:rPr>
          <w:rFonts w:ascii="Times New Roman" w:hAnsi="Times New Roman" w:cs="Times New Roman"/>
          <w:rPrChange w:id="153" w:author="Nicholas Gallimore" w:date="2014-03-02T19:01:00Z">
            <w:rPr/>
          </w:rPrChange>
        </w:rPr>
        <w:t xml:space="preserve">530) Eiseley introduces the scene: “I had sat down to rest with my back against a stump. Through accident I was concealed from the glade, although I could see into it perfectly.” </w:t>
      </w:r>
      <w:ins w:id="154" w:author="Nicholas Gallimore" w:date="2014-03-02T18:50:00Z">
        <w:r w:rsidRPr="00E90F1B">
          <w:rPr>
            <w:rFonts w:ascii="Times New Roman" w:hAnsi="Times New Roman" w:cs="Times New Roman"/>
            <w:rPrChange w:id="155" w:author="Nicholas Gallimore" w:date="2014-03-02T19:01:00Z">
              <w:rPr/>
            </w:rPrChange>
          </w:rPr>
          <w:t>(</w:t>
        </w:r>
      </w:ins>
      <w:r w:rsidR="005D0A58" w:rsidRPr="00E90F1B">
        <w:rPr>
          <w:rFonts w:ascii="Times New Roman" w:hAnsi="Times New Roman" w:cs="Times New Roman"/>
          <w:rPrChange w:id="156" w:author="Nicholas Gallimore" w:date="2014-03-02T19:01:00Z">
            <w:rPr/>
          </w:rPrChange>
        </w:rPr>
        <w:t xml:space="preserve">530) </w:t>
      </w:r>
      <w:r w:rsidR="00CE1623" w:rsidRPr="00E90F1B">
        <w:rPr>
          <w:rFonts w:ascii="Times New Roman" w:hAnsi="Times New Roman" w:cs="Times New Roman"/>
          <w:rPrChange w:id="157" w:author="Nicholas Gallimore" w:date="2014-03-02T19:01:00Z">
            <w:rPr/>
          </w:rPrChange>
        </w:rPr>
        <w:t>After resting quietly he’s awakened by a loud noise</w:t>
      </w:r>
      <w:r w:rsidR="003E223B" w:rsidRPr="00E90F1B">
        <w:rPr>
          <w:rFonts w:ascii="Times New Roman" w:hAnsi="Times New Roman" w:cs="Times New Roman"/>
          <w:rPrChange w:id="158" w:author="Nicholas Gallimore" w:date="2014-03-02T19:01:00Z">
            <w:rPr/>
          </w:rPrChange>
        </w:rPr>
        <w:t>. H</w:t>
      </w:r>
      <w:r w:rsidR="00CE1623" w:rsidRPr="00E90F1B">
        <w:rPr>
          <w:rFonts w:ascii="Times New Roman" w:hAnsi="Times New Roman" w:cs="Times New Roman"/>
          <w:rPrChange w:id="159" w:author="Nicholas Gallimore" w:date="2014-03-02T19:01:00Z">
            <w:rPr/>
          </w:rPrChange>
        </w:rPr>
        <w:t xml:space="preserve">e sits upward, the light is perfect, the view is perfect and he observes: “there on the extended branch sat an enormous raven with a red and squirming nestling in his beak. The sound that awoke me was the outraged cries of the nestling’s parents, who flew helplessly in circles about the clearing. The sleek black monster was indifferent to them.” </w:t>
      </w:r>
      <w:ins w:id="160" w:author="Nicholas Gallimore" w:date="2014-03-02T18:50:00Z">
        <w:r w:rsidRPr="00E90F1B">
          <w:rPr>
            <w:rFonts w:ascii="Times New Roman" w:hAnsi="Times New Roman" w:cs="Times New Roman"/>
            <w:rPrChange w:id="161" w:author="Nicholas Gallimore" w:date="2014-03-02T19:01:00Z">
              <w:rPr/>
            </w:rPrChange>
          </w:rPr>
          <w:t>(</w:t>
        </w:r>
      </w:ins>
      <w:r w:rsidR="00CE1623" w:rsidRPr="00E90F1B">
        <w:rPr>
          <w:rFonts w:ascii="Times New Roman" w:hAnsi="Times New Roman" w:cs="Times New Roman"/>
          <w:rPrChange w:id="162" w:author="Nicholas Gallimore" w:date="2014-03-02T19:01:00Z">
            <w:rPr/>
          </w:rPrChange>
        </w:rPr>
        <w:t>531) It is important to note that both birds and humans become parents and care for their young. Upon birth, it is innately perceived that the young offspring are the sole focus and responsibility of the parents.</w:t>
      </w:r>
      <w:r w:rsidR="00F34BB1" w:rsidRPr="00E90F1B">
        <w:rPr>
          <w:rFonts w:ascii="Times New Roman" w:hAnsi="Times New Roman" w:cs="Times New Roman"/>
          <w:rPrChange w:id="163" w:author="Nicholas Gallimore" w:date="2014-03-02T19:01:00Z">
            <w:rPr/>
          </w:rPrChange>
        </w:rPr>
        <w:t xml:space="preserve"> And, it is the main objective of parents, both bird and human</w:t>
      </w:r>
      <w:r w:rsidR="003E223B" w:rsidRPr="00E90F1B">
        <w:rPr>
          <w:rFonts w:ascii="Times New Roman" w:hAnsi="Times New Roman" w:cs="Times New Roman"/>
          <w:rPrChange w:id="164" w:author="Nicholas Gallimore" w:date="2014-03-02T19:01:00Z">
            <w:rPr/>
          </w:rPrChange>
        </w:rPr>
        <w:t>,</w:t>
      </w:r>
      <w:r w:rsidR="00F34BB1" w:rsidRPr="00E90F1B">
        <w:rPr>
          <w:rFonts w:ascii="Times New Roman" w:hAnsi="Times New Roman" w:cs="Times New Roman"/>
          <w:rPrChange w:id="165" w:author="Nicholas Gallimore" w:date="2014-03-02T19:01:00Z">
            <w:rPr/>
          </w:rPrChange>
        </w:rPr>
        <w:t xml:space="preserve"> to protect and defend their offspring. “He gulped, whetted his beak on the dead branch a moment and sat still. Up to that point the little tragedy followed the usual pattern.” </w:t>
      </w:r>
      <w:ins w:id="166" w:author="Nicholas Gallimore" w:date="2014-03-02T18:50:00Z">
        <w:r w:rsidRPr="00E90F1B">
          <w:rPr>
            <w:rFonts w:ascii="Times New Roman" w:hAnsi="Times New Roman" w:cs="Times New Roman"/>
            <w:rPrChange w:id="167" w:author="Nicholas Gallimore" w:date="2014-03-02T19:01:00Z">
              <w:rPr/>
            </w:rPrChange>
          </w:rPr>
          <w:t>(</w:t>
        </w:r>
      </w:ins>
      <w:r w:rsidR="00F34BB1" w:rsidRPr="00E90F1B">
        <w:rPr>
          <w:rFonts w:ascii="Times New Roman" w:hAnsi="Times New Roman" w:cs="Times New Roman"/>
          <w:rPrChange w:id="168" w:author="Nicholas Gallimore" w:date="2014-03-02T19:01:00Z">
            <w:rPr/>
          </w:rPrChange>
        </w:rPr>
        <w:t>531) Eiseley observes the murder of one bird by another bird, and calls out the routine aspect of the life cycle to this point. A raven has merely hunted and eaten a small bird.</w:t>
      </w:r>
      <w:r w:rsidR="00AE2B71" w:rsidRPr="00E90F1B">
        <w:rPr>
          <w:rFonts w:ascii="Times New Roman" w:hAnsi="Times New Roman" w:cs="Times New Roman"/>
          <w:rPrChange w:id="169" w:author="Nicholas Gallimore" w:date="2014-03-02T19:01:00Z">
            <w:rPr/>
          </w:rPrChange>
        </w:rPr>
        <w:t xml:space="preserve"> It’s what Eiseley sees next that impacts him emotionally</w:t>
      </w:r>
      <w:r w:rsidR="00967956" w:rsidRPr="00E90F1B">
        <w:rPr>
          <w:rFonts w:ascii="Times New Roman" w:hAnsi="Times New Roman" w:cs="Times New Roman"/>
          <w:rPrChange w:id="170" w:author="Nicholas Gallimore" w:date="2014-03-02T19:01:00Z">
            <w:rPr/>
          </w:rPrChange>
        </w:rPr>
        <w:t xml:space="preserve">. </w:t>
      </w:r>
      <w:r w:rsidR="00AE2B71" w:rsidRPr="00E90F1B">
        <w:rPr>
          <w:rFonts w:ascii="Times New Roman" w:hAnsi="Times New Roman" w:cs="Times New Roman"/>
          <w:rPrChange w:id="171" w:author="Nicholas Gallimore" w:date="2014-03-02T19:01:00Z">
            <w:rPr/>
          </w:rPrChange>
        </w:rPr>
        <w:t xml:space="preserve">“No one dared attack the raven. But they cried there in some instinctive common misery, the bereaved and the unbereaved. The glade filled with their soft rustling and their cries. </w:t>
      </w:r>
      <w:r w:rsidR="002B3639" w:rsidRPr="00E90F1B">
        <w:rPr>
          <w:rFonts w:ascii="Times New Roman" w:hAnsi="Times New Roman" w:cs="Times New Roman"/>
          <w:rPrChange w:id="172" w:author="Nicholas Gallimore" w:date="2014-03-02T19:01:00Z">
            <w:rPr>
              <w:b/>
            </w:rPr>
          </w:rPrChange>
        </w:rPr>
        <w:t>They fluttered as though to point their wings at the murderer. He was a bird of death.</w:t>
      </w:r>
      <w:r w:rsidR="00097A54" w:rsidRPr="00E90F1B">
        <w:rPr>
          <w:rFonts w:ascii="Times New Roman" w:hAnsi="Times New Roman" w:cs="Times New Roman"/>
          <w:rPrChange w:id="173" w:author="Nicholas Gallimore" w:date="2014-03-02T19:01:00Z">
            <w:rPr/>
          </w:rPrChange>
        </w:rPr>
        <w:t>”</w:t>
      </w:r>
      <w:r w:rsidR="002B3639" w:rsidRPr="00E90F1B">
        <w:rPr>
          <w:rFonts w:ascii="Times New Roman" w:hAnsi="Times New Roman" w:cs="Times New Roman"/>
          <w:rPrChange w:id="174" w:author="Nicholas Gallimore" w:date="2014-03-02T19:01:00Z">
            <w:rPr/>
          </w:rPrChange>
        </w:rPr>
        <w:t xml:space="preserve"> </w:t>
      </w:r>
      <w:del w:id="175" w:author="Nicholas Gallimore" w:date="2014-03-02T18:50:00Z">
        <w:r w:rsidR="002B3639" w:rsidRPr="00E90F1B" w:rsidDel="008C6415">
          <w:rPr>
            <w:rFonts w:ascii="Times New Roman" w:hAnsi="Times New Roman" w:cs="Times New Roman"/>
            <w:rPrChange w:id="176" w:author="Nicholas Gallimore" w:date="2014-03-02T19:01:00Z">
              <w:rPr/>
            </w:rPrChange>
          </w:rPr>
          <w:delText>(Eise</w:delText>
        </w:r>
        <w:r w:rsidR="00097A54" w:rsidRPr="00E90F1B" w:rsidDel="008C6415">
          <w:rPr>
            <w:rFonts w:ascii="Times New Roman" w:hAnsi="Times New Roman" w:cs="Times New Roman"/>
            <w:rPrChange w:id="177" w:author="Nicholas Gallimore" w:date="2014-03-02T19:01:00Z">
              <w:rPr/>
            </w:rPrChange>
          </w:rPr>
          <w:delText xml:space="preserve">ley p. </w:delText>
        </w:r>
      </w:del>
      <w:ins w:id="178" w:author="Nicholas Gallimore" w:date="2014-03-02T18:50:00Z">
        <w:r w:rsidRPr="00E90F1B">
          <w:rPr>
            <w:rFonts w:ascii="Times New Roman" w:hAnsi="Times New Roman" w:cs="Times New Roman"/>
            <w:rPrChange w:id="179" w:author="Nicholas Gallimore" w:date="2014-03-02T19:01:00Z">
              <w:rPr/>
            </w:rPrChange>
          </w:rPr>
          <w:t>(</w:t>
        </w:r>
      </w:ins>
      <w:r w:rsidR="00097A54" w:rsidRPr="00E90F1B">
        <w:rPr>
          <w:rFonts w:ascii="Times New Roman" w:hAnsi="Times New Roman" w:cs="Times New Roman"/>
          <w:rPrChange w:id="180" w:author="Nicholas Gallimore" w:date="2014-03-02T19:01:00Z">
            <w:rPr/>
          </w:rPrChange>
        </w:rPr>
        <w:t>531) Eiseley observes the parents of a</w:t>
      </w:r>
      <w:r w:rsidR="00B22759" w:rsidRPr="00E90F1B">
        <w:rPr>
          <w:rFonts w:ascii="Times New Roman" w:hAnsi="Times New Roman" w:cs="Times New Roman"/>
          <w:rPrChange w:id="181" w:author="Nicholas Gallimore" w:date="2014-03-02T19:01:00Z">
            <w:rPr/>
          </w:rPrChange>
        </w:rPr>
        <w:t xml:space="preserve"> murdered youngling </w:t>
      </w:r>
      <w:r w:rsidR="00097A54" w:rsidRPr="00E90F1B">
        <w:rPr>
          <w:rFonts w:ascii="Times New Roman" w:hAnsi="Times New Roman" w:cs="Times New Roman"/>
          <w:rPrChange w:id="182" w:author="Nicholas Gallimore" w:date="2014-03-02T19:01:00Z">
            <w:rPr/>
          </w:rPrChange>
        </w:rPr>
        <w:t>protesting and grieving for their lost offspring. He hears the passion</w:t>
      </w:r>
      <w:r w:rsidR="00B22759" w:rsidRPr="00E90F1B">
        <w:rPr>
          <w:rFonts w:ascii="Times New Roman" w:hAnsi="Times New Roman" w:cs="Times New Roman"/>
          <w:rPrChange w:id="183" w:author="Nicholas Gallimore" w:date="2014-03-02T19:01:00Z">
            <w:rPr/>
          </w:rPrChange>
        </w:rPr>
        <w:t xml:space="preserve"> </w:t>
      </w:r>
      <w:r w:rsidR="00097A54" w:rsidRPr="00E90F1B">
        <w:rPr>
          <w:rFonts w:ascii="Times New Roman" w:hAnsi="Times New Roman" w:cs="Times New Roman"/>
          <w:rPrChange w:id="184" w:author="Nicholas Gallimore" w:date="2014-03-02T19:01:00Z">
            <w:rPr/>
          </w:rPrChange>
        </w:rPr>
        <w:t>behind the cries of the birds, and their protest. He sees the raven unapologetic and confident in what he has just done.</w:t>
      </w:r>
      <w:r w:rsidR="002B3639" w:rsidRPr="00E90F1B">
        <w:rPr>
          <w:rFonts w:ascii="Times New Roman" w:hAnsi="Times New Roman" w:cs="Times New Roman"/>
          <w:rPrChange w:id="185" w:author="Nicholas Gallimore" w:date="2014-03-02T19:01:00Z">
            <w:rPr/>
          </w:rPrChange>
        </w:rPr>
        <w:t xml:space="preserve"> </w:t>
      </w:r>
      <w:r w:rsidR="005701A8" w:rsidRPr="00E90F1B">
        <w:rPr>
          <w:rFonts w:ascii="Times New Roman" w:hAnsi="Times New Roman" w:cs="Times New Roman"/>
          <w:rPrChange w:id="186" w:author="Nicholas Gallimore" w:date="2014-03-02T19:01:00Z">
            <w:rPr/>
          </w:rPrChange>
        </w:rPr>
        <w:t>“And he, the murderer, the black bird at the heart of life, sat on there, glistening in the common light, formidable, unmoving, unperturbed, untouchable.”</w:t>
      </w:r>
      <w:ins w:id="187" w:author="Nicholas Gallimore" w:date="2014-03-02T18:25:00Z">
        <w:r w:rsidR="007109DC" w:rsidRPr="00E90F1B">
          <w:rPr>
            <w:rFonts w:ascii="Times New Roman" w:hAnsi="Times New Roman" w:cs="Times New Roman"/>
            <w:rPrChange w:id="188" w:author="Nicholas Gallimore" w:date="2014-03-02T19:01:00Z">
              <w:rPr/>
            </w:rPrChange>
          </w:rPr>
          <w:t xml:space="preserve"> </w:t>
        </w:r>
      </w:ins>
      <w:ins w:id="189" w:author="Nicholas Gallimore" w:date="2014-03-02T18:50:00Z">
        <w:r w:rsidRPr="00E90F1B">
          <w:rPr>
            <w:rFonts w:ascii="Times New Roman" w:hAnsi="Times New Roman" w:cs="Times New Roman"/>
            <w:rPrChange w:id="190" w:author="Nicholas Gallimore" w:date="2014-03-02T19:01:00Z">
              <w:rPr/>
            </w:rPrChange>
          </w:rPr>
          <w:t>(</w:t>
        </w:r>
      </w:ins>
      <w:r w:rsidR="005701A8" w:rsidRPr="00E90F1B">
        <w:rPr>
          <w:rFonts w:ascii="Times New Roman" w:hAnsi="Times New Roman" w:cs="Times New Roman"/>
          <w:rPrChange w:id="191" w:author="Nicholas Gallimore" w:date="2014-03-02T19:01:00Z">
            <w:rPr/>
          </w:rPrChange>
        </w:rPr>
        <w:t xml:space="preserve">531) </w:t>
      </w:r>
      <w:r w:rsidR="00097A54" w:rsidRPr="00E90F1B">
        <w:rPr>
          <w:rFonts w:ascii="Times New Roman" w:hAnsi="Times New Roman" w:cs="Times New Roman"/>
          <w:rPrChange w:id="192" w:author="Nicholas Gallimore" w:date="2014-03-02T19:01:00Z">
            <w:rPr/>
          </w:rPrChange>
        </w:rPr>
        <w:t>Rather than a routine experience in nature, Eiseley understands he has witnessed a tragedy, a judgment on a life.</w:t>
      </w:r>
      <w:r w:rsidR="00B22759" w:rsidRPr="00E90F1B">
        <w:rPr>
          <w:rFonts w:ascii="Times New Roman" w:hAnsi="Times New Roman" w:cs="Times New Roman"/>
          <w:rPrChange w:id="193" w:author="Nicholas Gallimore" w:date="2014-03-02T19:01:00Z">
            <w:rPr/>
          </w:rPrChange>
        </w:rPr>
        <w:t xml:space="preserve"> And he realizes to witness a death and powerless, bereaving parents –</w:t>
      </w:r>
      <w:r w:rsidR="0009042F" w:rsidRPr="00E90F1B">
        <w:rPr>
          <w:rFonts w:ascii="Times New Roman" w:hAnsi="Times New Roman" w:cs="Times New Roman"/>
          <w:rPrChange w:id="194" w:author="Nicholas Gallimore" w:date="2014-03-02T19:01:00Z">
            <w:rPr/>
          </w:rPrChange>
        </w:rPr>
        <w:t xml:space="preserve"> either bird or human – is </w:t>
      </w:r>
      <w:r w:rsidR="00B22759" w:rsidRPr="00E90F1B">
        <w:rPr>
          <w:rFonts w:ascii="Times New Roman" w:hAnsi="Times New Roman" w:cs="Times New Roman"/>
          <w:rPrChange w:id="195" w:author="Nicholas Gallimore" w:date="2014-03-02T19:01:00Z">
            <w:rPr/>
          </w:rPrChange>
        </w:rPr>
        <w:t xml:space="preserve">a </w:t>
      </w:r>
      <w:commentRangeStart w:id="196"/>
      <w:r w:rsidR="00B22759" w:rsidRPr="00E90F1B">
        <w:rPr>
          <w:rFonts w:ascii="Times New Roman" w:hAnsi="Times New Roman" w:cs="Times New Roman"/>
          <w:rPrChange w:id="197" w:author="Nicholas Gallimore" w:date="2014-03-02T19:01:00Z">
            <w:rPr/>
          </w:rPrChange>
        </w:rPr>
        <w:t>spiritual experience.</w:t>
      </w:r>
      <w:commentRangeEnd w:id="196"/>
      <w:r w:rsidR="007109DC" w:rsidRPr="00E90F1B">
        <w:rPr>
          <w:rStyle w:val="CommentReference"/>
          <w:rFonts w:ascii="Times New Roman" w:hAnsi="Times New Roman" w:cs="Times New Roman"/>
          <w:sz w:val="24"/>
          <w:szCs w:val="24"/>
          <w:rPrChange w:id="198" w:author="Nicholas Gallimore" w:date="2014-03-02T19:01:00Z">
            <w:rPr>
              <w:rStyle w:val="CommentReference"/>
            </w:rPr>
          </w:rPrChange>
        </w:rPr>
        <w:commentReference w:id="196"/>
      </w:r>
    </w:p>
    <w:p w14:paraId="07B711CB" w14:textId="0C3153DB" w:rsidR="00C65BD7" w:rsidRPr="00E90F1B" w:rsidRDefault="002A21AE" w:rsidP="00154EF7">
      <w:pPr>
        <w:pStyle w:val="BodyTextFirstIndent"/>
        <w:spacing w:line="480" w:lineRule="auto"/>
        <w:rPr>
          <w:ins w:id="199" w:author="Nicholas Gallimore" w:date="2014-03-02T18:59:00Z"/>
          <w:rFonts w:ascii="Times New Roman" w:hAnsi="Times New Roman" w:cs="Times New Roman"/>
          <w:rPrChange w:id="200" w:author="Nicholas Gallimore" w:date="2014-03-02T19:01:00Z">
            <w:rPr>
              <w:ins w:id="201" w:author="Nicholas Gallimore" w:date="2014-03-02T18:59:00Z"/>
            </w:rPr>
          </w:rPrChange>
        </w:rPr>
        <w:pPrChange w:id="202" w:author="Nicholas Gallimore" w:date="2014-03-02T19:06:00Z">
          <w:pPr>
            <w:spacing w:line="480" w:lineRule="auto"/>
            <w:ind w:firstLine="720"/>
          </w:pPr>
        </w:pPrChange>
      </w:pPr>
      <w:r w:rsidRPr="00E90F1B">
        <w:rPr>
          <w:rFonts w:ascii="Times New Roman" w:hAnsi="Times New Roman" w:cs="Times New Roman"/>
          <w:rPrChange w:id="203" w:author="Nicholas Gallimore" w:date="2014-03-02T19:01:00Z">
            <w:rPr/>
          </w:rPrChange>
        </w:rPr>
        <w:t xml:space="preserve">Eiseley observes another judgment that day as he sits in the wilderness: “The sighing died. It was then I saw the judgment. I will never see it again so forcefully presented. I will never hear it again in notes so tragically prolonged. For in the midst of the protest, they forgot the violence. There, in that clearing, the crystal note of a song sparrow lifted hesitantly in the hush. And finally, after painful fluttering, another took the song, and then another, the song passing from one bird to another, </w:t>
      </w:r>
      <w:proofErr w:type="spellStart"/>
      <w:r w:rsidRPr="00E90F1B">
        <w:rPr>
          <w:rFonts w:ascii="Times New Roman" w:hAnsi="Times New Roman" w:cs="Times New Roman"/>
          <w:rPrChange w:id="204" w:author="Nicholas Gallimore" w:date="2014-03-02T19:01:00Z">
            <w:rPr>
              <w:b/>
            </w:rPr>
          </w:rPrChange>
        </w:rPr>
        <w:t>doubtedly</w:t>
      </w:r>
      <w:proofErr w:type="spellEnd"/>
      <w:r w:rsidRPr="00E90F1B">
        <w:rPr>
          <w:rFonts w:ascii="Times New Roman" w:hAnsi="Times New Roman" w:cs="Times New Roman"/>
          <w:rPrChange w:id="205" w:author="Nicholas Gallimore" w:date="2014-03-02T19:01:00Z">
            <w:rPr>
              <w:b/>
            </w:rPr>
          </w:rPrChange>
        </w:rPr>
        <w:t xml:space="preserve"> at first, as though some evil thing were being slowly forgotten.” </w:t>
      </w:r>
      <w:del w:id="206" w:author="Nicholas Gallimore" w:date="2014-03-02T18:50:00Z">
        <w:r w:rsidRPr="00E90F1B" w:rsidDel="008C6415">
          <w:rPr>
            <w:rFonts w:ascii="Times New Roman" w:hAnsi="Times New Roman" w:cs="Times New Roman"/>
            <w:rPrChange w:id="207" w:author="Nicholas Gallimore" w:date="2014-03-02T19:01:00Z">
              <w:rPr/>
            </w:rPrChange>
          </w:rPr>
          <w:delText xml:space="preserve">(Eiseley p. </w:delText>
        </w:r>
      </w:del>
      <w:ins w:id="208" w:author="Nicholas Gallimore" w:date="2014-03-02T18:50:00Z">
        <w:r w:rsidR="008C6415" w:rsidRPr="00E90F1B">
          <w:rPr>
            <w:rFonts w:ascii="Times New Roman" w:hAnsi="Times New Roman" w:cs="Times New Roman"/>
            <w:rPrChange w:id="209" w:author="Nicholas Gallimore" w:date="2014-03-02T19:01:00Z">
              <w:rPr/>
            </w:rPrChange>
          </w:rPr>
          <w:t>(</w:t>
        </w:r>
      </w:ins>
      <w:r w:rsidRPr="00E90F1B">
        <w:rPr>
          <w:rFonts w:ascii="Times New Roman" w:hAnsi="Times New Roman" w:cs="Times New Roman"/>
          <w:rPrChange w:id="210" w:author="Nicholas Gallimore" w:date="2014-03-02T19:01:00Z">
            <w:rPr/>
          </w:rPrChange>
        </w:rPr>
        <w:t xml:space="preserve">531) He sees the community of birds nearby gather and join in unprecedented song overcoming evil with good. Before his eyes, Eiseley sits silently and shocked in nature, observing the same struggle of </w:t>
      </w:r>
      <w:commentRangeStart w:id="211"/>
      <w:r w:rsidRPr="00E90F1B">
        <w:rPr>
          <w:rFonts w:ascii="Times New Roman" w:hAnsi="Times New Roman" w:cs="Times New Roman"/>
          <w:rPrChange w:id="212" w:author="Nicholas Gallimore" w:date="2014-03-02T19:01:00Z">
            <w:rPr/>
          </w:rPrChange>
        </w:rPr>
        <w:t>re</w:t>
      </w:r>
      <w:r w:rsidR="00857798" w:rsidRPr="00E90F1B">
        <w:rPr>
          <w:rFonts w:ascii="Times New Roman" w:hAnsi="Times New Roman" w:cs="Times New Roman"/>
          <w:rPrChange w:id="213" w:author="Nicholas Gallimore" w:date="2014-03-02T19:01:00Z">
            <w:rPr/>
          </w:rPrChange>
        </w:rPr>
        <w:t xml:space="preserve">lationship, loss, death and beautiful music from a choir of birds, as with humans. </w:t>
      </w:r>
      <w:commentRangeEnd w:id="211"/>
      <w:r w:rsidR="007109DC" w:rsidRPr="00E90F1B">
        <w:rPr>
          <w:rStyle w:val="CommentReference"/>
          <w:rFonts w:ascii="Times New Roman" w:hAnsi="Times New Roman" w:cs="Times New Roman"/>
          <w:sz w:val="24"/>
          <w:szCs w:val="24"/>
          <w:rPrChange w:id="214" w:author="Nicholas Gallimore" w:date="2014-03-02T19:01:00Z">
            <w:rPr>
              <w:rStyle w:val="CommentReference"/>
            </w:rPr>
          </w:rPrChange>
        </w:rPr>
        <w:commentReference w:id="211"/>
      </w:r>
      <w:r w:rsidR="00857798" w:rsidRPr="00E90F1B">
        <w:rPr>
          <w:rFonts w:ascii="Times New Roman" w:hAnsi="Times New Roman" w:cs="Times New Roman"/>
          <w:rPrChange w:id="215" w:author="Nicholas Gallimore" w:date="2014-03-02T19:01:00Z">
            <w:rPr/>
          </w:rPrChange>
        </w:rPr>
        <w:t xml:space="preserve">It’s </w:t>
      </w:r>
      <w:commentRangeStart w:id="216"/>
      <w:r w:rsidR="00857798" w:rsidRPr="00E90F1B">
        <w:rPr>
          <w:rFonts w:ascii="Times New Roman" w:hAnsi="Times New Roman" w:cs="Times New Roman"/>
          <w:rPrChange w:id="217" w:author="Nicholas Gallimore" w:date="2014-03-02T19:01:00Z">
            <w:rPr/>
          </w:rPrChange>
        </w:rPr>
        <w:t xml:space="preserve">there in nature in a happenstance spot in </w:t>
      </w:r>
      <w:commentRangeEnd w:id="216"/>
      <w:r w:rsidR="008C6415" w:rsidRPr="00E90F1B">
        <w:rPr>
          <w:rStyle w:val="CommentReference"/>
          <w:rFonts w:ascii="Times New Roman" w:hAnsi="Times New Roman" w:cs="Times New Roman"/>
          <w:sz w:val="24"/>
          <w:szCs w:val="24"/>
          <w:rPrChange w:id="218" w:author="Nicholas Gallimore" w:date="2014-03-02T19:01:00Z">
            <w:rPr>
              <w:rStyle w:val="CommentReference"/>
            </w:rPr>
          </w:rPrChange>
        </w:rPr>
        <w:commentReference w:id="216"/>
      </w:r>
      <w:r w:rsidR="00857798" w:rsidRPr="00E90F1B">
        <w:rPr>
          <w:rFonts w:ascii="Times New Roman" w:hAnsi="Times New Roman" w:cs="Times New Roman"/>
          <w:rPrChange w:id="219" w:author="Nicholas Gallimore" w:date="2014-03-02T19:01:00Z">
            <w:rPr/>
          </w:rPrChange>
        </w:rPr>
        <w:t>the sizeable space of the wilderness, that Eiseley has a spiritual experience.</w:t>
      </w:r>
    </w:p>
    <w:p w14:paraId="15324CAD" w14:textId="77777777" w:rsidR="00097A54" w:rsidRPr="00E90F1B" w:rsidDel="00C65BD7" w:rsidRDefault="00097A54" w:rsidP="00154EF7">
      <w:pPr>
        <w:spacing w:line="480" w:lineRule="auto"/>
        <w:ind w:firstLine="720"/>
        <w:rPr>
          <w:del w:id="220" w:author="Nicholas Gallimore" w:date="2014-03-02T18:59:00Z"/>
          <w:rFonts w:ascii="Times New Roman" w:hAnsi="Times New Roman" w:cs="Times New Roman"/>
          <w:vanish/>
          <w:rPrChange w:id="221" w:author="Nicholas Gallimore" w:date="2014-03-02T19:01:00Z">
            <w:rPr>
              <w:del w:id="222" w:author="Nicholas Gallimore" w:date="2014-03-02T18:59:00Z"/>
            </w:rPr>
          </w:rPrChange>
        </w:rPr>
        <w:pPrChange w:id="223" w:author="Nicholas Gallimore" w:date="2014-03-02T19:06:00Z">
          <w:pPr>
            <w:spacing w:line="480" w:lineRule="auto"/>
          </w:pPr>
        </w:pPrChange>
      </w:pPr>
    </w:p>
    <w:p w14:paraId="7D0203B0" w14:textId="77777777" w:rsidR="006B2A94" w:rsidRPr="006B2A94" w:rsidRDefault="00857798" w:rsidP="00154EF7">
      <w:pPr>
        <w:pStyle w:val="BodyTextFirstIndent"/>
        <w:spacing w:line="480" w:lineRule="auto"/>
        <w:rPr>
          <w:ins w:id="224" w:author="Nicholas Gallimore" w:date="2014-03-02T18:42:00Z"/>
          <w:rFonts w:ascii="Times New Roman" w:hAnsi="Times New Roman" w:cs="Times New Roman"/>
          <w:u w:val="single"/>
        </w:rPr>
        <w:pPrChange w:id="225" w:author="Nicholas Gallimore" w:date="2014-03-02T19:06:00Z">
          <w:pPr>
            <w:spacing w:line="480" w:lineRule="auto"/>
            <w:ind w:firstLine="720"/>
          </w:pPr>
        </w:pPrChange>
      </w:pPr>
      <w:r w:rsidRPr="00E90F1B">
        <w:rPr>
          <w:rFonts w:ascii="Times New Roman" w:hAnsi="Times New Roman" w:cs="Times New Roman"/>
          <w:rPrChange w:id="226" w:author="Nicholas Gallimore" w:date="2014-03-02T19:01:00Z">
            <w:rPr/>
          </w:rPrChange>
        </w:rPr>
        <w:t>Eiseley is very affected by this observation and says, “Till suddenly they took heart and sang from many throats joyously together as birds are known to sing. They sang because life is sweet and sunlight beautiful. They sang under the brooding shadow of the raven. In simple truth they had forgotten the raven, for they were the singers of life, and not of death.”</w:t>
      </w:r>
      <w:r w:rsidR="00387158" w:rsidRPr="00E90F1B">
        <w:rPr>
          <w:rFonts w:ascii="Times New Roman" w:hAnsi="Times New Roman" w:cs="Times New Roman"/>
          <w:rPrChange w:id="227" w:author="Nicholas Gallimore" w:date="2014-03-02T19:01:00Z">
            <w:rPr/>
          </w:rPrChange>
        </w:rPr>
        <w:t xml:space="preserve"> </w:t>
      </w:r>
      <w:del w:id="228" w:author="Nicholas Gallimore" w:date="2014-03-02T18:50:00Z">
        <w:r w:rsidR="00387158" w:rsidRPr="00E90F1B" w:rsidDel="008C6415">
          <w:rPr>
            <w:rFonts w:ascii="Times New Roman" w:hAnsi="Times New Roman" w:cs="Times New Roman"/>
            <w:rPrChange w:id="229" w:author="Nicholas Gallimore" w:date="2014-03-02T19:01:00Z">
              <w:rPr/>
            </w:rPrChange>
          </w:rPr>
          <w:delText xml:space="preserve">(Eiseley p. </w:delText>
        </w:r>
      </w:del>
      <w:ins w:id="230" w:author="Nicholas Gallimore" w:date="2014-03-02T18:50:00Z">
        <w:r w:rsidR="008C6415" w:rsidRPr="00E90F1B">
          <w:rPr>
            <w:rFonts w:ascii="Times New Roman" w:hAnsi="Times New Roman" w:cs="Times New Roman"/>
            <w:rPrChange w:id="231" w:author="Nicholas Gallimore" w:date="2014-03-02T19:01:00Z">
              <w:rPr/>
            </w:rPrChange>
          </w:rPr>
          <w:t>(</w:t>
        </w:r>
      </w:ins>
      <w:r w:rsidR="00387158" w:rsidRPr="00E90F1B">
        <w:rPr>
          <w:rFonts w:ascii="Times New Roman" w:hAnsi="Times New Roman" w:cs="Times New Roman"/>
          <w:rPrChange w:id="232" w:author="Nicholas Gallimore" w:date="2014-03-02T19:01:00Z">
            <w:rPr/>
          </w:rPrChange>
        </w:rPr>
        <w:t xml:space="preserve">531) Eiseley sees the birds ignore the murderous raven, and create beauty </w:t>
      </w:r>
      <w:r w:rsidR="00B91424" w:rsidRPr="00E90F1B">
        <w:rPr>
          <w:rFonts w:ascii="Times New Roman" w:hAnsi="Times New Roman" w:cs="Times New Roman"/>
          <w:rPrChange w:id="233" w:author="Nicholas Gallimore" w:date="2014-03-02T19:01:00Z">
            <w:rPr/>
          </w:rPrChange>
        </w:rPr>
        <w:t xml:space="preserve">through unifying musical song unlike anything he feels we could imagine. </w:t>
      </w:r>
      <w:commentRangeStart w:id="234"/>
      <w:r w:rsidR="00B91424" w:rsidRPr="00E90F1B">
        <w:rPr>
          <w:rFonts w:ascii="Times New Roman" w:hAnsi="Times New Roman" w:cs="Times New Roman"/>
          <w:rPrChange w:id="235" w:author="Nicholas Gallimore" w:date="2014-03-02T19:01:00Z">
            <w:rPr/>
          </w:rPrChange>
        </w:rPr>
        <w:t>He h</w:t>
      </w:r>
      <w:commentRangeEnd w:id="234"/>
      <w:r w:rsidR="00564D91" w:rsidRPr="00E90F1B">
        <w:rPr>
          <w:rStyle w:val="CommentReference"/>
          <w:rFonts w:ascii="Times New Roman" w:hAnsi="Times New Roman" w:cs="Times New Roman"/>
          <w:sz w:val="24"/>
          <w:szCs w:val="24"/>
          <w:rPrChange w:id="236" w:author="Nicholas Gallimore" w:date="2014-03-02T19:01:00Z">
            <w:rPr>
              <w:rStyle w:val="CommentReference"/>
            </w:rPr>
          </w:rPrChange>
        </w:rPr>
        <w:commentReference w:id="234"/>
      </w:r>
      <w:r w:rsidR="00B91424" w:rsidRPr="00E90F1B">
        <w:rPr>
          <w:rFonts w:ascii="Times New Roman" w:hAnsi="Times New Roman" w:cs="Times New Roman"/>
          <w:rPrChange w:id="237" w:author="Nicholas Gallimore" w:date="2014-03-02T19:01:00Z">
            <w:rPr/>
          </w:rPrChange>
        </w:rPr>
        <w:t>as witnessed judgment</w:t>
      </w:r>
      <w:commentRangeStart w:id="238"/>
      <w:r w:rsidR="00B91424" w:rsidRPr="00E90F1B">
        <w:rPr>
          <w:rFonts w:ascii="Times New Roman" w:hAnsi="Times New Roman" w:cs="Times New Roman"/>
          <w:rPrChange w:id="239" w:author="Nicholas Gallimore" w:date="2014-03-02T19:01:00Z">
            <w:rPr/>
          </w:rPrChange>
        </w:rPr>
        <w:t xml:space="preserve">. He </w:t>
      </w:r>
      <w:commentRangeEnd w:id="238"/>
      <w:r w:rsidR="00564D91" w:rsidRPr="00E90F1B">
        <w:rPr>
          <w:rStyle w:val="CommentReference"/>
          <w:rFonts w:ascii="Times New Roman" w:hAnsi="Times New Roman" w:cs="Times New Roman"/>
          <w:sz w:val="24"/>
          <w:szCs w:val="24"/>
          <w:rPrChange w:id="240" w:author="Nicholas Gallimore" w:date="2014-03-02T19:01:00Z">
            <w:rPr>
              <w:rStyle w:val="CommentReference"/>
            </w:rPr>
          </w:rPrChange>
        </w:rPr>
        <w:commentReference w:id="238"/>
      </w:r>
      <w:r w:rsidR="00B91424" w:rsidRPr="00E90F1B">
        <w:rPr>
          <w:rFonts w:ascii="Times New Roman" w:hAnsi="Times New Roman" w:cs="Times New Roman"/>
          <w:rPrChange w:id="241" w:author="Nicholas Gallimore" w:date="2014-03-02T19:01:00Z">
            <w:rPr/>
          </w:rPrChange>
        </w:rPr>
        <w:t>has seen the raven judge the youngling</w:t>
      </w:r>
      <w:r w:rsidR="00783770" w:rsidRPr="00E90F1B">
        <w:rPr>
          <w:rFonts w:ascii="Times New Roman" w:hAnsi="Times New Roman" w:cs="Times New Roman"/>
          <w:rPrChange w:id="242" w:author="Nicholas Gallimore" w:date="2014-03-02T19:01:00Z">
            <w:rPr/>
          </w:rPrChange>
        </w:rPr>
        <w:t xml:space="preserve">. </w:t>
      </w:r>
      <w:commentRangeStart w:id="243"/>
      <w:r w:rsidR="00783770" w:rsidRPr="00E90F1B">
        <w:rPr>
          <w:rFonts w:ascii="Times New Roman" w:hAnsi="Times New Roman" w:cs="Times New Roman"/>
          <w:rPrChange w:id="244" w:author="Nicholas Gallimore" w:date="2014-03-02T19:01:00Z">
            <w:rPr/>
          </w:rPrChange>
        </w:rPr>
        <w:t xml:space="preserve">He has </w:t>
      </w:r>
      <w:commentRangeEnd w:id="243"/>
      <w:r w:rsidR="00564D91" w:rsidRPr="00E90F1B">
        <w:rPr>
          <w:rStyle w:val="CommentReference"/>
          <w:rFonts w:ascii="Times New Roman" w:hAnsi="Times New Roman" w:cs="Times New Roman"/>
          <w:sz w:val="24"/>
          <w:szCs w:val="24"/>
          <w:rPrChange w:id="245" w:author="Nicholas Gallimore" w:date="2014-03-02T19:01:00Z">
            <w:rPr>
              <w:rStyle w:val="CommentReference"/>
            </w:rPr>
          </w:rPrChange>
        </w:rPr>
        <w:commentReference w:id="243"/>
      </w:r>
      <w:r w:rsidR="00783770" w:rsidRPr="00E90F1B">
        <w:rPr>
          <w:rFonts w:ascii="Times New Roman" w:hAnsi="Times New Roman" w:cs="Times New Roman"/>
          <w:rPrChange w:id="246" w:author="Nicholas Gallimore" w:date="2014-03-02T19:01:00Z">
            <w:rPr/>
          </w:rPrChange>
        </w:rPr>
        <w:t xml:space="preserve">seen a community of birds in nature judge the raven. </w:t>
      </w:r>
      <w:commentRangeStart w:id="247"/>
      <w:r w:rsidR="00783770" w:rsidRPr="00E90F1B">
        <w:rPr>
          <w:rFonts w:ascii="Times New Roman" w:hAnsi="Times New Roman" w:cs="Times New Roman"/>
          <w:rPrChange w:id="248" w:author="Nicholas Gallimore" w:date="2014-03-02T19:01:00Z">
            <w:rPr/>
          </w:rPrChange>
        </w:rPr>
        <w:t xml:space="preserve">He has </w:t>
      </w:r>
      <w:commentRangeEnd w:id="247"/>
      <w:r w:rsidR="00564D91" w:rsidRPr="00E90F1B">
        <w:rPr>
          <w:rStyle w:val="CommentReference"/>
          <w:rFonts w:ascii="Times New Roman" w:hAnsi="Times New Roman" w:cs="Times New Roman"/>
          <w:sz w:val="24"/>
          <w:szCs w:val="24"/>
          <w:rPrChange w:id="249" w:author="Nicholas Gallimore" w:date="2014-03-02T19:01:00Z">
            <w:rPr>
              <w:rStyle w:val="CommentReference"/>
            </w:rPr>
          </w:rPrChange>
        </w:rPr>
        <w:commentReference w:id="247"/>
      </w:r>
      <w:r w:rsidR="00783770" w:rsidRPr="00E90F1B">
        <w:rPr>
          <w:rFonts w:ascii="Times New Roman" w:hAnsi="Times New Roman" w:cs="Times New Roman"/>
          <w:rPrChange w:id="250" w:author="Nicholas Gallimore" w:date="2014-03-02T19:01:00Z">
            <w:rPr/>
          </w:rPrChange>
        </w:rPr>
        <w:t xml:space="preserve">felt these judgments and observed their respective power. </w:t>
      </w:r>
      <w:r w:rsidR="00FF073F" w:rsidRPr="00E90F1B">
        <w:rPr>
          <w:rFonts w:ascii="Times New Roman" w:hAnsi="Times New Roman" w:cs="Times New Roman"/>
          <w:rPrChange w:id="251" w:author="Nicholas Gallimore" w:date="2014-03-02T19:01:00Z">
            <w:rPr/>
          </w:rPrChange>
        </w:rPr>
        <w:t xml:space="preserve">Eiseley inadvertently is a witness, and a part of what he observes. He cannot separate from it. He cannot clear it from his mind, and he is affected by it because Eiseley favors the wilderness. </w:t>
      </w:r>
      <w:commentRangeStart w:id="252"/>
      <w:r w:rsidR="00FF073F" w:rsidRPr="00E90F1B">
        <w:rPr>
          <w:rFonts w:ascii="Times New Roman" w:hAnsi="Times New Roman" w:cs="Times New Roman"/>
          <w:rPrChange w:id="253" w:author="Nicholas Gallimore" w:date="2014-03-02T19:01:00Z">
            <w:rPr/>
          </w:rPrChange>
        </w:rPr>
        <w:t xml:space="preserve">He trusts and </w:t>
      </w:r>
      <w:commentRangeEnd w:id="252"/>
      <w:r w:rsidR="00564D91" w:rsidRPr="00E90F1B">
        <w:rPr>
          <w:rStyle w:val="CommentReference"/>
          <w:rFonts w:ascii="Times New Roman" w:hAnsi="Times New Roman" w:cs="Times New Roman"/>
          <w:sz w:val="24"/>
          <w:szCs w:val="24"/>
          <w:rPrChange w:id="254" w:author="Nicholas Gallimore" w:date="2014-03-02T19:01:00Z">
            <w:rPr>
              <w:rStyle w:val="CommentReference"/>
            </w:rPr>
          </w:rPrChange>
        </w:rPr>
        <w:commentReference w:id="252"/>
      </w:r>
      <w:r w:rsidR="00FF073F" w:rsidRPr="00E90F1B">
        <w:rPr>
          <w:rFonts w:ascii="Times New Roman" w:hAnsi="Times New Roman" w:cs="Times New Roman"/>
          <w:rPrChange w:id="255" w:author="Nicholas Gallimore" w:date="2014-03-02T19:01:00Z">
            <w:rPr/>
          </w:rPrChange>
        </w:rPr>
        <w:t>believes in the power of nature, and he expresses his faith in nature thematically in this essay and his writings in general. His personal experience in the wilderness becomes something he reflects upon</w:t>
      </w:r>
      <w:r w:rsidR="005E49F5" w:rsidRPr="00E90F1B">
        <w:rPr>
          <w:rFonts w:ascii="Times New Roman" w:hAnsi="Times New Roman" w:cs="Times New Roman"/>
          <w:rPrChange w:id="256" w:author="Nicholas Gallimore" w:date="2014-03-02T19:01:00Z">
            <w:rPr/>
          </w:rPrChange>
        </w:rPr>
        <w:t xml:space="preserve"> and</w:t>
      </w:r>
      <w:r w:rsidR="00FF073F" w:rsidRPr="00E90F1B">
        <w:rPr>
          <w:rFonts w:ascii="Times New Roman" w:hAnsi="Times New Roman" w:cs="Times New Roman"/>
          <w:rPrChange w:id="257" w:author="Nicholas Gallimore" w:date="2014-03-02T19:01:00Z">
            <w:rPr/>
          </w:rPrChange>
        </w:rPr>
        <w:t xml:space="preserve"> considers</w:t>
      </w:r>
      <w:r w:rsidR="005E49F5" w:rsidRPr="00E90F1B">
        <w:rPr>
          <w:rFonts w:ascii="Times New Roman" w:hAnsi="Times New Roman" w:cs="Times New Roman"/>
          <w:rPrChange w:id="258" w:author="Nicholas Gallimore" w:date="2014-03-02T19:01:00Z">
            <w:rPr/>
          </w:rPrChange>
        </w:rPr>
        <w:t>,</w:t>
      </w:r>
      <w:r w:rsidR="00FF073F" w:rsidRPr="00E90F1B">
        <w:rPr>
          <w:rFonts w:ascii="Times New Roman" w:hAnsi="Times New Roman" w:cs="Times New Roman"/>
          <w:rPrChange w:id="259" w:author="Nicholas Gallimore" w:date="2014-03-02T19:01:00Z">
            <w:rPr/>
          </w:rPrChange>
        </w:rPr>
        <w:t xml:space="preserve"> and </w:t>
      </w:r>
      <w:r w:rsidR="005E49F5" w:rsidRPr="00E90F1B">
        <w:rPr>
          <w:rFonts w:ascii="Times New Roman" w:hAnsi="Times New Roman" w:cs="Times New Roman"/>
          <w:rPrChange w:id="260" w:author="Nicholas Gallimore" w:date="2014-03-02T19:01:00Z">
            <w:rPr/>
          </w:rPrChange>
        </w:rPr>
        <w:t xml:space="preserve">that </w:t>
      </w:r>
      <w:r w:rsidR="00FF073F" w:rsidRPr="00E90F1B">
        <w:rPr>
          <w:rFonts w:ascii="Times New Roman" w:hAnsi="Times New Roman" w:cs="Times New Roman"/>
          <w:rPrChange w:id="261" w:author="Nicholas Gallimore" w:date="2014-03-02T19:01:00Z">
            <w:rPr/>
          </w:rPrChange>
        </w:rPr>
        <w:t>motivates him in a surprising observation he did not schedule, create or plan. Eiseley realizes in this that the unplanned portion of such a unique experience also empowers nature as a diverse, robust source</w:t>
      </w:r>
      <w:commentRangeStart w:id="262"/>
      <w:r w:rsidR="00FF073F" w:rsidRPr="00E90F1B">
        <w:rPr>
          <w:rFonts w:ascii="Times New Roman" w:hAnsi="Times New Roman" w:cs="Times New Roman"/>
          <w:rPrChange w:id="263" w:author="Nicholas Gallimore" w:date="2014-03-02T19:01:00Z">
            <w:rPr/>
          </w:rPrChange>
        </w:rPr>
        <w:t xml:space="preserve"> of spirituality.</w:t>
      </w:r>
      <w:ins w:id="264" w:author="Nicholas Gallimore" w:date="2014-03-02T18:36:00Z">
        <w:r w:rsidR="00564D91" w:rsidRPr="00E90F1B">
          <w:rPr>
            <w:rFonts w:ascii="Times New Roman" w:hAnsi="Times New Roman" w:cs="Times New Roman"/>
            <w:rPrChange w:id="265" w:author="Nicholas Gallimore" w:date="2014-03-02T19:01:00Z">
              <w:rPr/>
            </w:rPrChange>
          </w:rPr>
          <w:t xml:space="preserve"> </w:t>
        </w:r>
      </w:ins>
      <w:commentRangeEnd w:id="262"/>
      <w:ins w:id="266" w:author="Nicholas Gallimore" w:date="2014-03-02T18:37:00Z">
        <w:r w:rsidR="00564D91" w:rsidRPr="00E90F1B">
          <w:rPr>
            <w:rStyle w:val="CommentReference"/>
            <w:rFonts w:ascii="Times New Roman" w:hAnsi="Times New Roman" w:cs="Times New Roman"/>
            <w:sz w:val="24"/>
            <w:szCs w:val="24"/>
            <w:rPrChange w:id="267" w:author="Nicholas Gallimore" w:date="2014-03-02T19:01:00Z">
              <w:rPr>
                <w:rStyle w:val="CommentReference"/>
              </w:rPr>
            </w:rPrChange>
          </w:rPr>
          <w:commentReference w:id="262"/>
        </w:r>
      </w:ins>
    </w:p>
    <w:p w14:paraId="4217BB65" w14:textId="77777777" w:rsidR="006B2A94" w:rsidRDefault="006B2A94" w:rsidP="006B2A94">
      <w:pPr>
        <w:pStyle w:val="BodyTextFirstIndent"/>
        <w:spacing w:line="480" w:lineRule="auto"/>
        <w:ind w:firstLine="0"/>
        <w:rPr>
          <w:ins w:id="269" w:author="Nicholas Gallimore" w:date="2014-03-02T19:11:00Z"/>
          <w:rFonts w:ascii="Times New Roman" w:hAnsi="Times New Roman" w:cs="Times New Roman"/>
          <w:u w:val="single"/>
        </w:rPr>
        <w:pPrChange w:id="270" w:author="Nicholas Gallimore" w:date="2014-03-02T19:11:00Z">
          <w:pPr>
            <w:spacing w:line="480" w:lineRule="auto"/>
            <w:ind w:firstLine="720"/>
          </w:pPr>
        </w:pPrChange>
      </w:pPr>
    </w:p>
    <w:p w14:paraId="45B4379A" w14:textId="515466A8" w:rsidR="00C65BD7" w:rsidRPr="00E90F1B" w:rsidRDefault="00967956" w:rsidP="006B2A94">
      <w:pPr>
        <w:pStyle w:val="BodyTextFirstIndent"/>
        <w:spacing w:line="480" w:lineRule="auto"/>
        <w:ind w:firstLine="0"/>
        <w:rPr>
          <w:ins w:id="271" w:author="Nicholas Gallimore" w:date="2014-03-02T18:59:00Z"/>
          <w:rFonts w:ascii="Times New Roman" w:hAnsi="Times New Roman" w:cs="Times New Roman"/>
          <w:u w:val="single"/>
          <w:rPrChange w:id="272" w:author="Nicholas Gallimore" w:date="2014-03-02T19:01:00Z">
            <w:rPr>
              <w:ins w:id="273" w:author="Nicholas Gallimore" w:date="2014-03-02T18:59:00Z"/>
              <w:u w:val="single"/>
            </w:rPr>
          </w:rPrChange>
        </w:rPr>
        <w:pPrChange w:id="274" w:author="Nicholas Gallimore" w:date="2014-03-02T19:11:00Z">
          <w:pPr>
            <w:spacing w:line="480" w:lineRule="auto"/>
            <w:ind w:firstLine="720"/>
          </w:pPr>
        </w:pPrChange>
      </w:pPr>
      <w:bookmarkStart w:id="275" w:name="_GoBack"/>
      <w:bookmarkEnd w:id="275"/>
      <w:r w:rsidRPr="00E90F1B">
        <w:rPr>
          <w:rFonts w:ascii="Times New Roman" w:hAnsi="Times New Roman" w:cs="Times New Roman"/>
          <w:u w:val="single"/>
          <w:rPrChange w:id="276" w:author="Nicholas Gallimore" w:date="2014-03-02T19:01:00Z">
            <w:rPr>
              <w:u w:val="single"/>
            </w:rPr>
          </w:rPrChange>
        </w:rPr>
        <w:t>Works Cited</w:t>
      </w:r>
    </w:p>
    <w:p w14:paraId="2DC5F5F9" w14:textId="77777777" w:rsidR="00967956" w:rsidRPr="00E90F1B" w:rsidDel="00C65BD7" w:rsidRDefault="00967956" w:rsidP="00154EF7">
      <w:pPr>
        <w:spacing w:line="480" w:lineRule="auto"/>
        <w:ind w:firstLine="720"/>
        <w:rPr>
          <w:del w:id="277" w:author="Nicholas Gallimore" w:date="2014-03-02T18:59:00Z"/>
          <w:rFonts w:ascii="Times New Roman" w:hAnsi="Times New Roman" w:cs="Times New Roman"/>
          <w:vanish/>
          <w:u w:val="single"/>
          <w:rPrChange w:id="278" w:author="Nicholas Gallimore" w:date="2014-03-02T19:01:00Z">
            <w:rPr>
              <w:del w:id="279" w:author="Nicholas Gallimore" w:date="2014-03-02T18:59:00Z"/>
              <w:u w:val="single"/>
            </w:rPr>
          </w:rPrChange>
        </w:rPr>
        <w:pPrChange w:id="280" w:author="Nicholas Gallimore" w:date="2014-03-02T19:06:00Z">
          <w:pPr>
            <w:spacing w:line="480" w:lineRule="auto"/>
          </w:pPr>
        </w:pPrChange>
      </w:pPr>
    </w:p>
    <w:p w14:paraId="7AA93838" w14:textId="0FB1CFF9" w:rsidR="00154EF7" w:rsidRPr="00154EF7" w:rsidRDefault="00967956" w:rsidP="00154EF7">
      <w:pPr>
        <w:pStyle w:val="BodyText"/>
        <w:spacing w:line="480" w:lineRule="auto"/>
        <w:rPr>
          <w:rFonts w:ascii="Times New Roman" w:hAnsi="Times New Roman" w:cs="Times New Roman"/>
        </w:rPr>
        <w:pPrChange w:id="281" w:author="Nicholas Gallimore" w:date="2014-03-02T19:11:00Z">
          <w:pPr>
            <w:spacing w:line="480" w:lineRule="auto"/>
          </w:pPr>
        </w:pPrChange>
      </w:pPr>
      <w:r w:rsidRPr="00E90F1B">
        <w:rPr>
          <w:rFonts w:ascii="Times New Roman" w:hAnsi="Times New Roman" w:cs="Times New Roman"/>
          <w:rPrChange w:id="282" w:author="Nicholas Gallimore" w:date="2014-03-02T19:01:00Z">
            <w:rPr/>
          </w:rPrChange>
        </w:rPr>
        <w:t xml:space="preserve">Eiseley, Loren. </w:t>
      </w:r>
      <w:proofErr w:type="gramStart"/>
      <w:r w:rsidRPr="00E90F1B">
        <w:rPr>
          <w:rFonts w:ascii="Times New Roman" w:hAnsi="Times New Roman" w:cs="Times New Roman"/>
          <w:i/>
          <w:rPrChange w:id="283" w:author="Nicholas Gallimore" w:date="2014-03-02T19:01:00Z">
            <w:rPr>
              <w:i/>
            </w:rPr>
          </w:rPrChange>
        </w:rPr>
        <w:t>The Judgment of the Birds</w:t>
      </w:r>
      <w:r w:rsidRPr="00E90F1B">
        <w:rPr>
          <w:rFonts w:ascii="Times New Roman" w:hAnsi="Times New Roman" w:cs="Times New Roman"/>
          <w:rPrChange w:id="284" w:author="Nicholas Gallimore" w:date="2014-03-02T19:01:00Z">
            <w:rPr/>
          </w:rPrChange>
        </w:rPr>
        <w:t>.</w:t>
      </w:r>
      <w:proofErr w:type="gramEnd"/>
      <w:r w:rsidRPr="00E90F1B">
        <w:rPr>
          <w:rFonts w:ascii="Times New Roman" w:hAnsi="Times New Roman" w:cs="Times New Roman"/>
          <w:rPrChange w:id="285" w:author="Nicholas Gallimore" w:date="2014-03-02T19:01:00Z">
            <w:rPr/>
          </w:rPrChange>
        </w:rPr>
        <w:t xml:space="preserve"> </w:t>
      </w:r>
      <w:proofErr w:type="gramStart"/>
      <w:r w:rsidRPr="00E90F1B">
        <w:rPr>
          <w:rFonts w:ascii="Times New Roman" w:hAnsi="Times New Roman" w:cs="Times New Roman"/>
          <w:rPrChange w:id="286" w:author="Nicholas Gallimore" w:date="2014-03-02T19:01:00Z">
            <w:rPr/>
          </w:rPrChange>
        </w:rPr>
        <w:t>The Immense Journey.</w:t>
      </w:r>
      <w:proofErr w:type="gramEnd"/>
      <w:r w:rsidRPr="00E90F1B">
        <w:rPr>
          <w:rFonts w:ascii="Times New Roman" w:hAnsi="Times New Roman" w:cs="Times New Roman"/>
          <w:rPrChange w:id="287" w:author="Nicholas Gallimore" w:date="2014-03-02T19:01:00Z">
            <w:rPr/>
          </w:rPrChange>
        </w:rPr>
        <w:t xml:space="preserve"> New York. </w:t>
      </w:r>
      <w:proofErr w:type="gramStart"/>
      <w:r w:rsidRPr="00E90F1B">
        <w:rPr>
          <w:rFonts w:ascii="Times New Roman" w:hAnsi="Times New Roman" w:cs="Times New Roman"/>
          <w:rPrChange w:id="288" w:author="Nicholas Gallimore" w:date="2014-03-02T19:01:00Z">
            <w:rPr/>
          </w:rPrChange>
        </w:rPr>
        <w:t>Random House, 1957</w:t>
      </w:r>
      <w:ins w:id="289" w:author="Nicholas Gallimore" w:date="2014-03-02T19:08:00Z">
        <w:r w:rsidR="00154EF7">
          <w:rPr>
            <w:rFonts w:ascii="Times New Roman" w:hAnsi="Times New Roman" w:cs="Times New Roman"/>
          </w:rPr>
          <w:t>.</w:t>
        </w:r>
      </w:ins>
      <w:proofErr w:type="gramEnd"/>
      <w:del w:id="290" w:author="Nicholas Gallimore" w:date="2014-03-02T19:08:00Z">
        <w:r w:rsidRPr="00E90F1B" w:rsidDel="00154EF7">
          <w:rPr>
            <w:rFonts w:ascii="Times New Roman" w:hAnsi="Times New Roman" w:cs="Times New Roman"/>
            <w:rPrChange w:id="291" w:author="Nicholas Gallimore" w:date="2014-03-02T19:01:00Z">
              <w:rPr/>
            </w:rPrChange>
          </w:rPr>
          <w:delText>.</w:delText>
        </w:r>
      </w:del>
    </w:p>
    <w:sectPr w:rsidR="00154EF7" w:rsidRPr="00154EF7" w:rsidSect="00E90F1B">
      <w:pgSz w:w="12240" w:h="15840"/>
      <w:pgMar w:top="1440" w:right="1440" w:bottom="1440" w:left="1440" w:header="720" w:footer="720" w:gutter="0"/>
      <w:lnNumType w:countBy="1" w:restart="continuous"/>
      <w:cols w:space="720"/>
      <w:docGrid w:linePitch="360"/>
      <w:sectPrChange w:id="292" w:author="Nicholas Gallimore" w:date="2014-03-02T19:03:00Z">
        <w:sectPr w:rsidR="00154EF7" w:rsidRPr="00154EF7" w:rsidSect="00E90F1B">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1" w:author="Nicholas Gallimore" w:date="2014-03-02T18:48:00Z" w:initials="N">
    <w:p w14:paraId="6709F336" w14:textId="77777777" w:rsidR="00C65BD7" w:rsidRDefault="00C65BD7">
      <w:pPr>
        <w:pStyle w:val="CommentText"/>
      </w:pPr>
      <w:r>
        <w:rPr>
          <w:rStyle w:val="CommentReference"/>
        </w:rPr>
        <w:annotationRef/>
      </w:r>
      <w:r>
        <w:t>This is an elegant sentence. I’m not sure if the comma usage is entirely correct, but it works exactly how it is. I wouldn’t change it. Well put.</w:t>
      </w:r>
    </w:p>
  </w:comment>
  <w:comment w:id="93" w:author="Nicholas Gallimore" w:date="2014-03-02T18:18:00Z" w:initials="N">
    <w:p w14:paraId="03C44ABE" w14:textId="77777777" w:rsidR="00C65BD7" w:rsidRDefault="00C65BD7">
      <w:pPr>
        <w:pStyle w:val="CommentText"/>
      </w:pPr>
      <w:r>
        <w:rPr>
          <w:rStyle w:val="CommentReference"/>
        </w:rPr>
        <w:annotationRef/>
      </w:r>
      <w:r>
        <w:t>This is your short summary of Eiseley’s essay, the one thing I might add is that they are not only living in a community, ... etc. but they are making decisions of final judgments. Make sure you present the evidence in the same chronological idea in which your claims are presented.</w:t>
      </w:r>
    </w:p>
  </w:comment>
  <w:comment w:id="105" w:author="Nicholas Gallimore" w:date="2014-03-02T17:49:00Z" w:initials="N">
    <w:p w14:paraId="1C74129F" w14:textId="77777777" w:rsidR="00C65BD7" w:rsidRDefault="00C65BD7">
      <w:pPr>
        <w:pStyle w:val="CommentText"/>
      </w:pPr>
      <w:r>
        <w:rPr>
          <w:rStyle w:val="CommentReference"/>
        </w:rPr>
        <w:annotationRef/>
      </w:r>
      <w:r>
        <w:t>This is loosely defined, who knows what one could attribute the word spiritual to. Remember when I was trying to explain the different perspectives in which people attribute “heroism” to.</w:t>
      </w:r>
    </w:p>
  </w:comment>
  <w:comment w:id="128" w:author="Nicholas Gallimore" w:date="2014-03-02T17:51:00Z" w:initials="N">
    <w:p w14:paraId="2BFB2F0F" w14:textId="77777777" w:rsidR="00C65BD7" w:rsidRDefault="00C65BD7">
      <w:pPr>
        <w:pStyle w:val="CommentText"/>
      </w:pPr>
      <w:r>
        <w:rPr>
          <w:rStyle w:val="CommentReference"/>
        </w:rPr>
        <w:annotationRef/>
      </w:r>
      <w:r>
        <w:t>This is a very well put way of citing Eiseley, particularly the sentence “We both judge...” Try and make sure you’re portraying the significance of each citation.</w:t>
      </w:r>
    </w:p>
  </w:comment>
  <w:comment w:id="141" w:author="Nicholas Gallimore" w:date="2014-03-02T18:01:00Z" w:initials="N">
    <w:p w14:paraId="5E492F5C" w14:textId="77777777" w:rsidR="00C65BD7" w:rsidRDefault="00C65BD7" w:rsidP="005D0A58">
      <w:pPr>
        <w:pStyle w:val="CommentText"/>
      </w:pPr>
      <w:r>
        <w:rPr>
          <w:rStyle w:val="CommentReference"/>
        </w:rPr>
        <w:annotationRef/>
      </w:r>
      <w:r>
        <w:t>This should be moved up further, maybe after the quote? It is the main aspect in which will grab the readers attention. “Death” is an eye catching word.</w:t>
      </w:r>
    </w:p>
  </w:comment>
  <w:comment w:id="146" w:author="Nicholas Gallimore" w:date="2014-03-02T18:03:00Z" w:initials="N">
    <w:p w14:paraId="38AABF41" w14:textId="77777777" w:rsidR="00C65BD7" w:rsidRDefault="00C65BD7" w:rsidP="005D0A58">
      <w:pPr>
        <w:pStyle w:val="CommentText"/>
      </w:pPr>
      <w:r>
        <w:rPr>
          <w:rStyle w:val="CommentReference"/>
        </w:rPr>
        <w:annotationRef/>
      </w:r>
      <w:r>
        <w:t>This could come off as being sarcastic. It’s a crucial part and more can be extracted from this. Explain what Eiseley means when he says “(...) that it was not passed by men.” (530) The reader needs to fully understand that we are talking about birds here.</w:t>
      </w:r>
    </w:p>
  </w:comment>
  <w:comment w:id="196" w:author="Nicholas Gallimore" w:date="2014-03-02T18:27:00Z" w:initials="N">
    <w:p w14:paraId="0977EA7F" w14:textId="77777777" w:rsidR="00C65BD7" w:rsidRDefault="00C65BD7">
      <w:pPr>
        <w:pStyle w:val="CommentText"/>
      </w:pPr>
      <w:r>
        <w:rPr>
          <w:rStyle w:val="CommentReference"/>
        </w:rPr>
        <w:annotationRef/>
      </w:r>
      <w:r>
        <w:t>“</w:t>
      </w:r>
      <w:proofErr w:type="spellStart"/>
      <w:r>
        <w:t>Spiritutual</w:t>
      </w:r>
      <w:proofErr w:type="spellEnd"/>
      <w:r>
        <w:t>” can be interpreted inaccurately.</w:t>
      </w:r>
    </w:p>
  </w:comment>
  <w:comment w:id="211" w:author="Nicholas Gallimore" w:date="2014-03-02T18:30:00Z" w:initials="N">
    <w:p w14:paraId="586BC15C" w14:textId="77777777" w:rsidR="00C65BD7" w:rsidRDefault="00C65BD7">
      <w:pPr>
        <w:pStyle w:val="CommentText"/>
      </w:pPr>
      <w:r>
        <w:rPr>
          <w:rStyle w:val="CommentReference"/>
        </w:rPr>
        <w:annotationRef/>
      </w:r>
      <w:r>
        <w:t>Paint the picture, I hear the music. But the reader needs to visualize the image in which Eiseley is sitting in the wild.</w:t>
      </w:r>
    </w:p>
  </w:comment>
  <w:comment w:id="216" w:author="Nicholas Gallimore" w:date="2014-03-02T18:46:00Z" w:initials="N">
    <w:p w14:paraId="38E5BB3E" w14:textId="77777777" w:rsidR="00C65BD7" w:rsidRDefault="00C65BD7">
      <w:pPr>
        <w:pStyle w:val="CommentText"/>
      </w:pPr>
      <w:r>
        <w:rPr>
          <w:rStyle w:val="CommentReference"/>
        </w:rPr>
        <w:annotationRef/>
      </w:r>
      <w:r>
        <w:t>Three uses of the word “in” could confuse the reader. (Third dimension) Maybe use a comma.</w:t>
      </w:r>
    </w:p>
  </w:comment>
  <w:comment w:id="234" w:author="Nicholas Gallimore" w:date="2014-03-02T18:31:00Z" w:initials="N">
    <w:p w14:paraId="604D04AD" w14:textId="77777777" w:rsidR="00C65BD7" w:rsidRDefault="00C65BD7">
      <w:pPr>
        <w:pStyle w:val="CommentText"/>
      </w:pPr>
      <w:r>
        <w:rPr>
          <w:rStyle w:val="CommentReference"/>
        </w:rPr>
        <w:annotationRef/>
      </w:r>
      <w:r>
        <w:t>Main idea</w:t>
      </w:r>
    </w:p>
  </w:comment>
  <w:comment w:id="238" w:author="Nicholas Gallimore" w:date="2014-03-02T18:31:00Z" w:initials="N">
    <w:p w14:paraId="05B941CF" w14:textId="77777777" w:rsidR="00C65BD7" w:rsidRDefault="00C65BD7">
      <w:pPr>
        <w:pStyle w:val="CommentText"/>
      </w:pPr>
      <w:r>
        <w:rPr>
          <w:rStyle w:val="CommentReference"/>
        </w:rPr>
        <w:annotationRef/>
      </w:r>
      <w:r>
        <w:t>First supporting detail</w:t>
      </w:r>
    </w:p>
  </w:comment>
  <w:comment w:id="243" w:author="Nicholas Gallimore" w:date="2014-03-02T18:31:00Z" w:initials="N">
    <w:p w14:paraId="2F1E5753" w14:textId="77777777" w:rsidR="00C65BD7" w:rsidRDefault="00C65BD7">
      <w:pPr>
        <w:pStyle w:val="CommentText"/>
      </w:pPr>
      <w:r>
        <w:rPr>
          <w:rStyle w:val="CommentReference"/>
        </w:rPr>
        <w:annotationRef/>
      </w:r>
      <w:r>
        <w:t>Second supporting detail</w:t>
      </w:r>
    </w:p>
  </w:comment>
  <w:comment w:id="247" w:author="Nicholas Gallimore" w:date="2014-03-02T18:32:00Z" w:initials="N">
    <w:p w14:paraId="3A08DCAD" w14:textId="77777777" w:rsidR="00C65BD7" w:rsidRDefault="00C65BD7">
      <w:pPr>
        <w:pStyle w:val="CommentText"/>
      </w:pPr>
      <w:r>
        <w:rPr>
          <w:rStyle w:val="CommentReference"/>
        </w:rPr>
        <w:annotationRef/>
      </w:r>
      <w:r>
        <w:t xml:space="preserve">Third supporting </w:t>
      </w:r>
      <w:proofErr w:type="spellStart"/>
      <w:r>
        <w:t>deatil</w:t>
      </w:r>
      <w:proofErr w:type="spellEnd"/>
    </w:p>
  </w:comment>
  <w:comment w:id="252" w:author="Nicholas Gallimore" w:date="2014-03-02T18:34:00Z" w:initials="N">
    <w:p w14:paraId="0106A44E" w14:textId="77777777" w:rsidR="00C65BD7" w:rsidRDefault="00C65BD7">
      <w:pPr>
        <w:pStyle w:val="CommentText"/>
      </w:pPr>
      <w:r>
        <w:rPr>
          <w:rStyle w:val="CommentReference"/>
        </w:rPr>
        <w:annotationRef/>
      </w:r>
      <w:r>
        <w:t>Evidence which suggests Supporting evidence for your sentence in comment [3], this suggests his faith in nature.</w:t>
      </w:r>
    </w:p>
  </w:comment>
  <w:comment w:id="262" w:author="Nicholas Gallimore" w:date="2014-03-02T18:41:00Z" w:initials="N">
    <w:p w14:paraId="76D9F470" w14:textId="77777777" w:rsidR="00C65BD7" w:rsidRDefault="00C65BD7">
      <w:pPr>
        <w:pStyle w:val="CommentText"/>
      </w:pPr>
      <w:ins w:id="268" w:author="Nicholas Gallimore" w:date="2014-03-02T18:37:00Z">
        <w:r>
          <w:rPr>
            <w:rStyle w:val="CommentReference"/>
          </w:rPr>
          <w:annotationRef/>
        </w:r>
      </w:ins>
      <w:r>
        <w:t>The definition of spiritual may be deviating from your logic.</w:t>
      </w:r>
    </w:p>
    <w:p w14:paraId="22835E0F" w14:textId="77777777" w:rsidR="00C65BD7" w:rsidRDefault="00C65BD7">
      <w:pPr>
        <w:pStyle w:val="CommentText"/>
      </w:pPr>
      <w:r>
        <w:t>Consider the various interpretations of:</w:t>
      </w:r>
    </w:p>
    <w:p w14:paraId="24BC1DB9" w14:textId="77777777" w:rsidR="00C65BD7" w:rsidRDefault="00C65BD7">
      <w:pPr>
        <w:pStyle w:val="CommentText"/>
      </w:pPr>
      <w:r>
        <w:t>Spiritual (adjective form)</w:t>
      </w:r>
    </w:p>
    <w:p w14:paraId="5FCD057E" w14:textId="77777777" w:rsidR="00C65BD7" w:rsidRDefault="00C65BD7">
      <w:pPr>
        <w:pStyle w:val="CommentText"/>
      </w:pPr>
      <w:r>
        <w:t xml:space="preserve">1. </w:t>
      </w:r>
      <w:proofErr w:type="gramStart"/>
      <w:r>
        <w:t>of</w:t>
      </w:r>
      <w:proofErr w:type="gramEnd"/>
      <w:r>
        <w:t xml:space="preserve"> soul</w:t>
      </w:r>
    </w:p>
    <w:p w14:paraId="575890F5" w14:textId="77777777" w:rsidR="00C65BD7" w:rsidRDefault="00C65BD7">
      <w:pPr>
        <w:pStyle w:val="CommentText"/>
      </w:pPr>
      <w:r>
        <w:tab/>
      </w:r>
      <w:r>
        <w:tab/>
        <w:t>Relating to the soul or spirit, usually in contrast to material things</w:t>
      </w:r>
    </w:p>
    <w:p w14:paraId="7BBDED34" w14:textId="77777777" w:rsidR="00C65BD7" w:rsidRDefault="00C65BD7">
      <w:pPr>
        <w:pStyle w:val="CommentText"/>
      </w:pPr>
      <w:r>
        <w:tab/>
      </w:r>
      <w:r>
        <w:tab/>
      </w:r>
    </w:p>
    <w:p w14:paraId="4041DACD" w14:textId="77777777" w:rsidR="00C65BD7" w:rsidRDefault="00C65BD7">
      <w:pPr>
        <w:pStyle w:val="CommentText"/>
      </w:pPr>
      <w:r>
        <w:t xml:space="preserve">2. </w:t>
      </w:r>
      <w:proofErr w:type="gramStart"/>
      <w:r>
        <w:t>of</w:t>
      </w:r>
      <w:proofErr w:type="gramEnd"/>
      <w:r>
        <w:t xml:space="preserve"> religion</w:t>
      </w:r>
    </w:p>
    <w:p w14:paraId="3973CE81" w14:textId="77777777" w:rsidR="00C65BD7" w:rsidRDefault="00C65BD7">
      <w:pPr>
        <w:pStyle w:val="CommentText"/>
      </w:pPr>
      <w:r>
        <w:tab/>
      </w:r>
      <w:r>
        <w:tab/>
      </w:r>
      <w:proofErr w:type="gramStart"/>
      <w:r>
        <w:t>relating</w:t>
      </w:r>
      <w:proofErr w:type="gramEnd"/>
      <w:r>
        <w:t xml:space="preserve"> to religious or sacred things rather than worldly things</w:t>
      </w:r>
    </w:p>
    <w:p w14:paraId="2AC5F126" w14:textId="77777777" w:rsidR="00C65BD7" w:rsidRDefault="00C65BD7">
      <w:pPr>
        <w:pStyle w:val="CommentText"/>
      </w:pPr>
    </w:p>
    <w:p w14:paraId="06C100D2" w14:textId="77777777" w:rsidR="00C65BD7" w:rsidRDefault="00C65BD7">
      <w:pPr>
        <w:pStyle w:val="CommentText"/>
      </w:pPr>
      <w:r>
        <w:t xml:space="preserve">3. </w:t>
      </w:r>
      <w:proofErr w:type="gramStart"/>
      <w:r>
        <w:t>temperamentally</w:t>
      </w:r>
      <w:proofErr w:type="gramEnd"/>
      <w:r>
        <w:t xml:space="preserve"> or intellectually akin</w:t>
      </w:r>
    </w:p>
    <w:p w14:paraId="35492CBD" w14:textId="77777777" w:rsidR="00C65BD7" w:rsidRDefault="00C65BD7">
      <w:pPr>
        <w:pStyle w:val="CommentText"/>
      </w:pPr>
      <w:r>
        <w:tab/>
      </w:r>
      <w:r>
        <w:tab/>
      </w:r>
      <w:proofErr w:type="gramStart"/>
      <w:r>
        <w:t>connected</w:t>
      </w:r>
      <w:proofErr w:type="gramEnd"/>
      <w:r>
        <w:t xml:space="preserve"> by an affinity of the mind, spirit, or temperament</w:t>
      </w:r>
    </w:p>
    <w:p w14:paraId="53462E31" w14:textId="77777777" w:rsidR="00C65BD7" w:rsidRDefault="00C65BD7">
      <w:pPr>
        <w:pStyle w:val="CommentText"/>
      </w:pPr>
    </w:p>
    <w:p w14:paraId="4666FE58" w14:textId="77777777" w:rsidR="00C65BD7" w:rsidRDefault="00C65BD7">
      <w:pPr>
        <w:pStyle w:val="CommentText"/>
      </w:pPr>
      <w:r>
        <w:t xml:space="preserve">4. </w:t>
      </w:r>
      <w:proofErr w:type="gramStart"/>
      <w:r>
        <w:t>refined</w:t>
      </w:r>
      <w:proofErr w:type="gramEnd"/>
    </w:p>
    <w:p w14:paraId="78384910" w14:textId="77777777" w:rsidR="00C65BD7" w:rsidRDefault="00C65BD7">
      <w:pPr>
        <w:pStyle w:val="CommentText"/>
      </w:pPr>
      <w:r>
        <w:tab/>
      </w:r>
      <w:r>
        <w:tab/>
      </w:r>
      <w:proofErr w:type="gramStart"/>
      <w:r>
        <w:t>showing</w:t>
      </w:r>
      <w:proofErr w:type="gramEnd"/>
      <w:r>
        <w:t xml:space="preserve"> great refinement and concern with the higher things in life</w:t>
      </w:r>
    </w:p>
    <w:p w14:paraId="2257D583" w14:textId="77777777" w:rsidR="00C65BD7" w:rsidRDefault="00C65BD7">
      <w:pPr>
        <w:pStyle w:val="CommentText"/>
      </w:pPr>
    </w:p>
    <w:p w14:paraId="1EA6CF3E" w14:textId="77777777" w:rsidR="00C65BD7" w:rsidRDefault="00C65BD7">
      <w:pPr>
        <w:pStyle w:val="CommentText"/>
      </w:pPr>
      <w:r>
        <w:t>To which of these definitions best represents your use of the word?</w:t>
      </w:r>
    </w:p>
    <w:p w14:paraId="00695066" w14:textId="77777777" w:rsidR="00C65BD7" w:rsidRDefault="00C65BD7">
      <w:pPr>
        <w:pStyle w:val="CommentText"/>
      </w:pPr>
      <w:r>
        <w:tab/>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D4BF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revisionView w:markup="0"/>
  <w:trackRevisions/>
  <w:documentProtection w:edit="trackedChanges" w:enforcement="1" w:cryptProviderType="rsaFull" w:cryptAlgorithmClass="hash" w:cryptAlgorithmType="typeAny" w:cryptAlgorithmSid="4" w:cryptSpinCount="100000" w:hash="KI5mk6GRVqIvxUgAVwA20gzM7DU=" w:salt="gRxsXfuA2qzqdbk8qBjieg=="/>
  <w:defaultTabStop w:val="720"/>
  <w:drawingGridHorizontalSpacing w:val="187"/>
  <w:drawingGridVerticalSpacing w:val="18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4CB"/>
    <w:rsid w:val="00077414"/>
    <w:rsid w:val="0009042F"/>
    <w:rsid w:val="00091DA2"/>
    <w:rsid w:val="00097A54"/>
    <w:rsid w:val="00154EF7"/>
    <w:rsid w:val="001C04EB"/>
    <w:rsid w:val="001C33B0"/>
    <w:rsid w:val="002A21AE"/>
    <w:rsid w:val="002B3639"/>
    <w:rsid w:val="00305A6D"/>
    <w:rsid w:val="003444CB"/>
    <w:rsid w:val="00387158"/>
    <w:rsid w:val="003871B2"/>
    <w:rsid w:val="003E223B"/>
    <w:rsid w:val="003E3095"/>
    <w:rsid w:val="00401A34"/>
    <w:rsid w:val="00417BB4"/>
    <w:rsid w:val="004A7EA9"/>
    <w:rsid w:val="004B1A91"/>
    <w:rsid w:val="00531359"/>
    <w:rsid w:val="00564D91"/>
    <w:rsid w:val="005701A8"/>
    <w:rsid w:val="00575C7A"/>
    <w:rsid w:val="00590B6F"/>
    <w:rsid w:val="005D0A58"/>
    <w:rsid w:val="005E49F5"/>
    <w:rsid w:val="005F5188"/>
    <w:rsid w:val="005F6A19"/>
    <w:rsid w:val="00630632"/>
    <w:rsid w:val="006B2A94"/>
    <w:rsid w:val="007109DC"/>
    <w:rsid w:val="00713C12"/>
    <w:rsid w:val="007215DA"/>
    <w:rsid w:val="00727600"/>
    <w:rsid w:val="00783770"/>
    <w:rsid w:val="00785DBC"/>
    <w:rsid w:val="0080412F"/>
    <w:rsid w:val="008068A0"/>
    <w:rsid w:val="00857798"/>
    <w:rsid w:val="008C6415"/>
    <w:rsid w:val="008F4869"/>
    <w:rsid w:val="0092326E"/>
    <w:rsid w:val="00967956"/>
    <w:rsid w:val="00996161"/>
    <w:rsid w:val="009E0B55"/>
    <w:rsid w:val="00A37428"/>
    <w:rsid w:val="00AB5C68"/>
    <w:rsid w:val="00AD161B"/>
    <w:rsid w:val="00AE2B71"/>
    <w:rsid w:val="00AF3243"/>
    <w:rsid w:val="00B22759"/>
    <w:rsid w:val="00B91424"/>
    <w:rsid w:val="00C65BD7"/>
    <w:rsid w:val="00CE1623"/>
    <w:rsid w:val="00DE7E57"/>
    <w:rsid w:val="00E05588"/>
    <w:rsid w:val="00E61B71"/>
    <w:rsid w:val="00E90F1B"/>
    <w:rsid w:val="00EA1A66"/>
    <w:rsid w:val="00EF56DB"/>
    <w:rsid w:val="00F00A30"/>
    <w:rsid w:val="00F34BB1"/>
    <w:rsid w:val="00FB1F47"/>
    <w:rsid w:val="00FE4201"/>
    <w:rsid w:val="00FF07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14:docId w14:val="4F6A83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Title" w:semiHidden="0" w:uiPriority="1"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9" w:unhideWhenUsed="0" w:qFormat="1"/>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
    <w:name w:val="Normal"/>
    <w:qFormat/>
    <w:rsid w:val="00C65BD7"/>
    <w:pPr>
      <w:spacing w:after="240" w:line="276" w:lineRule="auto"/>
    </w:pPr>
    <w:rPr>
      <w:rFonts w:asciiTheme="minorHAnsi" w:eastAsiaTheme="minorEastAsia" w:hAnsiTheme="minorHAnsi" w:cstheme="minorBidi"/>
      <w:sz w:val="24"/>
      <w:szCs w:val="24"/>
    </w:rPr>
  </w:style>
  <w:style w:type="paragraph" w:styleId="Heading1">
    <w:name w:val="heading 1"/>
    <w:basedOn w:val="Normal"/>
    <w:next w:val="Normal"/>
    <w:link w:val="Heading1Char"/>
    <w:uiPriority w:val="1"/>
    <w:qFormat/>
    <w:rsid w:val="00C65BD7"/>
    <w:pPr>
      <w:keepNext/>
      <w:keepLines/>
      <w:spacing w:before="720" w:after="120"/>
      <w:jc w:val="center"/>
      <w:outlineLvl w:val="0"/>
    </w:pPr>
    <w:rPr>
      <w:rFonts w:asciiTheme="majorHAnsi" w:eastAsiaTheme="majorEastAsia" w:hAnsiTheme="majorHAnsi" w:cstheme="majorBidi"/>
      <w:bCs/>
      <w:color w:val="C0504D" w:themeColor="accent2"/>
      <w:sz w:val="48"/>
      <w:szCs w:val="28"/>
    </w:rPr>
  </w:style>
  <w:style w:type="paragraph" w:styleId="Heading2">
    <w:name w:val="heading 2"/>
    <w:basedOn w:val="Normal"/>
    <w:next w:val="Normal"/>
    <w:link w:val="Heading2Char"/>
    <w:uiPriority w:val="1"/>
    <w:qFormat/>
    <w:rsid w:val="00C65BD7"/>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C65BD7"/>
    <w:pPr>
      <w:keepNext/>
      <w:keepLines/>
      <w:spacing w:before="280" w:after="0"/>
      <w:outlineLvl w:val="2"/>
    </w:pPr>
    <w:rPr>
      <w:rFonts w:asciiTheme="majorHAnsi" w:eastAsiaTheme="majorEastAsia" w:hAnsiTheme="majorHAnsi" w:cstheme="majorBidi"/>
      <w:bCs/>
      <w:color w:val="C0504D" w:themeColor="accent2"/>
    </w:rPr>
  </w:style>
  <w:style w:type="paragraph" w:styleId="Heading4">
    <w:name w:val="heading 4"/>
    <w:basedOn w:val="Normal"/>
    <w:next w:val="Normal"/>
    <w:link w:val="Heading4Char"/>
    <w:uiPriority w:val="1"/>
    <w:semiHidden/>
    <w:unhideWhenUsed/>
    <w:qFormat/>
    <w:rsid w:val="00C65BD7"/>
    <w:pPr>
      <w:keepNext/>
      <w:keepLines/>
      <w:spacing w:before="200" w:after="0"/>
      <w:outlineLvl w:val="3"/>
    </w:pPr>
    <w:rPr>
      <w:rFonts w:asciiTheme="majorHAnsi" w:eastAsiaTheme="majorEastAsia" w:hAnsiTheme="majorHAnsi" w:cstheme="majorBidi"/>
      <w:bCs/>
      <w:iCs/>
      <w:color w:val="4F81BD" w:themeColor="accent1"/>
    </w:rPr>
  </w:style>
  <w:style w:type="paragraph" w:styleId="Heading6">
    <w:name w:val="heading 6"/>
    <w:basedOn w:val="Normal"/>
    <w:next w:val="Normal"/>
    <w:link w:val="Heading6Char"/>
    <w:uiPriority w:val="1"/>
    <w:semiHidden/>
    <w:unhideWhenUsed/>
    <w:qFormat/>
    <w:rsid w:val="00C65B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
    <w:semiHidden/>
    <w:unhideWhenUsed/>
    <w:qFormat/>
    <w:rsid w:val="00C65BD7"/>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C65BD7"/>
    <w:pPr>
      <w:keepNext/>
      <w:keepLines/>
      <w:spacing w:before="200" w:after="0"/>
      <w:outlineLvl w:val="7"/>
    </w:pPr>
    <w:rPr>
      <w:rFonts w:asciiTheme="majorHAnsi" w:eastAsiaTheme="majorEastAsia" w:hAnsiTheme="majorHAnsi" w:cstheme="majorBidi"/>
      <w:color w:val="C0504D" w:themeColor="accent2"/>
      <w:sz w:val="20"/>
      <w:szCs w:val="20"/>
    </w:rPr>
  </w:style>
  <w:style w:type="paragraph" w:styleId="Heading9">
    <w:name w:val="heading 9"/>
    <w:basedOn w:val="Normal"/>
    <w:next w:val="Normal"/>
    <w:link w:val="Heading9Char"/>
    <w:uiPriority w:val="1"/>
    <w:semiHidden/>
    <w:unhideWhenUsed/>
    <w:qFormat/>
    <w:rsid w:val="00C65BD7"/>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rsid w:val="00C65BD7"/>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C65BD7"/>
  </w:style>
  <w:style w:type="paragraph" w:styleId="Revision">
    <w:name w:val="Revision"/>
    <w:hidden/>
    <w:uiPriority w:val="71"/>
    <w:rsid w:val="00A37428"/>
    <w:rPr>
      <w:sz w:val="22"/>
      <w:szCs w:val="22"/>
    </w:rPr>
  </w:style>
  <w:style w:type="paragraph" w:styleId="BalloonText">
    <w:name w:val="Balloon Text"/>
    <w:basedOn w:val="Normal"/>
    <w:link w:val="BalloonTextChar"/>
    <w:uiPriority w:val="99"/>
    <w:semiHidden/>
    <w:unhideWhenUsed/>
    <w:rsid w:val="00C65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BD7"/>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A37428"/>
    <w:rPr>
      <w:sz w:val="18"/>
      <w:szCs w:val="18"/>
    </w:rPr>
  </w:style>
  <w:style w:type="paragraph" w:styleId="CommentText">
    <w:name w:val="annotation text"/>
    <w:basedOn w:val="Normal"/>
    <w:link w:val="CommentTextChar"/>
    <w:uiPriority w:val="99"/>
    <w:unhideWhenUsed/>
    <w:rsid w:val="00A37428"/>
  </w:style>
  <w:style w:type="character" w:customStyle="1" w:styleId="CommentTextChar">
    <w:name w:val="Comment Text Char"/>
    <w:basedOn w:val="DefaultParagraphFont"/>
    <w:link w:val="CommentText"/>
    <w:uiPriority w:val="99"/>
    <w:rsid w:val="00A37428"/>
    <w:rPr>
      <w:sz w:val="24"/>
      <w:szCs w:val="24"/>
    </w:rPr>
  </w:style>
  <w:style w:type="paragraph" w:styleId="CommentSubject">
    <w:name w:val="annotation subject"/>
    <w:basedOn w:val="CommentText"/>
    <w:next w:val="CommentText"/>
    <w:link w:val="CommentSubjectChar"/>
    <w:uiPriority w:val="99"/>
    <w:semiHidden/>
    <w:unhideWhenUsed/>
    <w:rsid w:val="00A37428"/>
    <w:rPr>
      <w:b/>
      <w:bCs/>
      <w:sz w:val="20"/>
      <w:szCs w:val="20"/>
    </w:rPr>
  </w:style>
  <w:style w:type="character" w:customStyle="1" w:styleId="CommentSubjectChar">
    <w:name w:val="Comment Subject Char"/>
    <w:basedOn w:val="CommentTextChar"/>
    <w:link w:val="CommentSubject"/>
    <w:uiPriority w:val="99"/>
    <w:semiHidden/>
    <w:rsid w:val="00A37428"/>
    <w:rPr>
      <w:b/>
      <w:bCs/>
      <w:sz w:val="24"/>
      <w:szCs w:val="24"/>
    </w:rPr>
  </w:style>
  <w:style w:type="character" w:styleId="LineNumber">
    <w:name w:val="line number"/>
    <w:basedOn w:val="DefaultParagraphFont"/>
    <w:uiPriority w:val="99"/>
    <w:semiHidden/>
    <w:unhideWhenUsed/>
    <w:rsid w:val="00417BB4"/>
  </w:style>
  <w:style w:type="paragraph" w:styleId="List">
    <w:name w:val="List"/>
    <w:basedOn w:val="Normal"/>
    <w:uiPriority w:val="99"/>
    <w:unhideWhenUsed/>
    <w:rsid w:val="00C65BD7"/>
    <w:pPr>
      <w:ind w:left="360" w:hanging="360"/>
      <w:contextualSpacing/>
    </w:pPr>
  </w:style>
  <w:style w:type="paragraph" w:styleId="BodyText">
    <w:name w:val="Body Text"/>
    <w:basedOn w:val="Normal"/>
    <w:link w:val="BodyTextChar"/>
    <w:uiPriority w:val="99"/>
    <w:unhideWhenUsed/>
    <w:rsid w:val="00C65BD7"/>
    <w:pPr>
      <w:spacing w:after="120"/>
    </w:pPr>
  </w:style>
  <w:style w:type="character" w:customStyle="1" w:styleId="BodyTextChar">
    <w:name w:val="Body Text Char"/>
    <w:basedOn w:val="DefaultParagraphFont"/>
    <w:link w:val="BodyText"/>
    <w:uiPriority w:val="99"/>
    <w:rsid w:val="00C65BD7"/>
    <w:rPr>
      <w:sz w:val="22"/>
      <w:szCs w:val="22"/>
    </w:rPr>
  </w:style>
  <w:style w:type="paragraph" w:styleId="BodyTextFirstIndent">
    <w:name w:val="Body Text First Indent"/>
    <w:basedOn w:val="BodyText"/>
    <w:link w:val="BodyTextFirstIndentChar"/>
    <w:uiPriority w:val="99"/>
    <w:unhideWhenUsed/>
    <w:rsid w:val="00C65BD7"/>
    <w:pPr>
      <w:spacing w:after="200"/>
      <w:ind w:firstLine="360"/>
    </w:pPr>
  </w:style>
  <w:style w:type="character" w:customStyle="1" w:styleId="BodyTextFirstIndentChar">
    <w:name w:val="Body Text First Indent Char"/>
    <w:basedOn w:val="BodyTextChar"/>
    <w:link w:val="BodyTextFirstIndent"/>
    <w:uiPriority w:val="99"/>
    <w:rsid w:val="00C65BD7"/>
    <w:rPr>
      <w:sz w:val="22"/>
      <w:szCs w:val="22"/>
    </w:rPr>
  </w:style>
  <w:style w:type="character" w:styleId="Hyperlink">
    <w:name w:val="Hyperlink"/>
    <w:basedOn w:val="DefaultParagraphFont"/>
    <w:uiPriority w:val="99"/>
    <w:unhideWhenUsed/>
    <w:rsid w:val="00C65BD7"/>
    <w:rPr>
      <w:color w:val="0000FF" w:themeColor="hyperlink"/>
      <w:u w:val="single"/>
    </w:rPr>
  </w:style>
  <w:style w:type="character" w:customStyle="1" w:styleId="Heading1Char">
    <w:name w:val="Heading 1 Char"/>
    <w:basedOn w:val="DefaultParagraphFont"/>
    <w:link w:val="Heading1"/>
    <w:uiPriority w:val="1"/>
    <w:rsid w:val="00C65BD7"/>
    <w:rPr>
      <w:rFonts w:asciiTheme="majorHAnsi" w:eastAsiaTheme="majorEastAsia" w:hAnsiTheme="majorHAnsi" w:cstheme="majorBidi"/>
      <w:bCs/>
      <w:color w:val="C0504D" w:themeColor="accent2"/>
      <w:sz w:val="48"/>
      <w:szCs w:val="28"/>
    </w:rPr>
  </w:style>
  <w:style w:type="character" w:customStyle="1" w:styleId="Heading2Char">
    <w:name w:val="Heading 2 Char"/>
    <w:basedOn w:val="DefaultParagraphFont"/>
    <w:link w:val="Heading2"/>
    <w:uiPriority w:val="1"/>
    <w:rsid w:val="00C65BD7"/>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C65BD7"/>
    <w:rPr>
      <w:rFonts w:asciiTheme="majorHAnsi" w:eastAsiaTheme="majorEastAsia" w:hAnsiTheme="majorHAnsi" w:cstheme="majorBidi"/>
      <w:bCs/>
      <w:color w:val="C0504D" w:themeColor="accent2"/>
      <w:sz w:val="24"/>
      <w:szCs w:val="24"/>
    </w:rPr>
  </w:style>
  <w:style w:type="character" w:customStyle="1" w:styleId="Heading4Char">
    <w:name w:val="Heading 4 Char"/>
    <w:basedOn w:val="DefaultParagraphFont"/>
    <w:link w:val="Heading4"/>
    <w:uiPriority w:val="1"/>
    <w:semiHidden/>
    <w:rsid w:val="00C65BD7"/>
    <w:rPr>
      <w:rFonts w:asciiTheme="majorHAnsi" w:eastAsiaTheme="majorEastAsia" w:hAnsiTheme="majorHAnsi" w:cstheme="majorBidi"/>
      <w:bCs/>
      <w:iCs/>
      <w:color w:val="4F81BD" w:themeColor="accent1"/>
      <w:sz w:val="24"/>
      <w:szCs w:val="24"/>
    </w:rPr>
  </w:style>
  <w:style w:type="character" w:customStyle="1" w:styleId="Heading6Char">
    <w:name w:val="Heading 6 Char"/>
    <w:basedOn w:val="DefaultParagraphFont"/>
    <w:link w:val="Heading6"/>
    <w:uiPriority w:val="1"/>
    <w:semiHidden/>
    <w:rsid w:val="00C65BD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1"/>
    <w:semiHidden/>
    <w:rsid w:val="00C65BD7"/>
    <w:rPr>
      <w:rFonts w:asciiTheme="majorHAnsi" w:eastAsiaTheme="majorEastAsia" w:hAnsiTheme="majorHAnsi" w:cstheme="majorBidi"/>
      <w:iCs/>
      <w:color w:val="595959" w:themeColor="text1" w:themeTint="A6"/>
      <w:sz w:val="24"/>
      <w:szCs w:val="24"/>
    </w:rPr>
  </w:style>
  <w:style w:type="character" w:customStyle="1" w:styleId="Heading8Char">
    <w:name w:val="Heading 8 Char"/>
    <w:basedOn w:val="DefaultParagraphFont"/>
    <w:link w:val="Heading8"/>
    <w:uiPriority w:val="1"/>
    <w:semiHidden/>
    <w:rsid w:val="00C65BD7"/>
    <w:rPr>
      <w:rFonts w:asciiTheme="majorHAnsi" w:eastAsiaTheme="majorEastAsia" w:hAnsiTheme="majorHAnsi" w:cstheme="majorBidi"/>
      <w:color w:val="C0504D" w:themeColor="accent2"/>
    </w:rPr>
  </w:style>
  <w:style w:type="character" w:customStyle="1" w:styleId="Heading9Char">
    <w:name w:val="Heading 9 Char"/>
    <w:basedOn w:val="DefaultParagraphFont"/>
    <w:link w:val="Heading9"/>
    <w:uiPriority w:val="1"/>
    <w:semiHidden/>
    <w:rsid w:val="00C65BD7"/>
    <w:rPr>
      <w:rFonts w:asciiTheme="majorHAnsi" w:eastAsiaTheme="majorEastAsia" w:hAnsiTheme="majorHAnsi" w:cstheme="majorBidi"/>
      <w:iCs/>
      <w:color w:val="595959" w:themeColor="text1" w:themeTint="A6"/>
    </w:rPr>
  </w:style>
  <w:style w:type="table" w:styleId="TableGrid">
    <w:name w:val="Table Grid"/>
    <w:basedOn w:val="TableNormal"/>
    <w:uiPriority w:val="59"/>
    <w:rsid w:val="00C65BD7"/>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65BD7"/>
    <w:rPr>
      <w:rFonts w:asciiTheme="minorHAnsi" w:eastAsiaTheme="minorEastAsia" w:hAnsiTheme="minorHAnsi" w:cstheme="minorBidi"/>
      <w:sz w:val="12"/>
      <w:szCs w:val="24"/>
    </w:rPr>
  </w:style>
  <w:style w:type="paragraph" w:styleId="Title">
    <w:name w:val="Title"/>
    <w:basedOn w:val="Normal"/>
    <w:next w:val="Normal"/>
    <w:link w:val="TitleChar"/>
    <w:uiPriority w:val="1"/>
    <w:qFormat/>
    <w:rsid w:val="00C65BD7"/>
    <w:pPr>
      <w:spacing w:before="480" w:after="60" w:line="240" w:lineRule="auto"/>
      <w:contextualSpacing/>
    </w:pPr>
    <w:rPr>
      <w:rFonts w:asciiTheme="majorHAnsi" w:eastAsiaTheme="majorEastAsia" w:hAnsiTheme="majorHAnsi" w:cstheme="majorBidi"/>
      <w:color w:val="C0504D" w:themeColor="accent2"/>
      <w:kern w:val="28"/>
      <w:sz w:val="72"/>
      <w:szCs w:val="52"/>
    </w:rPr>
  </w:style>
  <w:style w:type="character" w:customStyle="1" w:styleId="TitleChar">
    <w:name w:val="Title Char"/>
    <w:basedOn w:val="DefaultParagraphFont"/>
    <w:link w:val="Title"/>
    <w:uiPriority w:val="1"/>
    <w:rsid w:val="00C65BD7"/>
    <w:rPr>
      <w:rFonts w:asciiTheme="majorHAnsi" w:eastAsiaTheme="majorEastAsia" w:hAnsiTheme="majorHAnsi" w:cstheme="majorBidi"/>
      <w:color w:val="C0504D" w:themeColor="accent2"/>
      <w:kern w:val="28"/>
      <w:sz w:val="72"/>
      <w:szCs w:val="52"/>
    </w:rPr>
  </w:style>
  <w:style w:type="character" w:styleId="PlaceholderText">
    <w:name w:val="Placeholder Text"/>
    <w:basedOn w:val="DefaultParagraphFont"/>
    <w:uiPriority w:val="99"/>
    <w:rsid w:val="00C65BD7"/>
    <w:rPr>
      <w:color w:val="808080"/>
    </w:rPr>
  </w:style>
  <w:style w:type="paragraph" w:styleId="Subtitle">
    <w:name w:val="Subtitle"/>
    <w:basedOn w:val="Normal"/>
    <w:next w:val="Normal"/>
    <w:link w:val="SubtitleChar"/>
    <w:uiPriority w:val="1"/>
    <w:qFormat/>
    <w:rsid w:val="00C65BD7"/>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C65BD7"/>
    <w:rPr>
      <w:rFonts w:asciiTheme="majorHAnsi" w:eastAsiaTheme="majorEastAsia" w:hAnsiTheme="majorHAnsi" w:cstheme="majorBidi"/>
      <w:iCs/>
      <w:color w:val="000000" w:themeColor="text1"/>
      <w:sz w:val="28"/>
      <w:szCs w:val="24"/>
    </w:rPr>
  </w:style>
  <w:style w:type="paragraph" w:customStyle="1" w:styleId="Appendix">
    <w:name w:val="Appendix"/>
    <w:basedOn w:val="Normal"/>
    <w:uiPriority w:val="1"/>
    <w:qFormat/>
    <w:rsid w:val="00C65BD7"/>
    <w:pPr>
      <w:pageBreakBefore/>
      <w:pBdr>
        <w:bottom w:val="single" w:sz="2" w:space="12" w:color="BFBFBF" w:themeColor="background1" w:themeShade="BF"/>
      </w:pBdr>
      <w:spacing w:before="480"/>
      <w:jc w:val="center"/>
    </w:pPr>
    <w:rPr>
      <w:rFonts w:asciiTheme="majorHAnsi" w:hAnsiTheme="majorHAnsi"/>
      <w:color w:val="C0504D" w:themeColor="accent2"/>
      <w:sz w:val="48"/>
    </w:rPr>
  </w:style>
  <w:style w:type="paragraph" w:styleId="Header">
    <w:name w:val="header"/>
    <w:basedOn w:val="Normal"/>
    <w:link w:val="HeaderChar"/>
    <w:uiPriority w:val="99"/>
    <w:rsid w:val="00C65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BD7"/>
    <w:rPr>
      <w:rFonts w:asciiTheme="minorHAnsi" w:eastAsiaTheme="minorEastAsia" w:hAnsiTheme="minorHAnsi" w:cstheme="minorBidi"/>
      <w:sz w:val="24"/>
      <w:szCs w:val="24"/>
    </w:rPr>
  </w:style>
  <w:style w:type="paragraph" w:styleId="Footer">
    <w:name w:val="footer"/>
    <w:basedOn w:val="Normal"/>
    <w:link w:val="FooterChar"/>
    <w:uiPriority w:val="99"/>
    <w:rsid w:val="00C65BD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C65BD7"/>
    <w:rPr>
      <w:rFonts w:asciiTheme="minorHAnsi" w:eastAsiaTheme="minorEastAsia" w:hAnsiTheme="minorHAnsi" w:cstheme="minorBidi"/>
      <w:color w:val="595959" w:themeColor="text1" w:themeTint="A6"/>
      <w:szCs w:val="24"/>
    </w:rPr>
  </w:style>
  <w:style w:type="paragraph" w:customStyle="1" w:styleId="Header-FooterRight">
    <w:name w:val="Header-Footer Right"/>
    <w:basedOn w:val="Normal"/>
    <w:uiPriority w:val="99"/>
    <w:rsid w:val="00C65BD7"/>
    <w:pPr>
      <w:spacing w:before="240" w:after="0" w:line="264" w:lineRule="auto"/>
      <w:jc w:val="right"/>
    </w:pPr>
    <w:rPr>
      <w:color w:val="595959" w:themeColor="text1" w:themeTint="A6"/>
      <w:sz w:val="20"/>
    </w:rPr>
  </w:style>
  <w:style w:type="paragraph" w:styleId="Caption">
    <w:name w:val="caption"/>
    <w:basedOn w:val="Normal"/>
    <w:next w:val="Normal"/>
    <w:uiPriority w:val="1"/>
    <w:qFormat/>
    <w:rsid w:val="00C65BD7"/>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C65BD7"/>
  </w:style>
  <w:style w:type="paragraph" w:styleId="TOCHeading">
    <w:name w:val="TOC Heading"/>
    <w:basedOn w:val="Appendix"/>
    <w:next w:val="Normal"/>
    <w:uiPriority w:val="39"/>
    <w:qFormat/>
    <w:rsid w:val="00C65BD7"/>
  </w:style>
  <w:style w:type="paragraph" w:styleId="TOC1">
    <w:name w:val="toc 1"/>
    <w:basedOn w:val="Normal"/>
    <w:next w:val="Normal"/>
    <w:autoRedefine/>
    <w:uiPriority w:val="39"/>
    <w:unhideWhenUsed/>
    <w:rsid w:val="00C65BD7"/>
    <w:pPr>
      <w:spacing w:before="120" w:after="0"/>
    </w:pPr>
    <w:rPr>
      <w:b/>
      <w:caps/>
      <w:sz w:val="22"/>
      <w:szCs w:val="22"/>
    </w:rPr>
  </w:style>
  <w:style w:type="paragraph" w:styleId="TOC2">
    <w:name w:val="toc 2"/>
    <w:basedOn w:val="Normal"/>
    <w:next w:val="Normal"/>
    <w:autoRedefine/>
    <w:uiPriority w:val="39"/>
    <w:unhideWhenUsed/>
    <w:rsid w:val="00C65BD7"/>
    <w:pPr>
      <w:spacing w:after="0"/>
      <w:ind w:left="240"/>
    </w:pPr>
    <w:rPr>
      <w:smallCaps/>
      <w:sz w:val="22"/>
      <w:szCs w:val="22"/>
    </w:rPr>
  </w:style>
  <w:style w:type="paragraph" w:styleId="TOC3">
    <w:name w:val="toc 3"/>
    <w:basedOn w:val="Normal"/>
    <w:next w:val="Normal"/>
    <w:autoRedefine/>
    <w:uiPriority w:val="39"/>
    <w:unhideWhenUsed/>
    <w:rsid w:val="00C65BD7"/>
    <w:pPr>
      <w:spacing w:after="0"/>
      <w:ind w:left="480"/>
    </w:pPr>
    <w:rPr>
      <w:i/>
      <w:sz w:val="22"/>
      <w:szCs w:val="22"/>
    </w:rPr>
  </w:style>
  <w:style w:type="paragraph" w:styleId="ListBullet">
    <w:name w:val="List Bullet"/>
    <w:basedOn w:val="Normal"/>
    <w:uiPriority w:val="1"/>
    <w:qFormat/>
    <w:rsid w:val="00C65BD7"/>
    <w:pPr>
      <w:numPr>
        <w:numId w:val="2"/>
      </w:numPr>
    </w:pPr>
  </w:style>
  <w:style w:type="paragraph" w:styleId="ListNumber">
    <w:name w:val="List Number"/>
    <w:basedOn w:val="Normal"/>
    <w:uiPriority w:val="1"/>
    <w:qFormat/>
    <w:rsid w:val="00C65BD7"/>
    <w:pPr>
      <w:numPr>
        <w:numId w:val="4"/>
      </w:numPr>
    </w:pPr>
  </w:style>
  <w:style w:type="paragraph" w:styleId="Quote">
    <w:name w:val="Quote"/>
    <w:basedOn w:val="Normal"/>
    <w:next w:val="Normal"/>
    <w:link w:val="QuoteChar"/>
    <w:uiPriority w:val="9"/>
    <w:unhideWhenUsed/>
    <w:qFormat/>
    <w:rsid w:val="00C65BD7"/>
    <w:pPr>
      <w:ind w:left="720" w:right="720"/>
    </w:pPr>
    <w:rPr>
      <w:i/>
      <w:iCs/>
      <w:color w:val="595959" w:themeColor="text1" w:themeTint="A6"/>
    </w:rPr>
  </w:style>
  <w:style w:type="character" w:customStyle="1" w:styleId="QuoteChar">
    <w:name w:val="Quote Char"/>
    <w:basedOn w:val="DefaultParagraphFont"/>
    <w:link w:val="Quote"/>
    <w:uiPriority w:val="9"/>
    <w:rsid w:val="00C65BD7"/>
    <w:rPr>
      <w:rFonts w:asciiTheme="minorHAnsi" w:eastAsiaTheme="minorEastAsia" w:hAnsiTheme="minorHAnsi" w:cstheme="minorBidi"/>
      <w:i/>
      <w:iCs/>
      <w:color w:val="595959" w:themeColor="text1" w:themeTint="A6"/>
      <w:sz w:val="24"/>
      <w:szCs w:val="24"/>
    </w:rPr>
  </w:style>
  <w:style w:type="paragraph" w:styleId="TOC4">
    <w:name w:val="toc 4"/>
    <w:basedOn w:val="Normal"/>
    <w:next w:val="Normal"/>
    <w:autoRedefine/>
    <w:uiPriority w:val="39"/>
    <w:semiHidden/>
    <w:unhideWhenUsed/>
    <w:rsid w:val="00154EF7"/>
    <w:pPr>
      <w:spacing w:after="0"/>
      <w:ind w:left="720"/>
    </w:pPr>
    <w:rPr>
      <w:sz w:val="18"/>
      <w:szCs w:val="18"/>
    </w:rPr>
  </w:style>
  <w:style w:type="paragraph" w:styleId="TOC5">
    <w:name w:val="toc 5"/>
    <w:basedOn w:val="Normal"/>
    <w:next w:val="Normal"/>
    <w:autoRedefine/>
    <w:uiPriority w:val="39"/>
    <w:semiHidden/>
    <w:unhideWhenUsed/>
    <w:rsid w:val="00154EF7"/>
    <w:pPr>
      <w:spacing w:after="0"/>
      <w:ind w:left="960"/>
    </w:pPr>
    <w:rPr>
      <w:sz w:val="18"/>
      <w:szCs w:val="18"/>
    </w:rPr>
  </w:style>
  <w:style w:type="paragraph" w:styleId="TOC6">
    <w:name w:val="toc 6"/>
    <w:basedOn w:val="Normal"/>
    <w:next w:val="Normal"/>
    <w:autoRedefine/>
    <w:uiPriority w:val="39"/>
    <w:semiHidden/>
    <w:unhideWhenUsed/>
    <w:rsid w:val="00154EF7"/>
    <w:pPr>
      <w:spacing w:after="0"/>
      <w:ind w:left="1200"/>
    </w:pPr>
    <w:rPr>
      <w:sz w:val="18"/>
      <w:szCs w:val="18"/>
    </w:rPr>
  </w:style>
  <w:style w:type="paragraph" w:styleId="TOC7">
    <w:name w:val="toc 7"/>
    <w:basedOn w:val="Normal"/>
    <w:next w:val="Normal"/>
    <w:autoRedefine/>
    <w:uiPriority w:val="39"/>
    <w:semiHidden/>
    <w:unhideWhenUsed/>
    <w:rsid w:val="00154EF7"/>
    <w:pPr>
      <w:spacing w:after="0"/>
      <w:ind w:left="1440"/>
    </w:pPr>
    <w:rPr>
      <w:sz w:val="18"/>
      <w:szCs w:val="18"/>
    </w:rPr>
  </w:style>
  <w:style w:type="paragraph" w:styleId="TOC8">
    <w:name w:val="toc 8"/>
    <w:basedOn w:val="Normal"/>
    <w:next w:val="Normal"/>
    <w:autoRedefine/>
    <w:uiPriority w:val="39"/>
    <w:semiHidden/>
    <w:unhideWhenUsed/>
    <w:rsid w:val="00154EF7"/>
    <w:pPr>
      <w:spacing w:after="0"/>
      <w:ind w:left="1680"/>
    </w:pPr>
    <w:rPr>
      <w:sz w:val="18"/>
      <w:szCs w:val="18"/>
    </w:rPr>
  </w:style>
  <w:style w:type="paragraph" w:styleId="TOC9">
    <w:name w:val="toc 9"/>
    <w:basedOn w:val="Normal"/>
    <w:next w:val="Normal"/>
    <w:autoRedefine/>
    <w:uiPriority w:val="39"/>
    <w:semiHidden/>
    <w:unhideWhenUsed/>
    <w:rsid w:val="00154EF7"/>
    <w:pPr>
      <w:spacing w:after="0"/>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Title" w:semiHidden="0" w:uiPriority="1"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9" w:unhideWhenUsed="0" w:qFormat="1"/>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
    <w:name w:val="Normal"/>
    <w:qFormat/>
    <w:rsid w:val="00C65BD7"/>
    <w:pPr>
      <w:spacing w:after="240" w:line="276" w:lineRule="auto"/>
    </w:pPr>
    <w:rPr>
      <w:rFonts w:asciiTheme="minorHAnsi" w:eastAsiaTheme="minorEastAsia" w:hAnsiTheme="minorHAnsi" w:cstheme="minorBidi"/>
      <w:sz w:val="24"/>
      <w:szCs w:val="24"/>
    </w:rPr>
  </w:style>
  <w:style w:type="paragraph" w:styleId="Heading1">
    <w:name w:val="heading 1"/>
    <w:basedOn w:val="Normal"/>
    <w:next w:val="Normal"/>
    <w:link w:val="Heading1Char"/>
    <w:uiPriority w:val="1"/>
    <w:qFormat/>
    <w:rsid w:val="00C65BD7"/>
    <w:pPr>
      <w:keepNext/>
      <w:keepLines/>
      <w:spacing w:before="720" w:after="120"/>
      <w:jc w:val="center"/>
      <w:outlineLvl w:val="0"/>
    </w:pPr>
    <w:rPr>
      <w:rFonts w:asciiTheme="majorHAnsi" w:eastAsiaTheme="majorEastAsia" w:hAnsiTheme="majorHAnsi" w:cstheme="majorBidi"/>
      <w:bCs/>
      <w:color w:val="C0504D" w:themeColor="accent2"/>
      <w:sz w:val="48"/>
      <w:szCs w:val="28"/>
    </w:rPr>
  </w:style>
  <w:style w:type="paragraph" w:styleId="Heading2">
    <w:name w:val="heading 2"/>
    <w:basedOn w:val="Normal"/>
    <w:next w:val="Normal"/>
    <w:link w:val="Heading2Char"/>
    <w:uiPriority w:val="1"/>
    <w:qFormat/>
    <w:rsid w:val="00C65BD7"/>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C65BD7"/>
    <w:pPr>
      <w:keepNext/>
      <w:keepLines/>
      <w:spacing w:before="280" w:after="0"/>
      <w:outlineLvl w:val="2"/>
    </w:pPr>
    <w:rPr>
      <w:rFonts w:asciiTheme="majorHAnsi" w:eastAsiaTheme="majorEastAsia" w:hAnsiTheme="majorHAnsi" w:cstheme="majorBidi"/>
      <w:bCs/>
      <w:color w:val="C0504D" w:themeColor="accent2"/>
    </w:rPr>
  </w:style>
  <w:style w:type="paragraph" w:styleId="Heading4">
    <w:name w:val="heading 4"/>
    <w:basedOn w:val="Normal"/>
    <w:next w:val="Normal"/>
    <w:link w:val="Heading4Char"/>
    <w:uiPriority w:val="1"/>
    <w:semiHidden/>
    <w:unhideWhenUsed/>
    <w:qFormat/>
    <w:rsid w:val="00C65BD7"/>
    <w:pPr>
      <w:keepNext/>
      <w:keepLines/>
      <w:spacing w:before="200" w:after="0"/>
      <w:outlineLvl w:val="3"/>
    </w:pPr>
    <w:rPr>
      <w:rFonts w:asciiTheme="majorHAnsi" w:eastAsiaTheme="majorEastAsia" w:hAnsiTheme="majorHAnsi" w:cstheme="majorBidi"/>
      <w:bCs/>
      <w:iCs/>
      <w:color w:val="4F81BD" w:themeColor="accent1"/>
    </w:rPr>
  </w:style>
  <w:style w:type="paragraph" w:styleId="Heading6">
    <w:name w:val="heading 6"/>
    <w:basedOn w:val="Normal"/>
    <w:next w:val="Normal"/>
    <w:link w:val="Heading6Char"/>
    <w:uiPriority w:val="1"/>
    <w:semiHidden/>
    <w:unhideWhenUsed/>
    <w:qFormat/>
    <w:rsid w:val="00C65B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
    <w:semiHidden/>
    <w:unhideWhenUsed/>
    <w:qFormat/>
    <w:rsid w:val="00C65BD7"/>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C65BD7"/>
    <w:pPr>
      <w:keepNext/>
      <w:keepLines/>
      <w:spacing w:before="200" w:after="0"/>
      <w:outlineLvl w:val="7"/>
    </w:pPr>
    <w:rPr>
      <w:rFonts w:asciiTheme="majorHAnsi" w:eastAsiaTheme="majorEastAsia" w:hAnsiTheme="majorHAnsi" w:cstheme="majorBidi"/>
      <w:color w:val="C0504D" w:themeColor="accent2"/>
      <w:sz w:val="20"/>
      <w:szCs w:val="20"/>
    </w:rPr>
  </w:style>
  <w:style w:type="paragraph" w:styleId="Heading9">
    <w:name w:val="heading 9"/>
    <w:basedOn w:val="Normal"/>
    <w:next w:val="Normal"/>
    <w:link w:val="Heading9Char"/>
    <w:uiPriority w:val="1"/>
    <w:semiHidden/>
    <w:unhideWhenUsed/>
    <w:qFormat/>
    <w:rsid w:val="00C65BD7"/>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rsid w:val="00C65BD7"/>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C65BD7"/>
  </w:style>
  <w:style w:type="paragraph" w:styleId="Revision">
    <w:name w:val="Revision"/>
    <w:hidden/>
    <w:uiPriority w:val="71"/>
    <w:rsid w:val="00A37428"/>
    <w:rPr>
      <w:sz w:val="22"/>
      <w:szCs w:val="22"/>
    </w:rPr>
  </w:style>
  <w:style w:type="paragraph" w:styleId="BalloonText">
    <w:name w:val="Balloon Text"/>
    <w:basedOn w:val="Normal"/>
    <w:link w:val="BalloonTextChar"/>
    <w:uiPriority w:val="99"/>
    <w:semiHidden/>
    <w:unhideWhenUsed/>
    <w:rsid w:val="00C65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BD7"/>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A37428"/>
    <w:rPr>
      <w:sz w:val="18"/>
      <w:szCs w:val="18"/>
    </w:rPr>
  </w:style>
  <w:style w:type="paragraph" w:styleId="CommentText">
    <w:name w:val="annotation text"/>
    <w:basedOn w:val="Normal"/>
    <w:link w:val="CommentTextChar"/>
    <w:uiPriority w:val="99"/>
    <w:unhideWhenUsed/>
    <w:rsid w:val="00A37428"/>
  </w:style>
  <w:style w:type="character" w:customStyle="1" w:styleId="CommentTextChar">
    <w:name w:val="Comment Text Char"/>
    <w:basedOn w:val="DefaultParagraphFont"/>
    <w:link w:val="CommentText"/>
    <w:uiPriority w:val="99"/>
    <w:rsid w:val="00A37428"/>
    <w:rPr>
      <w:sz w:val="24"/>
      <w:szCs w:val="24"/>
    </w:rPr>
  </w:style>
  <w:style w:type="paragraph" w:styleId="CommentSubject">
    <w:name w:val="annotation subject"/>
    <w:basedOn w:val="CommentText"/>
    <w:next w:val="CommentText"/>
    <w:link w:val="CommentSubjectChar"/>
    <w:uiPriority w:val="99"/>
    <w:semiHidden/>
    <w:unhideWhenUsed/>
    <w:rsid w:val="00A37428"/>
    <w:rPr>
      <w:b/>
      <w:bCs/>
      <w:sz w:val="20"/>
      <w:szCs w:val="20"/>
    </w:rPr>
  </w:style>
  <w:style w:type="character" w:customStyle="1" w:styleId="CommentSubjectChar">
    <w:name w:val="Comment Subject Char"/>
    <w:basedOn w:val="CommentTextChar"/>
    <w:link w:val="CommentSubject"/>
    <w:uiPriority w:val="99"/>
    <w:semiHidden/>
    <w:rsid w:val="00A37428"/>
    <w:rPr>
      <w:b/>
      <w:bCs/>
      <w:sz w:val="24"/>
      <w:szCs w:val="24"/>
    </w:rPr>
  </w:style>
  <w:style w:type="character" w:styleId="LineNumber">
    <w:name w:val="line number"/>
    <w:basedOn w:val="DefaultParagraphFont"/>
    <w:uiPriority w:val="99"/>
    <w:semiHidden/>
    <w:unhideWhenUsed/>
    <w:rsid w:val="00417BB4"/>
  </w:style>
  <w:style w:type="paragraph" w:styleId="List">
    <w:name w:val="List"/>
    <w:basedOn w:val="Normal"/>
    <w:uiPriority w:val="99"/>
    <w:unhideWhenUsed/>
    <w:rsid w:val="00C65BD7"/>
    <w:pPr>
      <w:ind w:left="360" w:hanging="360"/>
      <w:contextualSpacing/>
    </w:pPr>
  </w:style>
  <w:style w:type="paragraph" w:styleId="BodyText">
    <w:name w:val="Body Text"/>
    <w:basedOn w:val="Normal"/>
    <w:link w:val="BodyTextChar"/>
    <w:uiPriority w:val="99"/>
    <w:unhideWhenUsed/>
    <w:rsid w:val="00C65BD7"/>
    <w:pPr>
      <w:spacing w:after="120"/>
    </w:pPr>
  </w:style>
  <w:style w:type="character" w:customStyle="1" w:styleId="BodyTextChar">
    <w:name w:val="Body Text Char"/>
    <w:basedOn w:val="DefaultParagraphFont"/>
    <w:link w:val="BodyText"/>
    <w:uiPriority w:val="99"/>
    <w:rsid w:val="00C65BD7"/>
    <w:rPr>
      <w:sz w:val="22"/>
      <w:szCs w:val="22"/>
    </w:rPr>
  </w:style>
  <w:style w:type="paragraph" w:styleId="BodyTextFirstIndent">
    <w:name w:val="Body Text First Indent"/>
    <w:basedOn w:val="BodyText"/>
    <w:link w:val="BodyTextFirstIndentChar"/>
    <w:uiPriority w:val="99"/>
    <w:unhideWhenUsed/>
    <w:rsid w:val="00C65BD7"/>
    <w:pPr>
      <w:spacing w:after="200"/>
      <w:ind w:firstLine="360"/>
    </w:pPr>
  </w:style>
  <w:style w:type="character" w:customStyle="1" w:styleId="BodyTextFirstIndentChar">
    <w:name w:val="Body Text First Indent Char"/>
    <w:basedOn w:val="BodyTextChar"/>
    <w:link w:val="BodyTextFirstIndent"/>
    <w:uiPriority w:val="99"/>
    <w:rsid w:val="00C65BD7"/>
    <w:rPr>
      <w:sz w:val="22"/>
      <w:szCs w:val="22"/>
    </w:rPr>
  </w:style>
  <w:style w:type="character" w:styleId="Hyperlink">
    <w:name w:val="Hyperlink"/>
    <w:basedOn w:val="DefaultParagraphFont"/>
    <w:uiPriority w:val="99"/>
    <w:unhideWhenUsed/>
    <w:rsid w:val="00C65BD7"/>
    <w:rPr>
      <w:color w:val="0000FF" w:themeColor="hyperlink"/>
      <w:u w:val="single"/>
    </w:rPr>
  </w:style>
  <w:style w:type="character" w:customStyle="1" w:styleId="Heading1Char">
    <w:name w:val="Heading 1 Char"/>
    <w:basedOn w:val="DefaultParagraphFont"/>
    <w:link w:val="Heading1"/>
    <w:uiPriority w:val="1"/>
    <w:rsid w:val="00C65BD7"/>
    <w:rPr>
      <w:rFonts w:asciiTheme="majorHAnsi" w:eastAsiaTheme="majorEastAsia" w:hAnsiTheme="majorHAnsi" w:cstheme="majorBidi"/>
      <w:bCs/>
      <w:color w:val="C0504D" w:themeColor="accent2"/>
      <w:sz w:val="48"/>
      <w:szCs w:val="28"/>
    </w:rPr>
  </w:style>
  <w:style w:type="character" w:customStyle="1" w:styleId="Heading2Char">
    <w:name w:val="Heading 2 Char"/>
    <w:basedOn w:val="DefaultParagraphFont"/>
    <w:link w:val="Heading2"/>
    <w:uiPriority w:val="1"/>
    <w:rsid w:val="00C65BD7"/>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C65BD7"/>
    <w:rPr>
      <w:rFonts w:asciiTheme="majorHAnsi" w:eastAsiaTheme="majorEastAsia" w:hAnsiTheme="majorHAnsi" w:cstheme="majorBidi"/>
      <w:bCs/>
      <w:color w:val="C0504D" w:themeColor="accent2"/>
      <w:sz w:val="24"/>
      <w:szCs w:val="24"/>
    </w:rPr>
  </w:style>
  <w:style w:type="character" w:customStyle="1" w:styleId="Heading4Char">
    <w:name w:val="Heading 4 Char"/>
    <w:basedOn w:val="DefaultParagraphFont"/>
    <w:link w:val="Heading4"/>
    <w:uiPriority w:val="1"/>
    <w:semiHidden/>
    <w:rsid w:val="00C65BD7"/>
    <w:rPr>
      <w:rFonts w:asciiTheme="majorHAnsi" w:eastAsiaTheme="majorEastAsia" w:hAnsiTheme="majorHAnsi" w:cstheme="majorBidi"/>
      <w:bCs/>
      <w:iCs/>
      <w:color w:val="4F81BD" w:themeColor="accent1"/>
      <w:sz w:val="24"/>
      <w:szCs w:val="24"/>
    </w:rPr>
  </w:style>
  <w:style w:type="character" w:customStyle="1" w:styleId="Heading6Char">
    <w:name w:val="Heading 6 Char"/>
    <w:basedOn w:val="DefaultParagraphFont"/>
    <w:link w:val="Heading6"/>
    <w:uiPriority w:val="1"/>
    <w:semiHidden/>
    <w:rsid w:val="00C65BD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1"/>
    <w:semiHidden/>
    <w:rsid w:val="00C65BD7"/>
    <w:rPr>
      <w:rFonts w:asciiTheme="majorHAnsi" w:eastAsiaTheme="majorEastAsia" w:hAnsiTheme="majorHAnsi" w:cstheme="majorBidi"/>
      <w:iCs/>
      <w:color w:val="595959" w:themeColor="text1" w:themeTint="A6"/>
      <w:sz w:val="24"/>
      <w:szCs w:val="24"/>
    </w:rPr>
  </w:style>
  <w:style w:type="character" w:customStyle="1" w:styleId="Heading8Char">
    <w:name w:val="Heading 8 Char"/>
    <w:basedOn w:val="DefaultParagraphFont"/>
    <w:link w:val="Heading8"/>
    <w:uiPriority w:val="1"/>
    <w:semiHidden/>
    <w:rsid w:val="00C65BD7"/>
    <w:rPr>
      <w:rFonts w:asciiTheme="majorHAnsi" w:eastAsiaTheme="majorEastAsia" w:hAnsiTheme="majorHAnsi" w:cstheme="majorBidi"/>
      <w:color w:val="C0504D" w:themeColor="accent2"/>
    </w:rPr>
  </w:style>
  <w:style w:type="character" w:customStyle="1" w:styleId="Heading9Char">
    <w:name w:val="Heading 9 Char"/>
    <w:basedOn w:val="DefaultParagraphFont"/>
    <w:link w:val="Heading9"/>
    <w:uiPriority w:val="1"/>
    <w:semiHidden/>
    <w:rsid w:val="00C65BD7"/>
    <w:rPr>
      <w:rFonts w:asciiTheme="majorHAnsi" w:eastAsiaTheme="majorEastAsia" w:hAnsiTheme="majorHAnsi" w:cstheme="majorBidi"/>
      <w:iCs/>
      <w:color w:val="595959" w:themeColor="text1" w:themeTint="A6"/>
    </w:rPr>
  </w:style>
  <w:style w:type="table" w:styleId="TableGrid">
    <w:name w:val="Table Grid"/>
    <w:basedOn w:val="TableNormal"/>
    <w:uiPriority w:val="59"/>
    <w:rsid w:val="00C65BD7"/>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65BD7"/>
    <w:rPr>
      <w:rFonts w:asciiTheme="minorHAnsi" w:eastAsiaTheme="minorEastAsia" w:hAnsiTheme="minorHAnsi" w:cstheme="minorBidi"/>
      <w:sz w:val="12"/>
      <w:szCs w:val="24"/>
    </w:rPr>
  </w:style>
  <w:style w:type="paragraph" w:styleId="Title">
    <w:name w:val="Title"/>
    <w:basedOn w:val="Normal"/>
    <w:next w:val="Normal"/>
    <w:link w:val="TitleChar"/>
    <w:uiPriority w:val="1"/>
    <w:qFormat/>
    <w:rsid w:val="00C65BD7"/>
    <w:pPr>
      <w:spacing w:before="480" w:after="60" w:line="240" w:lineRule="auto"/>
      <w:contextualSpacing/>
    </w:pPr>
    <w:rPr>
      <w:rFonts w:asciiTheme="majorHAnsi" w:eastAsiaTheme="majorEastAsia" w:hAnsiTheme="majorHAnsi" w:cstheme="majorBidi"/>
      <w:color w:val="C0504D" w:themeColor="accent2"/>
      <w:kern w:val="28"/>
      <w:sz w:val="72"/>
      <w:szCs w:val="52"/>
    </w:rPr>
  </w:style>
  <w:style w:type="character" w:customStyle="1" w:styleId="TitleChar">
    <w:name w:val="Title Char"/>
    <w:basedOn w:val="DefaultParagraphFont"/>
    <w:link w:val="Title"/>
    <w:uiPriority w:val="1"/>
    <w:rsid w:val="00C65BD7"/>
    <w:rPr>
      <w:rFonts w:asciiTheme="majorHAnsi" w:eastAsiaTheme="majorEastAsia" w:hAnsiTheme="majorHAnsi" w:cstheme="majorBidi"/>
      <w:color w:val="C0504D" w:themeColor="accent2"/>
      <w:kern w:val="28"/>
      <w:sz w:val="72"/>
      <w:szCs w:val="52"/>
    </w:rPr>
  </w:style>
  <w:style w:type="character" w:styleId="PlaceholderText">
    <w:name w:val="Placeholder Text"/>
    <w:basedOn w:val="DefaultParagraphFont"/>
    <w:uiPriority w:val="99"/>
    <w:rsid w:val="00C65BD7"/>
    <w:rPr>
      <w:color w:val="808080"/>
    </w:rPr>
  </w:style>
  <w:style w:type="paragraph" w:styleId="Subtitle">
    <w:name w:val="Subtitle"/>
    <w:basedOn w:val="Normal"/>
    <w:next w:val="Normal"/>
    <w:link w:val="SubtitleChar"/>
    <w:uiPriority w:val="1"/>
    <w:qFormat/>
    <w:rsid w:val="00C65BD7"/>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C65BD7"/>
    <w:rPr>
      <w:rFonts w:asciiTheme="majorHAnsi" w:eastAsiaTheme="majorEastAsia" w:hAnsiTheme="majorHAnsi" w:cstheme="majorBidi"/>
      <w:iCs/>
      <w:color w:val="000000" w:themeColor="text1"/>
      <w:sz w:val="28"/>
      <w:szCs w:val="24"/>
    </w:rPr>
  </w:style>
  <w:style w:type="paragraph" w:customStyle="1" w:styleId="Appendix">
    <w:name w:val="Appendix"/>
    <w:basedOn w:val="Normal"/>
    <w:uiPriority w:val="1"/>
    <w:qFormat/>
    <w:rsid w:val="00C65BD7"/>
    <w:pPr>
      <w:pageBreakBefore/>
      <w:pBdr>
        <w:bottom w:val="single" w:sz="2" w:space="12" w:color="BFBFBF" w:themeColor="background1" w:themeShade="BF"/>
      </w:pBdr>
      <w:spacing w:before="480"/>
      <w:jc w:val="center"/>
    </w:pPr>
    <w:rPr>
      <w:rFonts w:asciiTheme="majorHAnsi" w:hAnsiTheme="majorHAnsi"/>
      <w:color w:val="C0504D" w:themeColor="accent2"/>
      <w:sz w:val="48"/>
    </w:rPr>
  </w:style>
  <w:style w:type="paragraph" w:styleId="Header">
    <w:name w:val="header"/>
    <w:basedOn w:val="Normal"/>
    <w:link w:val="HeaderChar"/>
    <w:uiPriority w:val="99"/>
    <w:rsid w:val="00C65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BD7"/>
    <w:rPr>
      <w:rFonts w:asciiTheme="minorHAnsi" w:eastAsiaTheme="minorEastAsia" w:hAnsiTheme="minorHAnsi" w:cstheme="minorBidi"/>
      <w:sz w:val="24"/>
      <w:szCs w:val="24"/>
    </w:rPr>
  </w:style>
  <w:style w:type="paragraph" w:styleId="Footer">
    <w:name w:val="footer"/>
    <w:basedOn w:val="Normal"/>
    <w:link w:val="FooterChar"/>
    <w:uiPriority w:val="99"/>
    <w:rsid w:val="00C65BD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C65BD7"/>
    <w:rPr>
      <w:rFonts w:asciiTheme="minorHAnsi" w:eastAsiaTheme="minorEastAsia" w:hAnsiTheme="minorHAnsi" w:cstheme="minorBidi"/>
      <w:color w:val="595959" w:themeColor="text1" w:themeTint="A6"/>
      <w:szCs w:val="24"/>
    </w:rPr>
  </w:style>
  <w:style w:type="paragraph" w:customStyle="1" w:styleId="Header-FooterRight">
    <w:name w:val="Header-Footer Right"/>
    <w:basedOn w:val="Normal"/>
    <w:uiPriority w:val="99"/>
    <w:rsid w:val="00C65BD7"/>
    <w:pPr>
      <w:spacing w:before="240" w:after="0" w:line="264" w:lineRule="auto"/>
      <w:jc w:val="right"/>
    </w:pPr>
    <w:rPr>
      <w:color w:val="595959" w:themeColor="text1" w:themeTint="A6"/>
      <w:sz w:val="20"/>
    </w:rPr>
  </w:style>
  <w:style w:type="paragraph" w:styleId="Caption">
    <w:name w:val="caption"/>
    <w:basedOn w:val="Normal"/>
    <w:next w:val="Normal"/>
    <w:uiPriority w:val="1"/>
    <w:qFormat/>
    <w:rsid w:val="00C65BD7"/>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C65BD7"/>
  </w:style>
  <w:style w:type="paragraph" w:styleId="TOCHeading">
    <w:name w:val="TOC Heading"/>
    <w:basedOn w:val="Appendix"/>
    <w:next w:val="Normal"/>
    <w:uiPriority w:val="39"/>
    <w:qFormat/>
    <w:rsid w:val="00C65BD7"/>
  </w:style>
  <w:style w:type="paragraph" w:styleId="TOC1">
    <w:name w:val="toc 1"/>
    <w:basedOn w:val="Normal"/>
    <w:next w:val="Normal"/>
    <w:autoRedefine/>
    <w:uiPriority w:val="39"/>
    <w:unhideWhenUsed/>
    <w:rsid w:val="00C65BD7"/>
    <w:pPr>
      <w:spacing w:before="120" w:after="0"/>
    </w:pPr>
    <w:rPr>
      <w:b/>
      <w:caps/>
      <w:sz w:val="22"/>
      <w:szCs w:val="22"/>
    </w:rPr>
  </w:style>
  <w:style w:type="paragraph" w:styleId="TOC2">
    <w:name w:val="toc 2"/>
    <w:basedOn w:val="Normal"/>
    <w:next w:val="Normal"/>
    <w:autoRedefine/>
    <w:uiPriority w:val="39"/>
    <w:unhideWhenUsed/>
    <w:rsid w:val="00C65BD7"/>
    <w:pPr>
      <w:spacing w:after="0"/>
      <w:ind w:left="240"/>
    </w:pPr>
    <w:rPr>
      <w:smallCaps/>
      <w:sz w:val="22"/>
      <w:szCs w:val="22"/>
    </w:rPr>
  </w:style>
  <w:style w:type="paragraph" w:styleId="TOC3">
    <w:name w:val="toc 3"/>
    <w:basedOn w:val="Normal"/>
    <w:next w:val="Normal"/>
    <w:autoRedefine/>
    <w:uiPriority w:val="39"/>
    <w:unhideWhenUsed/>
    <w:rsid w:val="00C65BD7"/>
    <w:pPr>
      <w:spacing w:after="0"/>
      <w:ind w:left="480"/>
    </w:pPr>
    <w:rPr>
      <w:i/>
      <w:sz w:val="22"/>
      <w:szCs w:val="22"/>
    </w:rPr>
  </w:style>
  <w:style w:type="paragraph" w:styleId="ListBullet">
    <w:name w:val="List Bullet"/>
    <w:basedOn w:val="Normal"/>
    <w:uiPriority w:val="1"/>
    <w:qFormat/>
    <w:rsid w:val="00C65BD7"/>
    <w:pPr>
      <w:numPr>
        <w:numId w:val="2"/>
      </w:numPr>
    </w:pPr>
  </w:style>
  <w:style w:type="paragraph" w:styleId="ListNumber">
    <w:name w:val="List Number"/>
    <w:basedOn w:val="Normal"/>
    <w:uiPriority w:val="1"/>
    <w:qFormat/>
    <w:rsid w:val="00C65BD7"/>
    <w:pPr>
      <w:numPr>
        <w:numId w:val="4"/>
      </w:numPr>
    </w:pPr>
  </w:style>
  <w:style w:type="paragraph" w:styleId="Quote">
    <w:name w:val="Quote"/>
    <w:basedOn w:val="Normal"/>
    <w:next w:val="Normal"/>
    <w:link w:val="QuoteChar"/>
    <w:uiPriority w:val="9"/>
    <w:unhideWhenUsed/>
    <w:qFormat/>
    <w:rsid w:val="00C65BD7"/>
    <w:pPr>
      <w:ind w:left="720" w:right="720"/>
    </w:pPr>
    <w:rPr>
      <w:i/>
      <w:iCs/>
      <w:color w:val="595959" w:themeColor="text1" w:themeTint="A6"/>
    </w:rPr>
  </w:style>
  <w:style w:type="character" w:customStyle="1" w:styleId="QuoteChar">
    <w:name w:val="Quote Char"/>
    <w:basedOn w:val="DefaultParagraphFont"/>
    <w:link w:val="Quote"/>
    <w:uiPriority w:val="9"/>
    <w:rsid w:val="00C65BD7"/>
    <w:rPr>
      <w:rFonts w:asciiTheme="minorHAnsi" w:eastAsiaTheme="minorEastAsia" w:hAnsiTheme="minorHAnsi" w:cstheme="minorBidi"/>
      <w:i/>
      <w:iCs/>
      <w:color w:val="595959" w:themeColor="text1" w:themeTint="A6"/>
      <w:sz w:val="24"/>
      <w:szCs w:val="24"/>
    </w:rPr>
  </w:style>
  <w:style w:type="paragraph" w:styleId="TOC4">
    <w:name w:val="toc 4"/>
    <w:basedOn w:val="Normal"/>
    <w:next w:val="Normal"/>
    <w:autoRedefine/>
    <w:uiPriority w:val="39"/>
    <w:semiHidden/>
    <w:unhideWhenUsed/>
    <w:rsid w:val="00154EF7"/>
    <w:pPr>
      <w:spacing w:after="0"/>
      <w:ind w:left="720"/>
    </w:pPr>
    <w:rPr>
      <w:sz w:val="18"/>
      <w:szCs w:val="18"/>
    </w:rPr>
  </w:style>
  <w:style w:type="paragraph" w:styleId="TOC5">
    <w:name w:val="toc 5"/>
    <w:basedOn w:val="Normal"/>
    <w:next w:val="Normal"/>
    <w:autoRedefine/>
    <w:uiPriority w:val="39"/>
    <w:semiHidden/>
    <w:unhideWhenUsed/>
    <w:rsid w:val="00154EF7"/>
    <w:pPr>
      <w:spacing w:after="0"/>
      <w:ind w:left="960"/>
    </w:pPr>
    <w:rPr>
      <w:sz w:val="18"/>
      <w:szCs w:val="18"/>
    </w:rPr>
  </w:style>
  <w:style w:type="paragraph" w:styleId="TOC6">
    <w:name w:val="toc 6"/>
    <w:basedOn w:val="Normal"/>
    <w:next w:val="Normal"/>
    <w:autoRedefine/>
    <w:uiPriority w:val="39"/>
    <w:semiHidden/>
    <w:unhideWhenUsed/>
    <w:rsid w:val="00154EF7"/>
    <w:pPr>
      <w:spacing w:after="0"/>
      <w:ind w:left="1200"/>
    </w:pPr>
    <w:rPr>
      <w:sz w:val="18"/>
      <w:szCs w:val="18"/>
    </w:rPr>
  </w:style>
  <w:style w:type="paragraph" w:styleId="TOC7">
    <w:name w:val="toc 7"/>
    <w:basedOn w:val="Normal"/>
    <w:next w:val="Normal"/>
    <w:autoRedefine/>
    <w:uiPriority w:val="39"/>
    <w:semiHidden/>
    <w:unhideWhenUsed/>
    <w:rsid w:val="00154EF7"/>
    <w:pPr>
      <w:spacing w:after="0"/>
      <w:ind w:left="1440"/>
    </w:pPr>
    <w:rPr>
      <w:sz w:val="18"/>
      <w:szCs w:val="18"/>
    </w:rPr>
  </w:style>
  <w:style w:type="paragraph" w:styleId="TOC8">
    <w:name w:val="toc 8"/>
    <w:basedOn w:val="Normal"/>
    <w:next w:val="Normal"/>
    <w:autoRedefine/>
    <w:uiPriority w:val="39"/>
    <w:semiHidden/>
    <w:unhideWhenUsed/>
    <w:rsid w:val="00154EF7"/>
    <w:pPr>
      <w:spacing w:after="0"/>
      <w:ind w:left="1680"/>
    </w:pPr>
    <w:rPr>
      <w:sz w:val="18"/>
      <w:szCs w:val="18"/>
    </w:rPr>
  </w:style>
  <w:style w:type="paragraph" w:styleId="TOC9">
    <w:name w:val="toc 9"/>
    <w:basedOn w:val="Normal"/>
    <w:next w:val="Normal"/>
    <w:autoRedefine/>
    <w:uiPriority w:val="39"/>
    <w:semiHidden/>
    <w:unhideWhenUsed/>
    <w:rsid w:val="00154EF7"/>
    <w:pPr>
      <w:spacing w:after="0"/>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1DFEC5E-AA35-F545-9175-5C32056D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1070</Words>
  <Characters>6099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Schmidt</dc:creator>
  <cp:keywords/>
  <cp:lastModifiedBy>Nicholas Gallimore</cp:lastModifiedBy>
  <cp:revision>2</cp:revision>
  <cp:lastPrinted>2014-03-02T23:56:00Z</cp:lastPrinted>
  <dcterms:created xsi:type="dcterms:W3CDTF">2014-03-03T00:12:00Z</dcterms:created>
  <dcterms:modified xsi:type="dcterms:W3CDTF">2014-03-03T00:12:00Z</dcterms:modified>
</cp:coreProperties>
</file>
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84865" w14:textId="77777777" w:rsidR="00873519" w:rsidRPr="00571D22" w:rsidRDefault="00873519" w:rsidP="004158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right"/>
        <w:rPr>
          <w:rFonts w:asciiTheme="minorHAnsi" w:hAnsiTheme="minorHAnsi"/>
          <w:sz w:val="20"/>
          <w:szCs w:val="24"/>
        </w:rPr>
        <w:pPrChange w:id="0" w:author="Nicholas Gallimore" w:date="2014-03-11T13:47:00Z">
          <w:pPr>
            <w:jc w:val="right"/>
          </w:pPr>
        </w:pPrChange>
      </w:pPr>
      <w:r w:rsidRPr="00571D22">
        <w:rPr>
          <w:rFonts w:asciiTheme="minorHAnsi" w:hAnsiTheme="minorHAnsi"/>
          <w:sz w:val="20"/>
          <w:szCs w:val="24"/>
        </w:rPr>
        <w:t>Nicholas Gallimore</w:t>
      </w:r>
    </w:p>
    <w:p w14:paraId="139E2728" w14:textId="77777777" w:rsidR="00873519" w:rsidRPr="00571D22" w:rsidRDefault="00873519" w:rsidP="004158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right"/>
        <w:rPr>
          <w:rFonts w:asciiTheme="minorHAnsi" w:hAnsiTheme="minorHAnsi"/>
          <w:sz w:val="20"/>
          <w:szCs w:val="24"/>
        </w:rPr>
        <w:pPrChange w:id="1" w:author="Nicholas Gallimore" w:date="2014-03-11T13:47:00Z">
          <w:pPr>
            <w:jc w:val="right"/>
          </w:pPr>
        </w:pPrChange>
      </w:pPr>
      <w:r w:rsidRPr="00571D22">
        <w:rPr>
          <w:rFonts w:asciiTheme="minorHAnsi" w:hAnsiTheme="minorHAnsi"/>
          <w:sz w:val="20"/>
          <w:szCs w:val="24"/>
        </w:rPr>
        <w:t>Math E-10, Harvard</w:t>
      </w:r>
    </w:p>
    <w:p w14:paraId="3550E28D" w14:textId="77777777" w:rsidR="00873519" w:rsidRPr="00571D22" w:rsidRDefault="00873519" w:rsidP="004158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right"/>
        <w:rPr>
          <w:rFonts w:asciiTheme="minorHAnsi" w:hAnsiTheme="minorHAnsi"/>
          <w:sz w:val="20"/>
          <w:szCs w:val="24"/>
        </w:rPr>
        <w:pPrChange w:id="2" w:author="Nicholas Gallimore" w:date="2014-03-11T13:47:00Z">
          <w:pPr>
            <w:jc w:val="right"/>
          </w:pPr>
        </w:pPrChange>
      </w:pPr>
      <w:r w:rsidRPr="00571D22">
        <w:rPr>
          <w:rFonts w:asciiTheme="minorHAnsi" w:hAnsiTheme="minorHAnsi"/>
          <w:sz w:val="20"/>
          <w:szCs w:val="24"/>
        </w:rPr>
        <w:t>Problem Set 5</w:t>
      </w:r>
    </w:p>
    <w:p w14:paraId="7B101DD3" w14:textId="77777777" w:rsidR="00873519" w:rsidRPr="00571D22" w:rsidRDefault="00873519" w:rsidP="004158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right"/>
        <w:rPr>
          <w:rFonts w:asciiTheme="minorHAnsi" w:hAnsiTheme="minorHAnsi"/>
          <w:sz w:val="20"/>
          <w:szCs w:val="24"/>
        </w:rPr>
        <w:pPrChange w:id="3" w:author="Nicholas Gallimore" w:date="2014-03-11T13:47:00Z">
          <w:pPr>
            <w:jc w:val="right"/>
          </w:pPr>
        </w:pPrChange>
      </w:pPr>
      <w:r w:rsidRPr="00571D22">
        <w:rPr>
          <w:rFonts w:asciiTheme="minorHAnsi" w:hAnsiTheme="minorHAnsi"/>
          <w:sz w:val="20"/>
          <w:szCs w:val="24"/>
        </w:rPr>
        <w:t>3/5/14</w:t>
      </w:r>
    </w:p>
    <w:p w14:paraId="3455295B" w14:textId="77777777" w:rsidR="00873519" w:rsidRPr="00571D22" w:rsidDel="00873519" w:rsidRDefault="00873519" w:rsidP="004158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del w:id="4" w:author="Nicholas Gallimore" w:date="2014-03-05T22:16:00Z"/>
          <w:rFonts w:asciiTheme="minorHAnsi" w:hAnsiTheme="minorHAnsi"/>
          <w:sz w:val="20"/>
          <w:szCs w:val="24"/>
        </w:rPr>
        <w:pPrChange w:id="5" w:author="Nicholas Gallimore" w:date="2014-03-11T13:47:00Z">
          <w:pPr/>
        </w:pPrChange>
      </w:pPr>
    </w:p>
    <w:p w14:paraId="42204BB8" w14:textId="77777777" w:rsidR="00873519" w:rsidRPr="00571D22" w:rsidRDefault="00873519" w:rsidP="004158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Theme="minorHAnsi" w:hAnsiTheme="minorHAnsi"/>
          <w:b/>
          <w:sz w:val="20"/>
          <w:szCs w:val="24"/>
        </w:rPr>
        <w:pPrChange w:id="6" w:author="Nicholas Gallimore" w:date="2014-03-11T13:47:00Z">
          <w:pPr/>
        </w:pPrChange>
      </w:pPr>
      <w:del w:id="7" w:author="Nicholas Gallimore" w:date="2014-03-05T22:16:00Z">
        <w:r w:rsidRPr="00571D22" w:rsidDel="00873519">
          <w:rPr>
            <w:rFonts w:asciiTheme="minorHAnsi" w:hAnsiTheme="minorHAnsi"/>
            <w:b/>
            <w:sz w:val="20"/>
            <w:szCs w:val="24"/>
          </w:rPr>
          <w:delText>Page 133: # 16, 18, 20.</w:delText>
        </w:r>
      </w:del>
    </w:p>
    <w:tbl>
      <w:tblPr>
        <w:tblStyle w:val="TableGrid"/>
        <w:tblW w:w="11190" w:type="dxa"/>
        <w:tblInd w:w="-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PrChange w:id="8" w:author="Nicholas Gallimore" w:date="2014-03-11T13:46:00Z">
          <w:tblPr>
            <w:tblStyle w:val="TableGrid"/>
            <w:tblW w:w="10740" w:type="dxa"/>
            <w:tblInd w:w="-522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5490"/>
        <w:gridCol w:w="5672"/>
        <w:gridCol w:w="28"/>
        <w:tblGridChange w:id="9">
          <w:tblGrid>
            <w:gridCol w:w="5040"/>
            <w:gridCol w:w="5672"/>
            <w:gridCol w:w="28"/>
          </w:tblGrid>
        </w:tblGridChange>
      </w:tblGrid>
      <w:tr w:rsidR="00415889" w:rsidRPr="00097F07" w14:paraId="3ECB5E78" w14:textId="77777777" w:rsidTr="00415889">
        <w:trPr>
          <w:trHeight w:val="10884"/>
          <w:ins w:id="10" w:author="Nicholas Gallimore" w:date="2014-03-05T22:15:00Z"/>
          <w:trPrChange w:id="11" w:author="Nicholas Gallimore" w:date="2014-03-11T13:46:00Z">
            <w:trPr>
              <w:trHeight w:val="10884"/>
            </w:trPr>
          </w:trPrChange>
        </w:trPr>
        <w:tc>
          <w:tcPr>
            <w:tcW w:w="5490" w:type="dxa"/>
            <w:tcPrChange w:id="12" w:author="Nicholas Gallimore" w:date="2014-03-11T13:46:00Z">
              <w:tcPr>
                <w:tcW w:w="5040" w:type="dxa"/>
              </w:tcPr>
            </w:tcPrChange>
          </w:tcPr>
          <w:p w14:paraId="15A01927" w14:textId="48298751" w:rsidR="00873519" w:rsidRPr="00571D22" w:rsidRDefault="00873519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tabs>
                <w:tab w:val="center" w:pos="2240"/>
                <w:tab w:val="right" w:pos="4480"/>
              </w:tabs>
              <w:rPr>
                <w:rFonts w:asciiTheme="minorHAnsi" w:hAnsiTheme="minorHAnsi"/>
                <w:b/>
                <w:sz w:val="20"/>
                <w:szCs w:val="24"/>
              </w:rPr>
              <w:pPrChange w:id="13" w:author="Nicholas Gallimore" w:date="2014-03-11T13:47:00Z">
                <w:pPr>
                  <w:tabs>
                    <w:tab w:val="center" w:pos="2240"/>
                    <w:tab w:val="right" w:pos="4480"/>
                  </w:tabs>
                </w:pPr>
              </w:pPrChange>
            </w:pPr>
            <w:r w:rsidRPr="00571D22">
              <w:rPr>
                <w:rFonts w:asciiTheme="minorHAnsi" w:hAnsiTheme="minorHAnsi"/>
                <w:b/>
                <w:sz w:val="20"/>
                <w:szCs w:val="24"/>
              </w:rPr>
              <w:t xml:space="preserve">Page 133: # 16, 18, </w:t>
            </w:r>
            <w:r w:rsidR="004532C5" w:rsidRPr="00097F07">
              <w:rPr>
                <w:rFonts w:asciiTheme="minorHAnsi" w:hAnsiTheme="minorHAnsi"/>
                <w:b/>
                <w:sz w:val="20"/>
                <w:szCs w:val="24"/>
              </w:rPr>
              <w:t>and 20</w:t>
            </w:r>
            <w:r w:rsidRPr="00571D22">
              <w:rPr>
                <w:rFonts w:asciiTheme="minorHAnsi" w:hAnsiTheme="minorHAnsi"/>
                <w:b/>
                <w:sz w:val="20"/>
                <w:szCs w:val="24"/>
              </w:rPr>
              <w:t>.</w:t>
            </w:r>
          </w:p>
          <w:p w14:paraId="39F1A01F" w14:textId="77777777" w:rsidR="00EE0165" w:rsidRPr="00571D22" w:rsidRDefault="00EE0165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-90"/>
              <w:rPr>
                <w:rFonts w:asciiTheme="minorHAnsi" w:hAnsiTheme="minorHAnsi"/>
                <w:b/>
                <w:sz w:val="20"/>
                <w:szCs w:val="24"/>
              </w:rPr>
              <w:pPrChange w:id="14" w:author="Nicholas Gallimore" w:date="2014-03-11T13:47:00Z">
                <w:pPr>
                  <w:ind w:left="-90"/>
                </w:pPr>
              </w:pPrChange>
            </w:pPr>
          </w:p>
          <w:p w14:paraId="3B198747" w14:textId="37737683" w:rsidR="00D03CEF" w:rsidRPr="00571D22" w:rsidRDefault="00EE0165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Theme="minorHAnsi" w:hAnsiTheme="minorHAnsi"/>
                <w:b/>
                <w:sz w:val="20"/>
                <w:szCs w:val="24"/>
              </w:rPr>
              <w:pPrChange w:id="15" w:author="Nicholas Gallimore" w:date="2014-03-11T13:47:00Z">
                <w:pPr/>
              </w:pPrChange>
            </w:pPr>
            <w:r w:rsidRPr="00571D22">
              <w:rPr>
                <w:rFonts w:asciiTheme="minorHAnsi" w:hAnsiTheme="minorHAnsi"/>
                <w:b/>
                <w:sz w:val="20"/>
                <w:szCs w:val="24"/>
              </w:rPr>
              <w:t xml:space="preserve">16. </w:t>
            </w:r>
          </w:p>
          <w:p w14:paraId="5D678B7A" w14:textId="77777777" w:rsidR="00D03CEF" w:rsidRPr="00571D22" w:rsidRDefault="00D03CEF" w:rsidP="00415889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200"/>
              <w:outlineLvl w:val="4"/>
              <w:rPr>
                <w:rFonts w:asciiTheme="minorHAnsi" w:hAnsiTheme="minorHAnsi"/>
                <w:sz w:val="20"/>
                <w:szCs w:val="24"/>
              </w:rPr>
              <w:pPrChange w:id="16" w:author="Nicholas Gallimore" w:date="2014-03-11T13:47:00Z">
                <w:pPr>
                  <w:keepNext/>
                  <w:keepLines/>
                  <w:spacing w:before="200"/>
                  <w:outlineLvl w:val="4"/>
                </w:pPr>
              </w:pPrChange>
            </w:pPr>
            <w:r w:rsidRPr="00571D22">
              <w:rPr>
                <w:rFonts w:asciiTheme="minorHAnsi" w:hAnsiTheme="minorHAnsi"/>
                <w:b/>
                <w:sz w:val="20"/>
                <w:szCs w:val="24"/>
              </w:rPr>
              <w:t xml:space="preserve">     (a)</w:t>
            </w:r>
            <w:r w:rsidR="00EE0165" w:rsidRPr="00571D22">
              <w:rPr>
                <w:rFonts w:asciiTheme="minorHAnsi" w:hAnsiTheme="minorHAnsi"/>
                <w:sz w:val="20"/>
                <w:szCs w:val="24"/>
              </w:rPr>
              <w:t xml:space="preserve"> </w:t>
            </w:r>
            <w:r w:rsidRPr="00571D22">
              <w:rPr>
                <w:rFonts w:asciiTheme="minorHAnsi" w:hAnsiTheme="minorHAnsi"/>
                <w:position w:val="-4"/>
                <w:sz w:val="20"/>
                <w:szCs w:val="24"/>
              </w:rPr>
              <w:object w:dxaOrig="3080" w:dyaOrig="300" w14:anchorId="2C8B503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4pt;height:14.95pt" o:ole="">
                  <v:imagedata r:id="rId7" o:title=""/>
                </v:shape>
                <o:OLEObject Type="Embed" ProgID="Equation.DSMT4" ShapeID="_x0000_i1025" DrawAspect="Content" ObjectID="_1329907038" r:id="rId8"/>
              </w:object>
            </w:r>
            <w:r w:rsidR="00EE0165" w:rsidRPr="00571D22">
              <w:rPr>
                <w:rFonts w:asciiTheme="minorHAnsi" w:hAnsiTheme="minorHAnsi"/>
                <w:sz w:val="20"/>
                <w:szCs w:val="24"/>
              </w:rPr>
              <w:t xml:space="preserve"> </w:t>
            </w:r>
          </w:p>
          <w:p w14:paraId="341725B5" w14:textId="38B8F63E" w:rsidR="00DE3D90" w:rsidRPr="00571D22" w:rsidRDefault="006269EA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612" w:hanging="612"/>
              <w:rPr>
                <w:rFonts w:asciiTheme="minorHAnsi" w:hAnsiTheme="minorHAnsi"/>
                <w:sz w:val="20"/>
                <w:szCs w:val="24"/>
              </w:rPr>
              <w:pPrChange w:id="17" w:author="Nicholas Gallimore" w:date="2014-03-11T13:47:00Z">
                <w:pPr>
                  <w:ind w:left="612" w:hanging="612"/>
                </w:pPr>
              </w:pPrChange>
            </w:pPr>
            <w:r w:rsidRPr="00571D22">
              <w:rPr>
                <w:rFonts w:asciiTheme="minorHAnsi" w:hAnsiTheme="minorHAnsi"/>
                <w:b/>
                <w:sz w:val="20"/>
                <w:szCs w:val="24"/>
              </w:rPr>
              <w:t xml:space="preserve">     </w:t>
            </w:r>
            <w:r w:rsidR="00D03CEF" w:rsidRPr="00571D22">
              <w:rPr>
                <w:rFonts w:asciiTheme="minorHAnsi" w:hAnsiTheme="minorHAnsi"/>
                <w:b/>
                <w:sz w:val="20"/>
                <w:szCs w:val="24"/>
              </w:rPr>
              <w:t xml:space="preserve">(b) </w:t>
            </w:r>
            <w:r w:rsidR="00DE3D90" w:rsidRPr="00571D22">
              <w:rPr>
                <w:rFonts w:asciiTheme="minorHAnsi" w:hAnsiTheme="minorHAnsi"/>
                <w:sz w:val="20"/>
                <w:szCs w:val="24"/>
              </w:rPr>
              <w:t xml:space="preserve">Because </w:t>
            </w:r>
            <w:r w:rsidR="00DE3D90" w:rsidRPr="00571D22">
              <w:rPr>
                <w:rFonts w:asciiTheme="minorHAnsi" w:hAnsiTheme="minorHAnsi"/>
                <w:position w:val="-10"/>
                <w:szCs w:val="24"/>
              </w:rPr>
              <w:object w:dxaOrig="480" w:dyaOrig="300" w14:anchorId="4BDE0DB1">
                <v:shape id="_x0000_i1026" type="#_x0000_t75" style="width:24.25pt;height:14.95pt" o:ole="">
                  <v:imagedata r:id="rId9" o:title=""/>
                </v:shape>
                <o:OLEObject Type="Embed" ProgID="Equation.DSMT4" ShapeID="_x0000_i1026" DrawAspect="Content" ObjectID="_1329907039" r:id="rId10"/>
              </w:object>
            </w:r>
            <w:r w:rsidR="00DE3D90" w:rsidRPr="00571D22">
              <w:rPr>
                <w:rFonts w:asciiTheme="minorHAnsi" w:hAnsiTheme="minorHAnsi"/>
                <w:sz w:val="20"/>
                <w:szCs w:val="24"/>
              </w:rPr>
              <w:t>must be greater than $50,000</w:t>
            </w:r>
            <w:r w:rsidR="009B0DBB">
              <w:rPr>
                <w:rFonts w:asciiTheme="minorHAnsi" w:hAnsiTheme="minorHAnsi"/>
                <w:sz w:val="20"/>
                <w:szCs w:val="24"/>
              </w:rPr>
              <w:t xml:space="preserve"> </w:t>
            </w:r>
            <w:r w:rsidR="00DE3D90" w:rsidRPr="00571D22">
              <w:rPr>
                <w:rFonts w:asciiTheme="minorHAnsi" w:hAnsiTheme="minorHAnsi"/>
                <w:sz w:val="20"/>
                <w:szCs w:val="24"/>
              </w:rPr>
              <w:t>we have:</w:t>
            </w:r>
          </w:p>
          <w:p w14:paraId="6B8C711D" w14:textId="6BAD4C2A" w:rsidR="002D4904" w:rsidRPr="00571D22" w:rsidRDefault="00DE3D90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Theme="minorHAnsi" w:hAnsiTheme="minorHAnsi"/>
                <w:b/>
                <w:sz w:val="20"/>
                <w:szCs w:val="24"/>
              </w:rPr>
              <w:pPrChange w:id="18" w:author="Nicholas Gallimore" w:date="2014-03-11T13:47:00Z">
                <w:pPr>
                  <w:jc w:val="center"/>
                </w:pPr>
              </w:pPrChange>
            </w:pPr>
            <w:r w:rsidRPr="00571D22">
              <w:rPr>
                <w:rFonts w:asciiTheme="minorHAnsi" w:hAnsiTheme="minorHAnsi"/>
                <w:b/>
                <w:position w:val="-198"/>
                <w:sz w:val="20"/>
                <w:szCs w:val="24"/>
              </w:rPr>
              <w:object w:dxaOrig="3140" w:dyaOrig="3440" w14:anchorId="779223E0">
                <v:shape id="_x0000_i1027" type="#_x0000_t75" style="width:156.85pt;height:171.8pt" o:ole="">
                  <v:imagedata r:id="rId11" o:title=""/>
                </v:shape>
                <o:OLEObject Type="Embed" ProgID="Equation.DSMT4" ShapeID="_x0000_i1027" DrawAspect="Content" ObjectID="_1329907040" r:id="rId12"/>
              </w:object>
            </w:r>
          </w:p>
          <w:p w14:paraId="06A7989B" w14:textId="77777777" w:rsidR="009B0DBB" w:rsidRDefault="009B0DBB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Theme="minorHAnsi" w:hAnsiTheme="minorHAnsi"/>
                <w:b/>
                <w:sz w:val="20"/>
                <w:szCs w:val="24"/>
              </w:rPr>
              <w:pPrChange w:id="19" w:author="Nicholas Gallimore" w:date="2014-03-11T13:47:00Z">
                <w:pPr/>
              </w:pPrChange>
            </w:pPr>
          </w:p>
          <w:p w14:paraId="20E2479A" w14:textId="77777777" w:rsidR="00AF56B7" w:rsidRDefault="002D4904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Theme="minorHAnsi" w:hAnsiTheme="minorHAnsi"/>
                <w:b/>
                <w:sz w:val="20"/>
                <w:szCs w:val="24"/>
              </w:rPr>
              <w:pPrChange w:id="20" w:author="Nicholas Gallimore" w:date="2014-03-11T13:47:00Z">
                <w:pPr/>
              </w:pPrChange>
            </w:pPr>
            <w:r w:rsidRPr="00571D22">
              <w:rPr>
                <w:rFonts w:asciiTheme="minorHAnsi" w:hAnsiTheme="minorHAnsi"/>
                <w:b/>
                <w:sz w:val="20"/>
                <w:szCs w:val="24"/>
              </w:rPr>
              <w:t>18.</w:t>
            </w:r>
            <w:r w:rsidR="00AF56B7">
              <w:rPr>
                <w:rFonts w:asciiTheme="minorHAnsi" w:hAnsiTheme="minorHAnsi"/>
                <w:b/>
                <w:sz w:val="20"/>
                <w:szCs w:val="24"/>
              </w:rPr>
              <w:t xml:space="preserve"> </w:t>
            </w:r>
          </w:p>
          <w:p w14:paraId="00F30AA2" w14:textId="401280C1" w:rsidR="00207519" w:rsidRDefault="007803F0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342"/>
              <w:rPr>
                <w:rFonts w:asciiTheme="minorHAnsi" w:hAnsiTheme="minorHAnsi"/>
                <w:b/>
                <w:sz w:val="20"/>
                <w:szCs w:val="24"/>
              </w:rPr>
              <w:pPrChange w:id="21" w:author="Nicholas Gallimore" w:date="2014-03-11T13:47:00Z">
                <w:pPr>
                  <w:ind w:left="342"/>
                </w:pPr>
              </w:pPrChange>
            </w:pPr>
            <w:r>
              <w:rPr>
                <w:rFonts w:asciiTheme="minorHAnsi" w:hAnsiTheme="minorHAnsi"/>
                <w:b/>
                <w:sz w:val="20"/>
                <w:szCs w:val="24"/>
              </w:rPr>
              <w:t xml:space="preserve">(a) </w:t>
            </w:r>
          </w:p>
          <w:p w14:paraId="6180A895" w14:textId="06EBA04D" w:rsidR="00207519" w:rsidRPr="00571D22" w:rsidRDefault="007803F0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342"/>
              <w:rPr>
                <w:rFonts w:asciiTheme="minorHAnsi" w:hAnsiTheme="minorHAnsi"/>
                <w:b/>
                <w:sz w:val="20"/>
                <w:szCs w:val="24"/>
              </w:rPr>
              <w:pPrChange w:id="22" w:author="Nicholas Gallimore" w:date="2014-03-11T13:47:00Z">
                <w:pPr>
                  <w:ind w:left="342"/>
                </w:pPr>
              </w:pPrChange>
            </w:pPr>
            <w:r w:rsidRPr="00571D22">
              <w:rPr>
                <w:rFonts w:asciiTheme="minorHAnsi" w:hAnsiTheme="minorHAnsi"/>
                <w:sz w:val="20"/>
                <w:szCs w:val="24"/>
              </w:rPr>
              <w:t xml:space="preserve">(i) </w:t>
            </w:r>
            <w:r w:rsidR="006F2350" w:rsidRPr="00571D22">
              <w:rPr>
                <w:rFonts w:asciiTheme="minorHAnsi" w:hAnsiTheme="minorHAnsi"/>
                <w:position w:val="-10"/>
                <w:sz w:val="20"/>
                <w:szCs w:val="24"/>
              </w:rPr>
              <w:object w:dxaOrig="4080" w:dyaOrig="360" w14:anchorId="4B6D7DF1">
                <v:shape id="_x0000_i1028" type="#_x0000_t75" style="width:203.9pt;height:18.55pt" o:ole="">
                  <v:imagedata r:id="rId13" o:title=""/>
                </v:shape>
                <o:OLEObject Type="Embed" ProgID="Equation.DSMT4" ShapeID="_x0000_i1028" DrawAspect="Content" ObjectID="_1329907041" r:id="rId14"/>
              </w:object>
            </w:r>
            <w:r w:rsidRPr="00571D22">
              <w:rPr>
                <w:rFonts w:asciiTheme="minorHAnsi" w:hAnsiTheme="minorHAnsi"/>
                <w:sz w:val="20"/>
                <w:szCs w:val="24"/>
              </w:rPr>
              <w:t xml:space="preserve"> </w:t>
            </w:r>
          </w:p>
          <w:p w14:paraId="2686EDD0" w14:textId="1FD053A4" w:rsidR="00207519" w:rsidRDefault="006F2350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342"/>
              <w:rPr>
                <w:rFonts w:asciiTheme="minorHAnsi" w:hAnsiTheme="minorHAnsi"/>
                <w:b/>
                <w:sz w:val="20"/>
                <w:szCs w:val="24"/>
              </w:rPr>
              <w:pPrChange w:id="23" w:author="Nicholas Gallimore" w:date="2014-03-11T13:47:00Z">
                <w:pPr>
                  <w:ind w:left="342"/>
                </w:pPr>
              </w:pPrChange>
            </w:pPr>
            <w:r w:rsidRPr="00571D22">
              <w:rPr>
                <w:rFonts w:asciiTheme="minorHAnsi" w:hAnsiTheme="minorHAnsi"/>
                <w:sz w:val="20"/>
                <w:szCs w:val="24"/>
              </w:rPr>
              <w:t>(ii)</w:t>
            </w:r>
            <w:r>
              <w:rPr>
                <w:rFonts w:asciiTheme="minorHAnsi" w:hAnsiTheme="minorHAnsi"/>
                <w:b/>
                <w:sz w:val="20"/>
                <w:szCs w:val="24"/>
              </w:rPr>
              <w:t xml:space="preserve"> </w:t>
            </w:r>
            <w:r w:rsidRPr="00571D22">
              <w:rPr>
                <w:rFonts w:asciiTheme="minorHAnsi" w:hAnsiTheme="minorHAnsi"/>
                <w:b/>
                <w:position w:val="-8"/>
                <w:sz w:val="20"/>
                <w:szCs w:val="24"/>
              </w:rPr>
              <w:object w:dxaOrig="3940" w:dyaOrig="340" w14:anchorId="57291E89">
                <v:shape id="_x0000_i1029" type="#_x0000_t75" style="width:196.75pt;height:16.4pt" o:ole="">
                  <v:imagedata r:id="rId15" o:title=""/>
                </v:shape>
                <o:OLEObject Type="Embed" ProgID="Equation.DSMT4" ShapeID="_x0000_i1029" DrawAspect="Content" ObjectID="_1329907042" r:id="rId16"/>
              </w:object>
            </w:r>
            <w:r>
              <w:rPr>
                <w:rFonts w:asciiTheme="minorHAnsi" w:hAnsiTheme="minorHAnsi"/>
                <w:b/>
                <w:sz w:val="20"/>
                <w:szCs w:val="24"/>
              </w:rPr>
              <w:t xml:space="preserve"> </w:t>
            </w:r>
          </w:p>
          <w:p w14:paraId="18716D56" w14:textId="77777777" w:rsidR="00207519" w:rsidRDefault="00207519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342"/>
              <w:rPr>
                <w:rFonts w:asciiTheme="minorHAnsi" w:hAnsiTheme="minorHAnsi"/>
                <w:b/>
                <w:sz w:val="20"/>
                <w:szCs w:val="24"/>
              </w:rPr>
              <w:pPrChange w:id="24" w:author="Nicholas Gallimore" w:date="2014-03-11T13:47:00Z">
                <w:pPr>
                  <w:ind w:left="342"/>
                </w:pPr>
              </w:pPrChange>
            </w:pPr>
          </w:p>
          <w:p w14:paraId="3C9DAB61" w14:textId="069A751D" w:rsidR="00AE4B4B" w:rsidRPr="00571D22" w:rsidRDefault="006F2350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342"/>
              <w:rPr>
                <w:rFonts w:asciiTheme="minorHAnsi" w:hAnsiTheme="minorHAnsi"/>
                <w:b/>
                <w:sz w:val="20"/>
                <w:szCs w:val="24"/>
              </w:rPr>
              <w:pPrChange w:id="25" w:author="Nicholas Gallimore" w:date="2014-03-11T13:47:00Z">
                <w:pPr>
                  <w:ind w:left="342"/>
                </w:pPr>
              </w:pPrChange>
            </w:pPr>
            <w:r>
              <w:rPr>
                <w:rFonts w:asciiTheme="minorHAnsi" w:hAnsiTheme="minorHAnsi"/>
                <w:b/>
                <w:sz w:val="20"/>
                <w:szCs w:val="24"/>
              </w:rPr>
              <w:t xml:space="preserve">(b) </w:t>
            </w:r>
            <w:r>
              <w:rPr>
                <w:rFonts w:asciiTheme="minorHAnsi" w:hAnsiTheme="minorHAnsi"/>
                <w:sz w:val="20"/>
                <w:szCs w:val="24"/>
              </w:rPr>
              <w:t>An annual growth rate is compounded once a year, while a continuous growth rate is compounded continuously. The continuous growth rate will always be larger than all annual, daily, hourly, and even a millisecond</w:t>
            </w:r>
            <w:r w:rsidR="00207519">
              <w:rPr>
                <w:rFonts w:asciiTheme="minorHAnsi" w:hAnsiTheme="minorHAnsi"/>
                <w:sz w:val="20"/>
                <w:szCs w:val="24"/>
              </w:rPr>
              <w:t xml:space="preserve"> growth rate(s)</w:t>
            </w:r>
            <w:r>
              <w:rPr>
                <w:rFonts w:asciiTheme="minorHAnsi" w:hAnsiTheme="minorHAnsi"/>
                <w:sz w:val="20"/>
                <w:szCs w:val="24"/>
              </w:rPr>
              <w:t>.</w:t>
            </w:r>
          </w:p>
          <w:p w14:paraId="4DF8EB31" w14:textId="77777777" w:rsidR="00AE4B4B" w:rsidRDefault="00AE4B4B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342"/>
              <w:rPr>
                <w:rFonts w:asciiTheme="minorHAnsi" w:hAnsiTheme="minorHAnsi"/>
                <w:sz w:val="20"/>
                <w:szCs w:val="24"/>
              </w:rPr>
              <w:pPrChange w:id="26" w:author="Nicholas Gallimore" w:date="2014-03-11T13:47:00Z">
                <w:pPr>
                  <w:ind w:left="342"/>
                </w:pPr>
              </w:pPrChange>
            </w:pPr>
          </w:p>
          <w:p w14:paraId="1D850653" w14:textId="77777777" w:rsidR="00AE4B4B" w:rsidRDefault="00AE4B4B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Theme="minorHAnsi" w:hAnsiTheme="minorHAnsi"/>
                <w:sz w:val="20"/>
                <w:szCs w:val="24"/>
              </w:rPr>
              <w:pPrChange w:id="27" w:author="Nicholas Gallimore" w:date="2014-03-11T13:47:00Z">
                <w:pPr/>
              </w:pPrChange>
            </w:pPr>
            <w:r>
              <w:rPr>
                <w:rFonts w:asciiTheme="minorHAnsi" w:hAnsiTheme="minorHAnsi"/>
                <w:b/>
                <w:sz w:val="20"/>
                <w:szCs w:val="24"/>
              </w:rPr>
              <w:t xml:space="preserve">20. </w:t>
            </w:r>
          </w:p>
          <w:p w14:paraId="1350632A" w14:textId="77777777" w:rsidR="00AE4B4B" w:rsidRDefault="00AE4B4B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342"/>
              <w:rPr>
                <w:rFonts w:asciiTheme="minorHAnsi" w:hAnsiTheme="minorHAnsi"/>
                <w:sz w:val="20"/>
                <w:szCs w:val="24"/>
              </w:rPr>
              <w:pPrChange w:id="28" w:author="Nicholas Gallimore" w:date="2014-03-11T13:47:00Z">
                <w:pPr>
                  <w:ind w:left="342"/>
                </w:pPr>
              </w:pPrChange>
            </w:pPr>
            <w:r>
              <w:rPr>
                <w:rFonts w:asciiTheme="minorHAnsi" w:hAnsiTheme="minorHAnsi"/>
                <w:b/>
                <w:sz w:val="20"/>
                <w:szCs w:val="24"/>
              </w:rPr>
              <w:t>(a)</w:t>
            </w:r>
            <w:r>
              <w:rPr>
                <w:rFonts w:asciiTheme="minorHAnsi" w:hAnsiTheme="minorHAnsi"/>
                <w:sz w:val="20"/>
                <w:szCs w:val="24"/>
              </w:rPr>
              <w:t xml:space="preserve"> </w:t>
            </w:r>
            <w:r w:rsidRPr="00B225DD">
              <w:rPr>
                <w:rFonts w:asciiTheme="minorHAnsi" w:hAnsiTheme="minorHAnsi"/>
                <w:position w:val="-10"/>
                <w:sz w:val="20"/>
                <w:szCs w:val="24"/>
              </w:rPr>
              <w:object w:dxaOrig="1860" w:dyaOrig="360" w14:anchorId="1538738C">
                <v:shape id="_x0000_i1030" type="#_x0000_t75" style="width:93.4pt;height:18.55pt" o:ole="">
                  <v:imagedata r:id="rId17" o:title=""/>
                </v:shape>
                <o:OLEObject Type="Embed" ProgID="Equation.DSMT4" ShapeID="_x0000_i1030" DrawAspect="Content" ObjectID="_1329907043" r:id="rId18"/>
              </w:object>
            </w:r>
            <w:r>
              <w:rPr>
                <w:rFonts w:asciiTheme="minorHAnsi" w:hAnsiTheme="minorHAnsi"/>
                <w:sz w:val="20"/>
                <w:szCs w:val="24"/>
              </w:rPr>
              <w:t xml:space="preserve"> </w:t>
            </w:r>
          </w:p>
          <w:p w14:paraId="0DF900E7" w14:textId="77777777" w:rsidR="00AE4B4B" w:rsidRDefault="00AE4B4B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342"/>
              <w:rPr>
                <w:rFonts w:asciiTheme="minorHAnsi" w:hAnsiTheme="minorHAnsi"/>
                <w:sz w:val="20"/>
                <w:szCs w:val="24"/>
              </w:rPr>
              <w:pPrChange w:id="29" w:author="Nicholas Gallimore" w:date="2014-03-11T13:47:00Z">
                <w:pPr>
                  <w:ind w:left="342"/>
                </w:pPr>
              </w:pPrChange>
            </w:pPr>
            <w:r>
              <w:rPr>
                <w:rFonts w:asciiTheme="minorHAnsi" w:hAnsiTheme="minorHAnsi"/>
                <w:b/>
                <w:sz w:val="20"/>
                <w:szCs w:val="24"/>
              </w:rPr>
              <w:t>(b)</w:t>
            </w:r>
            <w:r>
              <w:rPr>
                <w:rFonts w:asciiTheme="minorHAnsi" w:hAnsiTheme="minorHAnsi"/>
                <w:sz w:val="20"/>
                <w:szCs w:val="24"/>
              </w:rPr>
              <w:t xml:space="preserve"> </w:t>
            </w:r>
          </w:p>
          <w:p w14:paraId="685EBB9B" w14:textId="69DE2670" w:rsidR="00EE0165" w:rsidRPr="00571D22" w:rsidRDefault="00AE4B4B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342"/>
              <w:jc w:val="center"/>
              <w:rPr>
                <w:rFonts w:asciiTheme="minorHAnsi" w:hAnsiTheme="minorHAnsi"/>
                <w:b/>
                <w:sz w:val="20"/>
                <w:szCs w:val="24"/>
              </w:rPr>
              <w:pPrChange w:id="30" w:author="Nicholas Gallimore" w:date="2014-03-11T13:47:00Z">
                <w:pPr>
                  <w:ind w:left="342"/>
                  <w:jc w:val="center"/>
                </w:pPr>
              </w:pPrChange>
            </w:pPr>
            <w:r w:rsidRPr="00B225DD">
              <w:rPr>
                <w:rFonts w:asciiTheme="minorHAnsi" w:hAnsiTheme="minorHAnsi"/>
                <w:position w:val="-44"/>
                <w:sz w:val="20"/>
                <w:szCs w:val="24"/>
              </w:rPr>
              <w:object w:dxaOrig="2340" w:dyaOrig="1100" w14:anchorId="31B590E9">
                <v:shape id="_x0000_i1031" type="#_x0000_t75" style="width:116.9pt;height:55.6pt" o:ole="">
                  <v:imagedata r:id="rId19" o:title=""/>
                </v:shape>
                <o:OLEObject Type="Embed" ProgID="Equation.DSMT4" ShapeID="_x0000_i1031" DrawAspect="Content" ObjectID="_1329907044" r:id="rId20"/>
              </w:object>
            </w:r>
          </w:p>
        </w:tc>
        <w:tc>
          <w:tcPr>
            <w:tcW w:w="5700" w:type="dxa"/>
            <w:gridSpan w:val="2"/>
            <w:tcPrChange w:id="31" w:author="Nicholas Gallimore" w:date="2014-03-11T13:46:00Z">
              <w:tcPr>
                <w:tcW w:w="5700" w:type="dxa"/>
                <w:gridSpan w:val="2"/>
              </w:tcPr>
            </w:tcPrChange>
          </w:tcPr>
          <w:p w14:paraId="3297D9E4" w14:textId="77777777" w:rsidR="00C75BED" w:rsidRDefault="0061699A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Theme="minorHAnsi" w:hAnsiTheme="minorHAnsi"/>
                <w:b/>
                <w:sz w:val="20"/>
                <w:szCs w:val="24"/>
              </w:rPr>
              <w:pPrChange w:id="32" w:author="Nicholas Gallimore" w:date="2014-03-11T13:47:00Z">
                <w:pPr/>
              </w:pPrChange>
            </w:pPr>
            <w:r>
              <w:rPr>
                <w:rFonts w:asciiTheme="minorHAnsi" w:hAnsiTheme="minorHAnsi"/>
                <w:b/>
                <w:sz w:val="20"/>
                <w:szCs w:val="24"/>
              </w:rPr>
              <w:t>Page 139: #8, 10.</w:t>
            </w:r>
          </w:p>
          <w:p w14:paraId="1E669886" w14:textId="77777777" w:rsidR="0061699A" w:rsidRDefault="0061699A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Theme="minorHAnsi" w:hAnsiTheme="minorHAnsi"/>
                <w:b/>
                <w:sz w:val="20"/>
                <w:szCs w:val="24"/>
              </w:rPr>
              <w:pPrChange w:id="33" w:author="Nicholas Gallimore" w:date="2014-03-11T13:47:00Z">
                <w:pPr/>
              </w:pPrChange>
            </w:pPr>
          </w:p>
          <w:p w14:paraId="0E576D18" w14:textId="77777777" w:rsidR="004351F8" w:rsidRDefault="0061699A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Theme="minorHAnsi" w:hAnsiTheme="minorHAnsi"/>
                <w:b/>
                <w:sz w:val="20"/>
                <w:szCs w:val="24"/>
              </w:rPr>
              <w:pPrChange w:id="34" w:author="Nicholas Gallimore" w:date="2014-03-11T13:47:00Z">
                <w:pPr/>
              </w:pPrChange>
            </w:pPr>
            <w:r>
              <w:rPr>
                <w:rFonts w:asciiTheme="minorHAnsi" w:hAnsiTheme="minorHAnsi"/>
                <w:b/>
                <w:sz w:val="20"/>
                <w:szCs w:val="24"/>
              </w:rPr>
              <w:t>8.</w:t>
            </w:r>
          </w:p>
          <w:p w14:paraId="78F8234E" w14:textId="77777777" w:rsidR="0061699A" w:rsidDel="00415889" w:rsidRDefault="0061699A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del w:id="35" w:author="Nicholas Gallimore" w:date="2014-03-11T13:47:00Z"/>
                <w:rFonts w:asciiTheme="minorHAnsi" w:hAnsiTheme="minorHAnsi"/>
                <w:b/>
                <w:sz w:val="20"/>
                <w:szCs w:val="24"/>
              </w:rPr>
              <w:pPrChange w:id="36" w:author="Nicholas Gallimore" w:date="2014-03-11T13:47:00Z">
                <w:pPr/>
              </w:pPrChange>
            </w:pPr>
            <w:r>
              <w:rPr>
                <w:rFonts w:asciiTheme="minorHAnsi" w:hAnsiTheme="minorHAnsi"/>
                <w:b/>
                <w:sz w:val="20"/>
                <w:szCs w:val="24"/>
              </w:rPr>
              <w:t xml:space="preserve"> </w:t>
            </w:r>
            <w:r w:rsidR="004351F8" w:rsidRPr="00571D22">
              <w:rPr>
                <w:rFonts w:asciiTheme="minorHAnsi" w:hAnsiTheme="minorHAnsi"/>
                <w:b/>
                <w:position w:val="-124"/>
                <w:sz w:val="20"/>
                <w:szCs w:val="24"/>
              </w:rPr>
              <w:object w:dxaOrig="3680" w:dyaOrig="2580" w14:anchorId="5C1FA5C8">
                <v:shape id="_x0000_i1032" type="#_x0000_t75" style="width:183.9pt;height:129.05pt" o:ole="">
                  <v:imagedata r:id="rId21" o:title=""/>
                </v:shape>
                <o:OLEObject Type="Embed" ProgID="Equation.DSMT4" ShapeID="_x0000_i1032" DrawAspect="Content" ObjectID="_1329907045" r:id="rId22"/>
              </w:object>
            </w:r>
            <w:r>
              <w:rPr>
                <w:rFonts w:asciiTheme="minorHAnsi" w:hAnsiTheme="minorHAnsi"/>
                <w:b/>
                <w:sz w:val="20"/>
                <w:szCs w:val="24"/>
              </w:rPr>
              <w:t xml:space="preserve"> </w:t>
            </w:r>
          </w:p>
          <w:p w14:paraId="626F587A" w14:textId="77777777" w:rsidR="004351F8" w:rsidDel="00415889" w:rsidRDefault="004351F8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del w:id="37" w:author="Nicholas Gallimore" w:date="2014-03-11T13:47:00Z"/>
                <w:rFonts w:asciiTheme="minorHAnsi" w:hAnsiTheme="minorHAnsi"/>
                <w:b/>
                <w:sz w:val="20"/>
                <w:szCs w:val="24"/>
              </w:rPr>
              <w:pPrChange w:id="38" w:author="Nicholas Gallimore" w:date="2014-03-11T13:47:00Z">
                <w:pPr/>
              </w:pPrChange>
            </w:pPr>
          </w:p>
          <w:p w14:paraId="02B6BFEB" w14:textId="54C4D898" w:rsidR="00415889" w:rsidRDefault="004351F8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Theme="minorHAnsi" w:hAnsiTheme="minorHAnsi"/>
                <w:b/>
                <w:sz w:val="20"/>
                <w:szCs w:val="24"/>
              </w:rPr>
              <w:pPrChange w:id="39" w:author="Nicholas Gallimore" w:date="2014-03-11T13:47:00Z">
                <w:pPr/>
              </w:pPrChange>
            </w:pPr>
            <w:del w:id="40" w:author="Nicholas Gallimore" w:date="2014-03-11T13:48:00Z">
              <w:r w:rsidDel="00415889">
                <w:rPr>
                  <w:rFonts w:asciiTheme="minorHAnsi" w:hAnsiTheme="minorHAnsi"/>
                  <w:b/>
                  <w:sz w:val="20"/>
                  <w:szCs w:val="24"/>
                </w:rPr>
                <w:delText>10.</w:delText>
              </w:r>
            </w:del>
          </w:p>
          <w:p w14:paraId="1FCFC4E2" w14:textId="77777777" w:rsidR="00415889" w:rsidRDefault="00415889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-288" w:firstLine="180"/>
              <w:rPr>
                <w:ins w:id="41" w:author="Nicholas Gallimore" w:date="2014-03-11T13:48:00Z"/>
                <w:rFonts w:asciiTheme="minorHAnsi" w:hAnsiTheme="minorHAnsi"/>
                <w:b/>
                <w:sz w:val="20"/>
                <w:szCs w:val="24"/>
              </w:rPr>
              <w:pPrChange w:id="42" w:author="Nicholas Gallimore" w:date="2014-03-11T13:47:00Z">
                <w:pPr>
                  <w:ind w:left="-288" w:firstLine="180"/>
                </w:pPr>
              </w:pPrChange>
            </w:pPr>
          </w:p>
          <w:p w14:paraId="0B64F684" w14:textId="77777777" w:rsidR="00415889" w:rsidRDefault="00415889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-288" w:firstLine="180"/>
              <w:rPr>
                <w:ins w:id="43" w:author="Nicholas Gallimore" w:date="2014-03-11T13:47:00Z"/>
                <w:rFonts w:asciiTheme="minorHAnsi" w:hAnsiTheme="minorHAnsi"/>
                <w:b/>
                <w:sz w:val="20"/>
                <w:szCs w:val="24"/>
              </w:rPr>
              <w:pPrChange w:id="44" w:author="Nicholas Gallimore" w:date="2014-03-11T13:47:00Z">
                <w:pPr>
                  <w:ind w:left="-288" w:firstLine="180"/>
                </w:pPr>
              </w:pPrChange>
            </w:pPr>
            <w:bookmarkStart w:id="45" w:name="_GoBack"/>
            <w:bookmarkEnd w:id="45"/>
            <w:ins w:id="46" w:author="Nicholas Gallimore" w:date="2014-03-11T13:47:00Z">
              <w:r>
                <w:rPr>
                  <w:rFonts w:asciiTheme="minorHAnsi" w:hAnsiTheme="minorHAnsi"/>
                  <w:b/>
                  <w:sz w:val="20"/>
                  <w:szCs w:val="24"/>
                </w:rPr>
                <w:t>10.</w:t>
              </w:r>
            </w:ins>
          </w:p>
          <w:p w14:paraId="33E1FCA4" w14:textId="7E873E4E" w:rsidR="004351F8" w:rsidRDefault="00415889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162" w:firstLine="180"/>
              <w:rPr>
                <w:rFonts w:asciiTheme="minorHAnsi" w:hAnsiTheme="minorHAnsi"/>
                <w:b/>
                <w:sz w:val="20"/>
                <w:szCs w:val="24"/>
              </w:rPr>
              <w:pPrChange w:id="47" w:author="Nicholas Gallimore" w:date="2014-03-11T13:48:00Z">
                <w:pPr>
                  <w:ind w:left="-288" w:firstLine="180"/>
                </w:pPr>
              </w:pPrChange>
            </w:pPr>
            <w:ins w:id="48" w:author="Nicholas Gallimore" w:date="2014-03-11T13:47:00Z">
              <w:r w:rsidRPr="00705F79">
                <w:rPr>
                  <w:rFonts w:asciiTheme="minorHAnsi" w:hAnsiTheme="minorHAnsi"/>
                  <w:b/>
                  <w:position w:val="-76"/>
                  <w:sz w:val="20"/>
                  <w:szCs w:val="24"/>
                </w:rPr>
                <w:object w:dxaOrig="2260" w:dyaOrig="1640" w14:anchorId="169573C6">
                  <v:shape id="_x0000_i1299" type="#_x0000_t75" style="width:113.35pt;height:82pt" o:ole="">
                    <v:imagedata r:id="rId23" o:title=""/>
                  </v:shape>
                  <o:OLEObject Type="Embed" ProgID="Equation.DSMT4" ShapeID="_x0000_i1299" DrawAspect="Content" ObjectID="_1329907046" r:id="rId24"/>
                </w:object>
              </w:r>
            </w:ins>
            <w:r w:rsidRPr="00415889">
              <w:rPr>
                <w:rFonts w:asciiTheme="minorHAnsi" w:hAnsiTheme="minorHAnsi"/>
                <w:b/>
                <w:position w:val="-90"/>
                <w:sz w:val="20"/>
                <w:szCs w:val="24"/>
              </w:rPr>
              <w:object w:dxaOrig="4900" w:dyaOrig="2360" w14:anchorId="10D2819B">
                <v:shape id="_x0000_i1215" type="#_x0000_t75" style="width:244.5pt;height:118.35pt" o:ole="">
                  <v:imagedata r:id="rId25" o:title=""/>
                </v:shape>
                <o:OLEObject Type="Embed" ProgID="Equation.DSMT4" ShapeID="_x0000_i1215" DrawAspect="Content" ObjectID="_1329907047" r:id="rId26"/>
              </w:object>
            </w:r>
          </w:p>
          <w:p w14:paraId="645D2123" w14:textId="77777777" w:rsidR="004351F8" w:rsidRDefault="004351F8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Theme="minorHAnsi" w:hAnsiTheme="minorHAnsi"/>
                <w:b/>
                <w:sz w:val="20"/>
                <w:szCs w:val="24"/>
              </w:rPr>
              <w:pPrChange w:id="49" w:author="Nicholas Gallimore" w:date="2014-03-11T13:47:00Z">
                <w:pPr/>
              </w:pPrChange>
            </w:pPr>
          </w:p>
          <w:p w14:paraId="53CDDB61" w14:textId="77777777" w:rsidR="00415889" w:rsidRDefault="00415889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ins w:id="50" w:author="Nicholas Gallimore" w:date="2014-03-11T13:44:00Z"/>
                <w:rFonts w:asciiTheme="minorHAnsi" w:hAnsiTheme="minorHAnsi"/>
                <w:b/>
                <w:sz w:val="20"/>
                <w:szCs w:val="24"/>
              </w:rPr>
              <w:pPrChange w:id="51" w:author="Nicholas Gallimore" w:date="2014-03-11T13:47:00Z">
                <w:pPr/>
              </w:pPrChange>
            </w:pPr>
          </w:p>
          <w:p w14:paraId="1B65E8B7" w14:textId="77777777" w:rsidR="00415889" w:rsidRDefault="00415889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ins w:id="52" w:author="Nicholas Gallimore" w:date="2014-03-11T13:44:00Z"/>
                <w:rFonts w:asciiTheme="minorHAnsi" w:hAnsiTheme="minorHAnsi"/>
                <w:b/>
                <w:sz w:val="20"/>
                <w:szCs w:val="24"/>
              </w:rPr>
              <w:pPrChange w:id="53" w:author="Nicholas Gallimore" w:date="2014-03-11T13:47:00Z">
                <w:pPr/>
              </w:pPrChange>
            </w:pPr>
          </w:p>
          <w:p w14:paraId="2F9D6B1B" w14:textId="77777777" w:rsidR="00415889" w:rsidRDefault="00415889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ins w:id="54" w:author="Nicholas Gallimore" w:date="2014-03-11T13:44:00Z"/>
                <w:rFonts w:asciiTheme="minorHAnsi" w:hAnsiTheme="minorHAnsi"/>
                <w:b/>
                <w:sz w:val="20"/>
                <w:szCs w:val="24"/>
              </w:rPr>
              <w:pPrChange w:id="55" w:author="Nicholas Gallimore" w:date="2014-03-11T13:47:00Z">
                <w:pPr/>
              </w:pPrChange>
            </w:pPr>
          </w:p>
          <w:p w14:paraId="4522AE3E" w14:textId="77777777" w:rsidR="00415889" w:rsidRDefault="00415889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ins w:id="56" w:author="Nicholas Gallimore" w:date="2014-03-11T13:44:00Z"/>
                <w:rFonts w:asciiTheme="minorHAnsi" w:hAnsiTheme="minorHAnsi"/>
                <w:b/>
                <w:sz w:val="20"/>
                <w:szCs w:val="24"/>
              </w:rPr>
              <w:pPrChange w:id="57" w:author="Nicholas Gallimore" w:date="2014-03-11T13:47:00Z">
                <w:pPr/>
              </w:pPrChange>
            </w:pPr>
          </w:p>
          <w:p w14:paraId="5E836CA5" w14:textId="77777777" w:rsidR="00415889" w:rsidRDefault="00415889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ins w:id="58" w:author="Nicholas Gallimore" w:date="2014-03-11T13:44:00Z"/>
                <w:rFonts w:asciiTheme="minorHAnsi" w:hAnsiTheme="minorHAnsi"/>
                <w:b/>
                <w:sz w:val="20"/>
                <w:szCs w:val="24"/>
              </w:rPr>
              <w:pPrChange w:id="59" w:author="Nicholas Gallimore" w:date="2014-03-11T13:47:00Z">
                <w:pPr/>
              </w:pPrChange>
            </w:pPr>
          </w:p>
          <w:p w14:paraId="72EBD3E6" w14:textId="77777777" w:rsidR="00415889" w:rsidRDefault="00415889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ins w:id="60" w:author="Nicholas Gallimore" w:date="2014-03-11T13:44:00Z"/>
                <w:rFonts w:asciiTheme="minorHAnsi" w:hAnsiTheme="minorHAnsi"/>
                <w:b/>
                <w:sz w:val="20"/>
                <w:szCs w:val="24"/>
              </w:rPr>
              <w:pPrChange w:id="61" w:author="Nicholas Gallimore" w:date="2014-03-11T13:47:00Z">
                <w:pPr/>
              </w:pPrChange>
            </w:pPr>
          </w:p>
          <w:p w14:paraId="5C2D1637" w14:textId="77777777" w:rsidR="00415889" w:rsidRDefault="00415889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ins w:id="62" w:author="Nicholas Gallimore" w:date="2014-03-11T13:44:00Z"/>
                <w:rFonts w:asciiTheme="minorHAnsi" w:hAnsiTheme="minorHAnsi"/>
                <w:b/>
                <w:sz w:val="20"/>
                <w:szCs w:val="24"/>
              </w:rPr>
              <w:pPrChange w:id="63" w:author="Nicholas Gallimore" w:date="2014-03-11T13:47:00Z">
                <w:pPr/>
              </w:pPrChange>
            </w:pPr>
          </w:p>
          <w:p w14:paraId="48BA18F7" w14:textId="77777777" w:rsidR="00415889" w:rsidRDefault="00415889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ins w:id="64" w:author="Nicholas Gallimore" w:date="2014-03-11T13:44:00Z"/>
                <w:rFonts w:asciiTheme="minorHAnsi" w:hAnsiTheme="minorHAnsi"/>
                <w:b/>
                <w:sz w:val="20"/>
                <w:szCs w:val="24"/>
              </w:rPr>
              <w:pPrChange w:id="65" w:author="Nicholas Gallimore" w:date="2014-03-11T13:47:00Z">
                <w:pPr/>
              </w:pPrChange>
            </w:pPr>
          </w:p>
          <w:p w14:paraId="265CA588" w14:textId="77777777" w:rsidR="00415889" w:rsidRDefault="00415889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ins w:id="66" w:author="Nicholas Gallimore" w:date="2014-03-11T13:44:00Z"/>
                <w:rFonts w:asciiTheme="minorHAnsi" w:hAnsiTheme="minorHAnsi"/>
                <w:b/>
                <w:sz w:val="20"/>
                <w:szCs w:val="24"/>
              </w:rPr>
              <w:pPrChange w:id="67" w:author="Nicholas Gallimore" w:date="2014-03-11T13:47:00Z">
                <w:pPr/>
              </w:pPrChange>
            </w:pPr>
          </w:p>
          <w:p w14:paraId="4B47182A" w14:textId="77777777" w:rsidR="00415889" w:rsidRDefault="00415889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ins w:id="68" w:author="Nicholas Gallimore" w:date="2014-03-11T13:44:00Z"/>
                <w:rFonts w:asciiTheme="minorHAnsi" w:hAnsiTheme="minorHAnsi"/>
                <w:b/>
                <w:sz w:val="20"/>
                <w:szCs w:val="24"/>
              </w:rPr>
              <w:pPrChange w:id="69" w:author="Nicholas Gallimore" w:date="2014-03-11T13:47:00Z">
                <w:pPr/>
              </w:pPrChange>
            </w:pPr>
          </w:p>
          <w:p w14:paraId="0176E139" w14:textId="06403B83" w:rsidR="00415889" w:rsidRDefault="00415889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ins w:id="70" w:author="Nicholas Gallimore" w:date="2014-03-11T13:44:00Z"/>
                <w:rFonts w:asciiTheme="minorHAnsi" w:hAnsiTheme="minorHAnsi"/>
                <w:b/>
                <w:sz w:val="20"/>
                <w:szCs w:val="24"/>
              </w:rPr>
              <w:pPrChange w:id="71" w:author="Nicholas Gallimore" w:date="2014-03-11T13:47:00Z">
                <w:pPr/>
              </w:pPrChange>
            </w:pPr>
            <w:ins w:id="72" w:author="Nicholas Gallimore" w:date="2014-03-11T13:47:00Z">
              <w:r w:rsidRPr="00571D22">
                <w:rPr>
                  <w:rFonts w:asciiTheme="minorHAnsi" w:hAnsiTheme="minorHAnsi"/>
                  <w:b/>
                  <w:position w:val="-128"/>
                  <w:sz w:val="20"/>
                  <w:szCs w:val="24"/>
                </w:rPr>
                <w:object w:dxaOrig="2860" w:dyaOrig="2360" w14:anchorId="7F088E18">
                  <v:shape id="_x0000_i1277" type="#_x0000_t75" style="width:143.3pt;height:118.35pt" o:ole="">
                    <v:imagedata r:id="rId27" o:title=""/>
                  </v:shape>
                  <o:OLEObject Type="Embed" ProgID="Equation.DSMT4" ShapeID="_x0000_i1277" DrawAspect="Content" ObjectID="_1329907048" r:id="rId28"/>
                </w:object>
              </w:r>
            </w:ins>
          </w:p>
          <w:p w14:paraId="48AAF2A4" w14:textId="77777777" w:rsidR="00415889" w:rsidRDefault="00415889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ins w:id="73" w:author="Nicholas Gallimore" w:date="2014-03-11T13:44:00Z"/>
                <w:rFonts w:asciiTheme="minorHAnsi" w:hAnsiTheme="minorHAnsi"/>
                <w:b/>
                <w:sz w:val="20"/>
                <w:szCs w:val="24"/>
              </w:rPr>
              <w:pPrChange w:id="74" w:author="Nicholas Gallimore" w:date="2014-03-11T13:47:00Z">
                <w:pPr/>
              </w:pPrChange>
            </w:pPr>
          </w:p>
          <w:p w14:paraId="612B5A7D" w14:textId="77777777" w:rsidR="00415889" w:rsidRDefault="00415889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ins w:id="75" w:author="Nicholas Gallimore" w:date="2014-03-11T13:44:00Z"/>
                <w:rFonts w:asciiTheme="minorHAnsi" w:hAnsiTheme="minorHAnsi"/>
                <w:b/>
                <w:sz w:val="20"/>
                <w:szCs w:val="24"/>
              </w:rPr>
              <w:pPrChange w:id="76" w:author="Nicholas Gallimore" w:date="2014-03-11T13:47:00Z">
                <w:pPr/>
              </w:pPrChange>
            </w:pPr>
          </w:p>
          <w:p w14:paraId="573B5BB4" w14:textId="77777777" w:rsidR="00415889" w:rsidRDefault="00415889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ins w:id="77" w:author="Nicholas Gallimore" w:date="2014-03-11T13:44:00Z"/>
                <w:rFonts w:asciiTheme="minorHAnsi" w:hAnsiTheme="minorHAnsi"/>
                <w:b/>
                <w:sz w:val="20"/>
                <w:szCs w:val="24"/>
              </w:rPr>
              <w:pPrChange w:id="78" w:author="Nicholas Gallimore" w:date="2014-03-11T13:47:00Z">
                <w:pPr/>
              </w:pPrChange>
            </w:pPr>
          </w:p>
          <w:p w14:paraId="1B39F09E" w14:textId="77777777" w:rsidR="00415889" w:rsidRDefault="00415889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ins w:id="79" w:author="Nicholas Gallimore" w:date="2014-03-11T13:44:00Z"/>
                <w:rFonts w:asciiTheme="minorHAnsi" w:hAnsiTheme="minorHAnsi"/>
                <w:b/>
                <w:sz w:val="20"/>
                <w:szCs w:val="24"/>
              </w:rPr>
              <w:pPrChange w:id="80" w:author="Nicholas Gallimore" w:date="2014-03-11T13:47:00Z">
                <w:pPr/>
              </w:pPrChange>
            </w:pPr>
          </w:p>
          <w:p w14:paraId="311A894D" w14:textId="77777777" w:rsidR="00415889" w:rsidRDefault="00415889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ins w:id="81" w:author="Nicholas Gallimore" w:date="2014-03-11T13:44:00Z"/>
                <w:rFonts w:asciiTheme="minorHAnsi" w:hAnsiTheme="minorHAnsi"/>
                <w:b/>
                <w:sz w:val="20"/>
                <w:szCs w:val="24"/>
              </w:rPr>
              <w:pPrChange w:id="82" w:author="Nicholas Gallimore" w:date="2014-03-11T13:47:00Z">
                <w:pPr/>
              </w:pPrChange>
            </w:pPr>
          </w:p>
          <w:p w14:paraId="62122391" w14:textId="77777777" w:rsidR="00415889" w:rsidRDefault="00415889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ins w:id="83" w:author="Nicholas Gallimore" w:date="2014-03-11T13:44:00Z"/>
                <w:rFonts w:asciiTheme="minorHAnsi" w:hAnsiTheme="minorHAnsi"/>
                <w:b/>
                <w:sz w:val="20"/>
                <w:szCs w:val="24"/>
              </w:rPr>
              <w:pPrChange w:id="84" w:author="Nicholas Gallimore" w:date="2014-03-11T13:47:00Z">
                <w:pPr/>
              </w:pPrChange>
            </w:pPr>
          </w:p>
          <w:p w14:paraId="391F87A4" w14:textId="77777777" w:rsidR="00415889" w:rsidRDefault="00415889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ins w:id="85" w:author="Nicholas Gallimore" w:date="2014-03-11T13:45:00Z"/>
                <w:rFonts w:asciiTheme="minorHAnsi" w:hAnsiTheme="minorHAnsi"/>
                <w:b/>
                <w:sz w:val="20"/>
                <w:szCs w:val="24"/>
              </w:rPr>
              <w:pPrChange w:id="86" w:author="Nicholas Gallimore" w:date="2014-03-11T13:47:00Z">
                <w:pPr/>
              </w:pPrChange>
            </w:pPr>
          </w:p>
          <w:p w14:paraId="09A37D37" w14:textId="77777777" w:rsidR="00415889" w:rsidRDefault="00415889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ins w:id="87" w:author="Nicholas Gallimore" w:date="2014-03-11T13:45:00Z"/>
                <w:rFonts w:asciiTheme="minorHAnsi" w:hAnsiTheme="minorHAnsi"/>
                <w:b/>
                <w:sz w:val="20"/>
                <w:szCs w:val="24"/>
              </w:rPr>
              <w:pPrChange w:id="88" w:author="Nicholas Gallimore" w:date="2014-03-11T13:47:00Z">
                <w:pPr/>
              </w:pPrChange>
            </w:pPr>
          </w:p>
          <w:p w14:paraId="60076A44" w14:textId="77777777" w:rsidR="00415889" w:rsidRDefault="00415889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ins w:id="89" w:author="Nicholas Gallimore" w:date="2014-03-11T13:45:00Z"/>
                <w:rFonts w:asciiTheme="minorHAnsi" w:hAnsiTheme="minorHAnsi"/>
                <w:b/>
                <w:sz w:val="20"/>
                <w:szCs w:val="24"/>
              </w:rPr>
              <w:pPrChange w:id="90" w:author="Nicholas Gallimore" w:date="2014-03-11T13:47:00Z">
                <w:pPr/>
              </w:pPrChange>
            </w:pPr>
          </w:p>
          <w:p w14:paraId="178490E4" w14:textId="77777777" w:rsidR="00415889" w:rsidRDefault="00415889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ins w:id="91" w:author="Nicholas Gallimore" w:date="2014-03-11T13:45:00Z"/>
                <w:rFonts w:asciiTheme="minorHAnsi" w:hAnsiTheme="minorHAnsi"/>
                <w:b/>
                <w:sz w:val="20"/>
                <w:szCs w:val="24"/>
              </w:rPr>
              <w:pPrChange w:id="92" w:author="Nicholas Gallimore" w:date="2014-03-11T13:47:00Z">
                <w:pPr/>
              </w:pPrChange>
            </w:pPr>
          </w:p>
          <w:p w14:paraId="53B73AAB" w14:textId="77777777" w:rsidR="00415889" w:rsidRPr="00B225DD" w:rsidRDefault="00415889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ins w:id="93" w:author="Nicholas Gallimore" w:date="2014-03-11T13:45:00Z"/>
                <w:rFonts w:asciiTheme="minorHAnsi" w:hAnsiTheme="minorHAnsi"/>
                <w:b/>
                <w:sz w:val="20"/>
                <w:szCs w:val="24"/>
              </w:rPr>
              <w:pPrChange w:id="94" w:author="Nicholas Gallimore" w:date="2014-03-11T13:47:00Z">
                <w:pPr/>
              </w:pPrChange>
            </w:pPr>
            <w:ins w:id="95" w:author="Nicholas Gallimore" w:date="2014-03-11T13:45:00Z">
              <w:r w:rsidRPr="00B225DD">
                <w:rPr>
                  <w:rFonts w:asciiTheme="minorHAnsi" w:hAnsiTheme="minorHAnsi"/>
                  <w:b/>
                  <w:sz w:val="20"/>
                  <w:szCs w:val="24"/>
                </w:rPr>
                <w:t>Page 157: # 18, 31, 35, 36, and 50.</w:t>
              </w:r>
            </w:ins>
          </w:p>
          <w:p w14:paraId="375282AB" w14:textId="77777777" w:rsidR="00415889" w:rsidRDefault="00415889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ins w:id="96" w:author="Nicholas Gallimore" w:date="2014-03-11T13:45:00Z"/>
                <w:rFonts w:asciiTheme="minorHAnsi" w:hAnsiTheme="minorHAnsi"/>
                <w:b/>
                <w:sz w:val="20"/>
                <w:szCs w:val="24"/>
              </w:rPr>
              <w:pPrChange w:id="97" w:author="Nicholas Gallimore" w:date="2014-03-11T13:47:00Z">
                <w:pPr/>
              </w:pPrChange>
            </w:pPr>
          </w:p>
          <w:p w14:paraId="736BBE13" w14:textId="77777777" w:rsidR="00415889" w:rsidRDefault="00415889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ins w:id="98" w:author="Nicholas Gallimore" w:date="2014-03-11T13:45:00Z"/>
                <w:rFonts w:asciiTheme="minorHAnsi" w:hAnsiTheme="minorHAnsi"/>
                <w:b/>
                <w:sz w:val="20"/>
                <w:szCs w:val="24"/>
              </w:rPr>
              <w:pPrChange w:id="99" w:author="Nicholas Gallimore" w:date="2014-03-11T13:47:00Z">
                <w:pPr/>
              </w:pPrChange>
            </w:pPr>
            <w:ins w:id="100" w:author="Nicholas Gallimore" w:date="2014-03-11T13:45:00Z">
              <w:r>
                <w:rPr>
                  <w:rFonts w:asciiTheme="minorHAnsi" w:hAnsiTheme="minorHAnsi"/>
                  <w:b/>
                  <w:sz w:val="20"/>
                  <w:szCs w:val="24"/>
                </w:rPr>
                <w:t>18.</w:t>
              </w:r>
            </w:ins>
          </w:p>
          <w:p w14:paraId="0767C495" w14:textId="5AE42FBF" w:rsidR="00415889" w:rsidRDefault="00415889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ins w:id="101" w:author="Nicholas Gallimore" w:date="2014-03-11T13:45:00Z"/>
                <w:rFonts w:asciiTheme="minorHAnsi" w:hAnsiTheme="minorHAnsi"/>
                <w:b/>
                <w:sz w:val="20"/>
                <w:szCs w:val="24"/>
              </w:rPr>
              <w:pPrChange w:id="102" w:author="Nicholas Gallimore" w:date="2014-03-11T13:47:00Z">
                <w:pPr>
                  <w:jc w:val="center"/>
                </w:pPr>
              </w:pPrChange>
            </w:pPr>
          </w:p>
          <w:p w14:paraId="32ED4E56" w14:textId="77777777" w:rsidR="00415889" w:rsidRDefault="00415889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ins w:id="103" w:author="Nicholas Gallimore" w:date="2014-03-11T13:45:00Z"/>
                <w:rFonts w:asciiTheme="minorHAnsi" w:hAnsiTheme="minorHAnsi"/>
                <w:b/>
                <w:sz w:val="20"/>
                <w:szCs w:val="24"/>
              </w:rPr>
              <w:pPrChange w:id="104" w:author="Nicholas Gallimore" w:date="2014-03-11T13:47:00Z">
                <w:pPr/>
              </w:pPrChange>
            </w:pPr>
            <w:ins w:id="105" w:author="Nicholas Gallimore" w:date="2014-03-11T13:45:00Z">
              <w:r>
                <w:rPr>
                  <w:rFonts w:asciiTheme="minorHAnsi" w:hAnsiTheme="minorHAnsi"/>
                  <w:b/>
                  <w:sz w:val="20"/>
                  <w:szCs w:val="24"/>
                </w:rPr>
                <w:t xml:space="preserve">    </w:t>
              </w:r>
            </w:ins>
          </w:p>
          <w:p w14:paraId="54E31AA6" w14:textId="77777777" w:rsidR="00415889" w:rsidRDefault="00415889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ins w:id="106" w:author="Nicholas Gallimore" w:date="2014-03-11T13:45:00Z"/>
                <w:rFonts w:asciiTheme="minorHAnsi" w:hAnsiTheme="minorHAnsi"/>
                <w:sz w:val="20"/>
                <w:szCs w:val="24"/>
              </w:rPr>
              <w:pPrChange w:id="107" w:author="Nicholas Gallimore" w:date="2014-03-11T13:47:00Z">
                <w:pPr/>
              </w:pPrChange>
            </w:pPr>
            <w:ins w:id="108" w:author="Nicholas Gallimore" w:date="2014-03-11T13:45:00Z">
              <w:r>
                <w:rPr>
                  <w:rFonts w:asciiTheme="minorHAnsi" w:hAnsiTheme="minorHAnsi"/>
                  <w:b/>
                  <w:sz w:val="20"/>
                  <w:szCs w:val="24"/>
                </w:rPr>
                <w:t xml:space="preserve">  </w:t>
              </w:r>
              <w:r>
                <w:rPr>
                  <w:rFonts w:asciiTheme="minorHAnsi" w:hAnsiTheme="minorHAnsi"/>
                  <w:sz w:val="20"/>
                  <w:szCs w:val="24"/>
                </w:rPr>
                <w:t>Now to check our results:</w:t>
              </w:r>
            </w:ins>
          </w:p>
          <w:p w14:paraId="2782313E" w14:textId="77777777" w:rsidR="00415889" w:rsidRPr="00571D22" w:rsidRDefault="00415889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ins w:id="109" w:author="Nicholas Gallimore" w:date="2014-03-11T13:45:00Z"/>
                <w:rFonts w:asciiTheme="minorHAnsi" w:hAnsiTheme="minorHAnsi"/>
                <w:sz w:val="20"/>
                <w:szCs w:val="24"/>
              </w:rPr>
              <w:pPrChange w:id="110" w:author="Nicholas Gallimore" w:date="2014-03-11T13:47:00Z">
                <w:pPr>
                  <w:jc w:val="center"/>
                </w:pPr>
              </w:pPrChange>
            </w:pPr>
            <w:ins w:id="111" w:author="Nicholas Gallimore" w:date="2014-03-11T13:45:00Z">
              <w:r w:rsidRPr="00571D22">
                <w:rPr>
                  <w:rFonts w:asciiTheme="minorHAnsi" w:hAnsiTheme="minorHAnsi"/>
                  <w:position w:val="-44"/>
                  <w:sz w:val="20"/>
                  <w:szCs w:val="24"/>
                </w:rPr>
                <w:object w:dxaOrig="3180" w:dyaOrig="1000" w14:anchorId="3EAF3ACA">
                  <v:shape id="_x0000_i1233" type="#_x0000_t75" style="width:158.95pt;height:49.9pt" o:ole="">
                    <v:imagedata r:id="rId29" o:title=""/>
                  </v:shape>
                  <o:OLEObject Type="Embed" ProgID="Equation.DSMT4" ShapeID="_x0000_i1233" DrawAspect="Content" ObjectID="_1329907049" r:id="rId30"/>
                </w:object>
              </w:r>
            </w:ins>
          </w:p>
          <w:p w14:paraId="48A7D052" w14:textId="77777777" w:rsidR="00415889" w:rsidRPr="00571D22" w:rsidRDefault="00415889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ins w:id="112" w:author="Nicholas Gallimore" w:date="2014-03-11T13:45:00Z"/>
                <w:rFonts w:asciiTheme="minorHAnsi" w:hAnsiTheme="minorHAnsi"/>
                <w:sz w:val="20"/>
                <w:szCs w:val="24"/>
              </w:rPr>
              <w:pPrChange w:id="113" w:author="Nicholas Gallimore" w:date="2014-03-11T13:47:00Z">
                <w:pPr/>
              </w:pPrChange>
            </w:pPr>
          </w:p>
          <w:p w14:paraId="68EFA77D" w14:textId="77777777" w:rsidR="00415889" w:rsidRDefault="00415889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ins w:id="114" w:author="Nicholas Gallimore" w:date="2014-03-11T13:45:00Z"/>
                <w:rFonts w:asciiTheme="minorHAnsi" w:hAnsiTheme="minorHAnsi"/>
                <w:b/>
                <w:sz w:val="20"/>
                <w:szCs w:val="24"/>
              </w:rPr>
              <w:pPrChange w:id="115" w:author="Nicholas Gallimore" w:date="2014-03-11T13:47:00Z">
                <w:pPr>
                  <w:jc w:val="center"/>
                </w:pPr>
              </w:pPrChange>
            </w:pPr>
            <w:ins w:id="116" w:author="Nicholas Gallimore" w:date="2014-03-11T13:45:00Z">
              <w:r w:rsidRPr="00571D22">
                <w:rPr>
                  <w:rFonts w:asciiTheme="minorHAnsi" w:hAnsiTheme="minorHAnsi"/>
                  <w:b/>
                  <w:position w:val="-4"/>
                  <w:sz w:val="20"/>
                  <w:szCs w:val="24"/>
                </w:rPr>
                <w:object w:dxaOrig="180" w:dyaOrig="260" w14:anchorId="636F1FB0">
                  <v:shape id="_x0000_i1234" type="#_x0000_t75" style="width:9.25pt;height:12.85pt" o:ole="">
                    <v:imagedata r:id="rId31" o:title=""/>
                  </v:shape>
                  <o:OLEObject Type="Embed" ProgID="Equation.DSMT4" ShapeID="_x0000_i1234" DrawAspect="Content" ObjectID="_1329907050" r:id="rId32"/>
                </w:object>
              </w:r>
              <w:r>
                <w:rPr>
                  <w:rFonts w:asciiTheme="minorHAnsi" w:hAnsiTheme="minorHAnsi"/>
                  <w:b/>
                  <w:sz w:val="20"/>
                  <w:szCs w:val="24"/>
                </w:rPr>
                <w:t xml:space="preserve"> </w:t>
              </w:r>
            </w:ins>
          </w:p>
          <w:p w14:paraId="6CEB4E49" w14:textId="77777777" w:rsidR="00415889" w:rsidRDefault="00415889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ins w:id="117" w:author="Nicholas Gallimore" w:date="2014-03-11T13:44:00Z"/>
                <w:rFonts w:asciiTheme="minorHAnsi" w:hAnsiTheme="minorHAnsi"/>
                <w:b/>
                <w:sz w:val="20"/>
                <w:szCs w:val="24"/>
              </w:rPr>
              <w:pPrChange w:id="118" w:author="Nicholas Gallimore" w:date="2014-03-11T13:47:00Z">
                <w:pPr/>
              </w:pPrChange>
            </w:pPr>
          </w:p>
          <w:p w14:paraId="1A2733D8" w14:textId="77777777" w:rsidR="00415889" w:rsidRDefault="00415889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ins w:id="119" w:author="Nicholas Gallimore" w:date="2014-03-11T13:44:00Z"/>
                <w:rFonts w:asciiTheme="minorHAnsi" w:hAnsiTheme="minorHAnsi"/>
                <w:b/>
                <w:sz w:val="20"/>
                <w:szCs w:val="24"/>
              </w:rPr>
              <w:pPrChange w:id="120" w:author="Nicholas Gallimore" w:date="2014-03-11T13:47:00Z">
                <w:pPr/>
              </w:pPrChange>
            </w:pPr>
          </w:p>
          <w:p w14:paraId="6CFC998B" w14:textId="77777777" w:rsidR="00415889" w:rsidRDefault="00415889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ins w:id="121" w:author="Nicholas Gallimore" w:date="2014-03-11T13:44:00Z"/>
                <w:rFonts w:asciiTheme="minorHAnsi" w:hAnsiTheme="minorHAnsi"/>
                <w:b/>
                <w:sz w:val="20"/>
                <w:szCs w:val="24"/>
              </w:rPr>
              <w:pPrChange w:id="122" w:author="Nicholas Gallimore" w:date="2014-03-11T13:47:00Z">
                <w:pPr/>
              </w:pPrChange>
            </w:pPr>
          </w:p>
          <w:p w14:paraId="319B4C8D" w14:textId="77777777" w:rsidR="00415889" w:rsidRDefault="00415889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ins w:id="123" w:author="Nicholas Gallimore" w:date="2014-03-11T13:44:00Z"/>
                <w:rFonts w:asciiTheme="minorHAnsi" w:hAnsiTheme="minorHAnsi"/>
                <w:b/>
                <w:sz w:val="20"/>
                <w:szCs w:val="24"/>
              </w:rPr>
              <w:pPrChange w:id="124" w:author="Nicholas Gallimore" w:date="2014-03-11T13:47:00Z">
                <w:pPr/>
              </w:pPrChange>
            </w:pPr>
          </w:p>
          <w:p w14:paraId="2DD49C29" w14:textId="77777777" w:rsidR="00415889" w:rsidRDefault="00415889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ins w:id="125" w:author="Nicholas Gallimore" w:date="2014-03-11T13:44:00Z"/>
                <w:rFonts w:asciiTheme="minorHAnsi" w:hAnsiTheme="minorHAnsi"/>
                <w:b/>
                <w:sz w:val="20"/>
                <w:szCs w:val="24"/>
              </w:rPr>
              <w:pPrChange w:id="126" w:author="Nicholas Gallimore" w:date="2014-03-11T13:47:00Z">
                <w:pPr/>
              </w:pPrChange>
            </w:pPr>
          </w:p>
          <w:p w14:paraId="507789B1" w14:textId="77777777" w:rsidR="00415889" w:rsidRDefault="00415889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ins w:id="127" w:author="Nicholas Gallimore" w:date="2014-03-11T13:44:00Z"/>
                <w:rFonts w:asciiTheme="minorHAnsi" w:hAnsiTheme="minorHAnsi"/>
                <w:b/>
                <w:sz w:val="20"/>
                <w:szCs w:val="24"/>
              </w:rPr>
              <w:pPrChange w:id="128" w:author="Nicholas Gallimore" w:date="2014-03-11T13:47:00Z">
                <w:pPr/>
              </w:pPrChange>
            </w:pPr>
          </w:p>
          <w:p w14:paraId="14EA1901" w14:textId="77777777" w:rsidR="00415889" w:rsidRDefault="00415889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ins w:id="129" w:author="Nicholas Gallimore" w:date="2014-03-11T13:44:00Z"/>
                <w:rFonts w:asciiTheme="minorHAnsi" w:hAnsiTheme="minorHAnsi"/>
                <w:b/>
                <w:sz w:val="20"/>
                <w:szCs w:val="24"/>
              </w:rPr>
              <w:pPrChange w:id="130" w:author="Nicholas Gallimore" w:date="2014-03-11T13:47:00Z">
                <w:pPr/>
              </w:pPrChange>
            </w:pPr>
          </w:p>
          <w:p w14:paraId="73CDFCB3" w14:textId="77777777" w:rsidR="00415889" w:rsidRDefault="00415889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ins w:id="131" w:author="Nicholas Gallimore" w:date="2014-03-11T13:44:00Z"/>
                <w:rFonts w:asciiTheme="minorHAnsi" w:hAnsiTheme="minorHAnsi"/>
                <w:b/>
                <w:sz w:val="20"/>
                <w:szCs w:val="24"/>
              </w:rPr>
              <w:pPrChange w:id="132" w:author="Nicholas Gallimore" w:date="2014-03-11T13:47:00Z">
                <w:pPr/>
              </w:pPrChange>
            </w:pPr>
          </w:p>
          <w:p w14:paraId="406447DA" w14:textId="77777777" w:rsidR="00415889" w:rsidRDefault="00415889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ins w:id="133" w:author="Nicholas Gallimore" w:date="2014-03-11T13:44:00Z"/>
                <w:rFonts w:asciiTheme="minorHAnsi" w:hAnsiTheme="minorHAnsi"/>
                <w:b/>
                <w:sz w:val="20"/>
                <w:szCs w:val="24"/>
              </w:rPr>
              <w:pPrChange w:id="134" w:author="Nicholas Gallimore" w:date="2014-03-11T13:47:00Z">
                <w:pPr/>
              </w:pPrChange>
            </w:pPr>
          </w:p>
          <w:p w14:paraId="62255487" w14:textId="77777777" w:rsidR="00415889" w:rsidRDefault="00415889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ins w:id="135" w:author="Nicholas Gallimore" w:date="2014-03-11T13:44:00Z"/>
                <w:rFonts w:asciiTheme="minorHAnsi" w:hAnsiTheme="minorHAnsi"/>
                <w:b/>
                <w:sz w:val="20"/>
                <w:szCs w:val="24"/>
              </w:rPr>
              <w:pPrChange w:id="136" w:author="Nicholas Gallimore" w:date="2014-03-11T13:47:00Z">
                <w:pPr/>
              </w:pPrChange>
            </w:pPr>
          </w:p>
          <w:p w14:paraId="63CD1E78" w14:textId="0B6316E9" w:rsidR="004351F8" w:rsidRPr="00B225DD" w:rsidDel="00415889" w:rsidRDefault="004351F8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del w:id="137" w:author="Nicholas Gallimore" w:date="2014-03-11T13:45:00Z"/>
                <w:rFonts w:asciiTheme="minorHAnsi" w:hAnsiTheme="minorHAnsi"/>
                <w:b/>
                <w:sz w:val="20"/>
                <w:szCs w:val="24"/>
              </w:rPr>
              <w:pPrChange w:id="138" w:author="Nicholas Gallimore" w:date="2014-03-11T13:47:00Z">
                <w:pPr/>
              </w:pPrChange>
            </w:pPr>
            <w:del w:id="139" w:author="Nicholas Gallimore" w:date="2014-03-11T13:45:00Z">
              <w:r w:rsidRPr="00B225DD" w:rsidDel="00415889">
                <w:rPr>
                  <w:rFonts w:asciiTheme="minorHAnsi" w:hAnsiTheme="minorHAnsi"/>
                  <w:b/>
                  <w:sz w:val="20"/>
                  <w:szCs w:val="24"/>
                </w:rPr>
                <w:delText xml:space="preserve">Page 157: # 18, 31, 35, 36, </w:delText>
              </w:r>
              <w:r w:rsidR="004532C5" w:rsidRPr="00B225DD" w:rsidDel="00415889">
                <w:rPr>
                  <w:rFonts w:asciiTheme="minorHAnsi" w:hAnsiTheme="minorHAnsi"/>
                  <w:b/>
                  <w:sz w:val="20"/>
                  <w:szCs w:val="24"/>
                </w:rPr>
                <w:delText>and 50</w:delText>
              </w:r>
              <w:r w:rsidRPr="00B225DD" w:rsidDel="00415889">
                <w:rPr>
                  <w:rFonts w:asciiTheme="minorHAnsi" w:hAnsiTheme="minorHAnsi"/>
                  <w:b/>
                  <w:sz w:val="20"/>
                  <w:szCs w:val="24"/>
                </w:rPr>
                <w:delText>.</w:delText>
              </w:r>
            </w:del>
          </w:p>
          <w:p w14:paraId="4F16CADE" w14:textId="73729CF1" w:rsidR="004351F8" w:rsidDel="00415889" w:rsidRDefault="004351F8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del w:id="140" w:author="Nicholas Gallimore" w:date="2014-03-11T13:45:00Z"/>
                <w:rFonts w:asciiTheme="minorHAnsi" w:hAnsiTheme="minorHAnsi"/>
                <w:b/>
                <w:sz w:val="20"/>
                <w:szCs w:val="24"/>
              </w:rPr>
              <w:pPrChange w:id="141" w:author="Nicholas Gallimore" w:date="2014-03-11T13:47:00Z">
                <w:pPr/>
              </w:pPrChange>
            </w:pPr>
          </w:p>
          <w:p w14:paraId="34A0FEF8" w14:textId="0EFBC184" w:rsidR="004351F8" w:rsidDel="00415889" w:rsidRDefault="004351F8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del w:id="142" w:author="Nicholas Gallimore" w:date="2014-03-11T13:45:00Z"/>
                <w:rFonts w:asciiTheme="minorHAnsi" w:hAnsiTheme="minorHAnsi"/>
                <w:b/>
                <w:sz w:val="20"/>
                <w:szCs w:val="24"/>
              </w:rPr>
              <w:pPrChange w:id="143" w:author="Nicholas Gallimore" w:date="2014-03-11T13:47:00Z">
                <w:pPr/>
              </w:pPrChange>
            </w:pPr>
            <w:del w:id="144" w:author="Nicholas Gallimore" w:date="2014-03-11T13:45:00Z">
              <w:r w:rsidDel="00415889">
                <w:rPr>
                  <w:rFonts w:asciiTheme="minorHAnsi" w:hAnsiTheme="minorHAnsi"/>
                  <w:b/>
                  <w:sz w:val="20"/>
                  <w:szCs w:val="24"/>
                </w:rPr>
                <w:delText>18.</w:delText>
              </w:r>
            </w:del>
          </w:p>
          <w:p w14:paraId="706CE71F" w14:textId="39173E03" w:rsidR="00D172C3" w:rsidDel="00415889" w:rsidRDefault="00DF5859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del w:id="145" w:author="Nicholas Gallimore" w:date="2014-03-11T13:45:00Z"/>
                <w:rFonts w:asciiTheme="minorHAnsi" w:hAnsiTheme="minorHAnsi"/>
                <w:b/>
                <w:sz w:val="20"/>
                <w:szCs w:val="24"/>
              </w:rPr>
              <w:pPrChange w:id="146" w:author="Nicholas Gallimore" w:date="2014-03-11T13:47:00Z">
                <w:pPr>
                  <w:jc w:val="center"/>
                </w:pPr>
              </w:pPrChange>
            </w:pPr>
            <w:del w:id="147" w:author="Nicholas Gallimore" w:date="2014-03-11T13:45:00Z">
              <w:r w:rsidRPr="00571D22" w:rsidDel="00415889">
                <w:rPr>
                  <w:rFonts w:asciiTheme="minorHAnsi" w:hAnsiTheme="minorHAnsi"/>
                  <w:b/>
                  <w:position w:val="-128"/>
                  <w:sz w:val="20"/>
                  <w:szCs w:val="24"/>
                </w:rPr>
                <w:object w:dxaOrig="2860" w:dyaOrig="2360" w14:anchorId="1CEB945D">
                  <v:shape id="_x0000_i1099" type="#_x0000_t75" style="width:143.3pt;height:118.35pt" o:ole="">
                    <v:imagedata r:id="rId33" o:title=""/>
                  </v:shape>
                  <o:OLEObject Type="Embed" ProgID="Equation.DSMT4" ShapeID="_x0000_i1099" DrawAspect="Content" ObjectID="_1329907051" r:id="rId34"/>
                </w:object>
              </w:r>
            </w:del>
          </w:p>
          <w:p w14:paraId="33F7EF40" w14:textId="77777777" w:rsidR="00C30CD8" w:rsidDel="00415889" w:rsidRDefault="00C30CD8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del w:id="148" w:author="Nicholas Gallimore" w:date="2014-03-11T13:45:00Z"/>
                <w:rFonts w:asciiTheme="minorHAnsi" w:hAnsiTheme="minorHAnsi"/>
                <w:b/>
                <w:sz w:val="20"/>
                <w:szCs w:val="24"/>
              </w:rPr>
              <w:pPrChange w:id="149" w:author="Nicholas Gallimore" w:date="2014-03-11T13:47:00Z">
                <w:pPr/>
              </w:pPrChange>
            </w:pPr>
            <w:del w:id="150" w:author="Nicholas Gallimore" w:date="2014-03-11T13:45:00Z">
              <w:r w:rsidDel="00415889">
                <w:rPr>
                  <w:rFonts w:asciiTheme="minorHAnsi" w:hAnsiTheme="minorHAnsi"/>
                  <w:b/>
                  <w:sz w:val="20"/>
                  <w:szCs w:val="24"/>
                </w:rPr>
                <w:delText xml:space="preserve">    </w:delText>
              </w:r>
            </w:del>
          </w:p>
          <w:p w14:paraId="33F7EF40" w14:textId="77777777" w:rsidR="00C30CD8" w:rsidDel="00415889" w:rsidRDefault="00C30CD8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del w:id="151" w:author="Nicholas Gallimore" w:date="2014-03-11T13:45:00Z"/>
                <w:rFonts w:asciiTheme="minorHAnsi" w:hAnsiTheme="minorHAnsi"/>
                <w:sz w:val="20"/>
                <w:szCs w:val="24"/>
              </w:rPr>
              <w:pPrChange w:id="152" w:author="Nicholas Gallimore" w:date="2014-03-11T13:47:00Z">
                <w:pPr/>
              </w:pPrChange>
            </w:pPr>
            <w:del w:id="153" w:author="Nicholas Gallimore" w:date="2014-03-11T13:45:00Z">
              <w:r w:rsidDel="00415889">
                <w:rPr>
                  <w:rFonts w:asciiTheme="minorHAnsi" w:hAnsiTheme="minorHAnsi"/>
                  <w:b/>
                  <w:sz w:val="20"/>
                  <w:szCs w:val="24"/>
                </w:rPr>
                <w:delText xml:space="preserve">  </w:delText>
              </w:r>
              <w:r w:rsidDel="00415889">
                <w:rPr>
                  <w:rFonts w:asciiTheme="minorHAnsi" w:hAnsiTheme="minorHAnsi"/>
                  <w:sz w:val="20"/>
                  <w:szCs w:val="24"/>
                </w:rPr>
                <w:delText>Now to check our results:</w:delText>
              </w:r>
            </w:del>
          </w:p>
          <w:p w14:paraId="33F7EF40" w14:textId="77777777" w:rsidR="00C30CD8" w:rsidRPr="00571D22" w:rsidDel="00415889" w:rsidRDefault="00987D03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del w:id="154" w:author="Nicholas Gallimore" w:date="2014-03-11T13:45:00Z"/>
                <w:rFonts w:asciiTheme="minorHAnsi" w:hAnsiTheme="minorHAnsi"/>
                <w:sz w:val="20"/>
                <w:szCs w:val="24"/>
              </w:rPr>
              <w:pPrChange w:id="155" w:author="Nicholas Gallimore" w:date="2014-03-11T13:47:00Z">
                <w:pPr/>
              </w:pPrChange>
            </w:pPr>
            <w:del w:id="156" w:author="Nicholas Gallimore" w:date="2014-03-11T13:45:00Z">
              <w:r w:rsidRPr="00571D22" w:rsidDel="00415889">
                <w:rPr>
                  <w:rFonts w:asciiTheme="minorHAnsi" w:hAnsiTheme="minorHAnsi"/>
                  <w:position w:val="-44"/>
                  <w:sz w:val="20"/>
                  <w:szCs w:val="24"/>
                </w:rPr>
                <w:object w:dxaOrig="3180" w:dyaOrig="1000" w14:anchorId="637AEC4E">
                  <v:shape id="_x0000_i1035" type="#_x0000_t75" style="width:158.95pt;height:49.9pt" o:ole="">
                    <v:imagedata r:id="rId35" o:title=""/>
                  </v:shape>
                  <o:OLEObject Type="Embed" ProgID="Equation.DSMT4" ShapeID="_x0000_i1035" DrawAspect="Content" ObjectID="_1329907052" r:id="rId36"/>
                </w:object>
              </w:r>
            </w:del>
          </w:p>
          <w:p w14:paraId="33F7EF40" w14:textId="77777777" w:rsidR="00CE1942" w:rsidRPr="00571D22" w:rsidDel="00415889" w:rsidRDefault="00CE1942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del w:id="157" w:author="Nicholas Gallimore" w:date="2014-03-11T13:45:00Z"/>
                <w:rFonts w:asciiTheme="minorHAnsi" w:hAnsiTheme="minorHAnsi"/>
                <w:sz w:val="20"/>
                <w:szCs w:val="24"/>
              </w:rPr>
              <w:pPrChange w:id="158" w:author="Nicholas Gallimore" w:date="2014-03-11T13:47:00Z">
                <w:pPr/>
              </w:pPrChange>
            </w:pPr>
          </w:p>
          <w:p w14:paraId="33F7EF40" w14:textId="77777777" w:rsidR="00987D03" w:rsidDel="00415889" w:rsidRDefault="00987D03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del w:id="159" w:author="Nicholas Gallimore" w:date="2014-03-11T13:45:00Z"/>
                <w:rFonts w:asciiTheme="minorHAnsi" w:hAnsiTheme="minorHAnsi"/>
                <w:b/>
                <w:sz w:val="20"/>
                <w:szCs w:val="24"/>
              </w:rPr>
              <w:pPrChange w:id="160" w:author="Nicholas Gallimore" w:date="2014-03-11T13:47:00Z">
                <w:pPr/>
              </w:pPrChange>
            </w:pPr>
            <w:del w:id="161" w:author="Nicholas Gallimore" w:date="2014-03-11T13:45:00Z">
              <w:r w:rsidRPr="00571D22" w:rsidDel="00415889">
                <w:rPr>
                  <w:rFonts w:asciiTheme="minorHAnsi" w:hAnsiTheme="minorHAnsi"/>
                  <w:b/>
                  <w:position w:val="-4"/>
                  <w:sz w:val="20"/>
                  <w:szCs w:val="24"/>
                </w:rPr>
                <w:object w:dxaOrig="180" w:dyaOrig="260" w14:anchorId="43E75BE8">
                  <v:shape id="_x0000_i1036" type="#_x0000_t75" style="width:9.25pt;height:12.85pt" o:ole="">
                    <v:imagedata r:id="rId37" o:title=""/>
                  </v:shape>
                  <o:OLEObject Type="Embed" ProgID="Equation.DSMT4" ShapeID="_x0000_i1036" DrawAspect="Content" ObjectID="_1329907053" r:id="rId38"/>
                </w:object>
              </w:r>
              <w:r w:rsidDel="00415889">
                <w:rPr>
                  <w:rFonts w:asciiTheme="minorHAnsi" w:hAnsiTheme="minorHAnsi"/>
                  <w:b/>
                  <w:sz w:val="20"/>
                  <w:szCs w:val="24"/>
                </w:rPr>
                <w:delText xml:space="preserve"> </w:delText>
              </w:r>
            </w:del>
          </w:p>
          <w:p w14:paraId="33F7EF40" w14:textId="77777777" w:rsidR="00CE1942" w:rsidRDefault="00CE1942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Theme="minorHAnsi" w:hAnsiTheme="minorHAnsi"/>
                <w:b/>
                <w:sz w:val="20"/>
                <w:szCs w:val="24"/>
              </w:rPr>
              <w:pPrChange w:id="162" w:author="Nicholas Gallimore" w:date="2014-03-11T13:47:00Z">
                <w:pPr/>
              </w:pPrChange>
            </w:pPr>
          </w:p>
          <w:p w14:paraId="155025EB" w14:textId="1322C5CC" w:rsidR="00CE1942" w:rsidRPr="00571D22" w:rsidRDefault="00CE1942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Theme="minorHAnsi" w:hAnsiTheme="minorHAnsi"/>
                <w:b/>
                <w:sz w:val="20"/>
                <w:szCs w:val="24"/>
              </w:rPr>
              <w:pPrChange w:id="163" w:author="Nicholas Gallimore" w:date="2014-03-11T13:47:00Z">
                <w:pPr/>
              </w:pPrChange>
            </w:pPr>
          </w:p>
        </w:tc>
      </w:tr>
      <w:tr w:rsidR="00415889" w:rsidRPr="00097F07" w14:paraId="0E7D0782" w14:textId="77777777" w:rsidTr="00415889">
        <w:trPr>
          <w:trHeight w:val="1766"/>
          <w:trPrChange w:id="164" w:author="Nicholas Gallimore" w:date="2014-03-11T13:46:00Z">
            <w:trPr>
              <w:trHeight w:val="1766"/>
            </w:trPr>
          </w:trPrChange>
        </w:trPr>
        <w:tc>
          <w:tcPr>
            <w:tcW w:w="5490" w:type="dxa"/>
            <w:tcPrChange w:id="165" w:author="Nicholas Gallimore" w:date="2014-03-11T13:46:00Z">
              <w:tcPr>
                <w:tcW w:w="5040" w:type="dxa"/>
              </w:tcPr>
            </w:tcPrChange>
          </w:tcPr>
          <w:p w14:paraId="1302283A" w14:textId="3B51CE44" w:rsidR="00987D03" w:rsidRDefault="00987D03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ins w:id="166" w:author="Nicholas Gallimore" w:date="2014-03-06T02:31:00Z"/>
                <w:rFonts w:asciiTheme="minorHAnsi" w:hAnsiTheme="minorHAnsi"/>
                <w:b/>
                <w:sz w:val="20"/>
                <w:szCs w:val="24"/>
              </w:rPr>
              <w:pPrChange w:id="167" w:author="Nicholas Gallimore" w:date="2014-03-11T13:47:00Z">
                <w:pPr/>
              </w:pPrChange>
            </w:pPr>
            <w:ins w:id="168" w:author="Nicholas Gallimore" w:date="2014-03-06T02:31:00Z">
              <w:r>
                <w:rPr>
                  <w:rFonts w:asciiTheme="minorHAnsi" w:hAnsiTheme="minorHAnsi"/>
                  <w:b/>
                  <w:sz w:val="20"/>
                  <w:szCs w:val="24"/>
                </w:rPr>
                <w:t xml:space="preserve">31. </w:t>
              </w:r>
            </w:ins>
          </w:p>
          <w:p w14:paraId="54CDFB02" w14:textId="147F6EAC" w:rsidR="00987D03" w:rsidRDefault="00987D03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Theme="minorHAnsi" w:hAnsiTheme="minorHAnsi"/>
                <w:b/>
                <w:sz w:val="20"/>
                <w:szCs w:val="24"/>
              </w:rPr>
              <w:pPrChange w:id="169" w:author="Nicholas Gallimore" w:date="2014-03-11T13:47:00Z">
                <w:pPr/>
              </w:pPrChange>
            </w:pPr>
            <w:ins w:id="170" w:author="Nicholas Gallimore" w:date="2014-03-06T02:31:00Z">
              <w:r>
                <w:rPr>
                  <w:rFonts w:asciiTheme="minorHAnsi" w:hAnsiTheme="minorHAnsi"/>
                  <w:b/>
                  <w:sz w:val="20"/>
                  <w:szCs w:val="24"/>
                </w:rPr>
                <w:t xml:space="preserve">     (a) </w:t>
              </w:r>
            </w:ins>
            <w:r w:rsidRPr="00571D22">
              <w:rPr>
                <w:rFonts w:asciiTheme="minorHAnsi" w:hAnsiTheme="minorHAnsi"/>
                <w:b/>
                <w:position w:val="-10"/>
                <w:sz w:val="20"/>
                <w:szCs w:val="24"/>
              </w:rPr>
              <w:object w:dxaOrig="980" w:dyaOrig="320" w14:anchorId="569B0799">
                <v:shape id="_x0000_i1037" type="#_x0000_t75" style="width:49.2pt;height:15.7pt" o:ole="">
                  <v:imagedata r:id="rId39" o:title=""/>
                </v:shape>
                <o:OLEObject Type="Embed" ProgID="Equation.DSMT4" ShapeID="_x0000_i1037" DrawAspect="Content" ObjectID="_1329907054" r:id="rId40"/>
              </w:object>
            </w:r>
            <w:r>
              <w:rPr>
                <w:rFonts w:asciiTheme="minorHAnsi" w:hAnsiTheme="minorHAnsi"/>
                <w:b/>
                <w:sz w:val="20"/>
                <w:szCs w:val="24"/>
              </w:rPr>
              <w:t xml:space="preserve"> </w:t>
            </w:r>
          </w:p>
          <w:p w14:paraId="0F74544E" w14:textId="37C3D978" w:rsidR="00987D03" w:rsidRDefault="00987D03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Theme="minorHAnsi" w:hAnsiTheme="minorHAnsi"/>
                <w:sz w:val="20"/>
                <w:szCs w:val="24"/>
              </w:rPr>
              <w:pPrChange w:id="171" w:author="Nicholas Gallimore" w:date="2014-03-11T13:47:00Z">
                <w:pPr/>
              </w:pPrChange>
            </w:pPr>
            <w:r>
              <w:rPr>
                <w:rFonts w:asciiTheme="minorHAnsi" w:hAnsiTheme="minorHAnsi"/>
                <w:b/>
                <w:sz w:val="20"/>
                <w:szCs w:val="24"/>
              </w:rPr>
              <w:t xml:space="preserve">     (b)</w:t>
            </w:r>
            <w:r>
              <w:rPr>
                <w:rFonts w:asciiTheme="minorHAnsi" w:hAnsiTheme="minorHAnsi"/>
                <w:sz w:val="20"/>
                <w:szCs w:val="24"/>
              </w:rPr>
              <w:t xml:space="preserve"> 19</w:t>
            </w:r>
          </w:p>
          <w:p w14:paraId="2D1D3EBE" w14:textId="77777777" w:rsidR="00987D03" w:rsidRDefault="00987D03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Theme="minorHAnsi" w:hAnsiTheme="minorHAnsi"/>
                <w:b/>
                <w:sz w:val="20"/>
                <w:szCs w:val="24"/>
              </w:rPr>
              <w:pPrChange w:id="172" w:author="Nicholas Gallimore" w:date="2014-03-11T13:47:00Z">
                <w:pPr/>
              </w:pPrChange>
            </w:pPr>
            <w:r>
              <w:rPr>
                <w:rFonts w:asciiTheme="minorHAnsi" w:hAnsiTheme="minorHAnsi"/>
                <w:sz w:val="20"/>
                <w:szCs w:val="24"/>
              </w:rPr>
              <w:t xml:space="preserve">     </w:t>
            </w:r>
            <w:r>
              <w:rPr>
                <w:rFonts w:asciiTheme="minorHAnsi" w:hAnsiTheme="minorHAnsi"/>
                <w:b/>
                <w:sz w:val="20"/>
                <w:szCs w:val="24"/>
              </w:rPr>
              <w:t>(c)</w:t>
            </w:r>
          </w:p>
          <w:p w14:paraId="6F7AAAF4" w14:textId="5166A1E5" w:rsidR="00987D03" w:rsidRPr="00571D22" w:rsidRDefault="00987D03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Theme="minorHAnsi" w:hAnsiTheme="minorHAnsi"/>
                <w:sz w:val="20"/>
                <w:szCs w:val="24"/>
              </w:rPr>
              <w:pPrChange w:id="173" w:author="Nicholas Gallimore" w:date="2014-03-11T13:47:00Z">
                <w:pPr>
                  <w:jc w:val="center"/>
                </w:pPr>
              </w:pPrChange>
            </w:pPr>
            <w:r w:rsidRPr="00571D22">
              <w:rPr>
                <w:rFonts w:asciiTheme="minorHAnsi" w:hAnsiTheme="minorHAnsi"/>
                <w:position w:val="-84"/>
                <w:sz w:val="20"/>
                <w:szCs w:val="24"/>
              </w:rPr>
              <w:object w:dxaOrig="2880" w:dyaOrig="1800" w14:anchorId="3A6AB518">
                <v:shape id="_x0000_i1038" type="#_x0000_t75" style="width:2in;height:90.55pt" o:ole="">
                  <v:imagedata r:id="rId41" o:title=""/>
                </v:shape>
                <o:OLEObject Type="Embed" ProgID="Equation.DSMT4" ShapeID="_x0000_i1038" DrawAspect="Content" ObjectID="_1329907055" r:id="rId42"/>
              </w:object>
            </w:r>
          </w:p>
          <w:p w14:paraId="1A8B46F7" w14:textId="77777777" w:rsidR="00987D03" w:rsidRDefault="00987D03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Theme="minorHAnsi" w:hAnsiTheme="minorHAnsi"/>
                <w:b/>
                <w:sz w:val="20"/>
                <w:szCs w:val="24"/>
              </w:rPr>
              <w:pPrChange w:id="174" w:author="Nicholas Gallimore" w:date="2014-03-11T13:47:00Z">
                <w:pPr/>
              </w:pPrChange>
            </w:pPr>
            <w:r>
              <w:rPr>
                <w:rFonts w:asciiTheme="minorHAnsi" w:hAnsiTheme="minorHAnsi"/>
                <w:b/>
                <w:sz w:val="20"/>
                <w:szCs w:val="24"/>
              </w:rPr>
              <w:t xml:space="preserve">           </w:t>
            </w:r>
          </w:p>
          <w:p w14:paraId="328CB43B" w14:textId="452D47B2" w:rsidR="00987D03" w:rsidRDefault="00987D03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Theme="minorHAnsi" w:hAnsiTheme="minorHAnsi"/>
                <w:b/>
                <w:sz w:val="20"/>
                <w:szCs w:val="24"/>
              </w:rPr>
              <w:pPrChange w:id="175" w:author="Nicholas Gallimore" w:date="2014-03-11T13:47:00Z">
                <w:pPr/>
              </w:pPrChange>
            </w:pPr>
            <w:r>
              <w:rPr>
                <w:rFonts w:asciiTheme="minorHAnsi" w:hAnsiTheme="minorHAnsi"/>
                <w:b/>
                <w:sz w:val="20"/>
                <w:szCs w:val="24"/>
              </w:rPr>
              <w:t xml:space="preserve">              Proof:</w:t>
            </w:r>
          </w:p>
          <w:p w14:paraId="22E15F8F" w14:textId="77777777" w:rsidR="00987D03" w:rsidRDefault="00987D03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Theme="minorHAnsi" w:hAnsiTheme="minorHAnsi"/>
                <w:b/>
                <w:sz w:val="20"/>
                <w:szCs w:val="24"/>
              </w:rPr>
              <w:pPrChange w:id="176" w:author="Nicholas Gallimore" w:date="2014-03-11T13:47:00Z">
                <w:pPr/>
              </w:pPrChange>
            </w:pPr>
          </w:p>
          <w:p w14:paraId="75245B17" w14:textId="16F8BA51" w:rsidR="00987D03" w:rsidRDefault="00987D03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Theme="minorHAnsi" w:hAnsiTheme="minorHAnsi"/>
                <w:b/>
                <w:sz w:val="20"/>
                <w:szCs w:val="24"/>
              </w:rPr>
              <w:pPrChange w:id="177" w:author="Nicholas Gallimore" w:date="2014-03-11T13:47:00Z">
                <w:pPr>
                  <w:jc w:val="center"/>
                </w:pPr>
              </w:pPrChange>
            </w:pPr>
            <w:r w:rsidRPr="00571D22">
              <w:rPr>
                <w:rFonts w:asciiTheme="minorHAnsi" w:hAnsiTheme="minorHAnsi"/>
                <w:b/>
                <w:position w:val="-34"/>
                <w:sz w:val="20"/>
                <w:szCs w:val="24"/>
              </w:rPr>
              <w:object w:dxaOrig="3900" w:dyaOrig="800" w14:anchorId="0EC782FC">
                <v:shape id="_x0000_i1039" type="#_x0000_t75" style="width:194.6pt;height:39.9pt" o:ole="">
                  <v:imagedata r:id="rId43" o:title=""/>
                </v:shape>
                <o:OLEObject Type="Embed" ProgID="Equation.DSMT4" ShapeID="_x0000_i1039" DrawAspect="Content" ObjectID="_1329907056" r:id="rId44"/>
              </w:object>
            </w:r>
            <w:r>
              <w:rPr>
                <w:rFonts w:asciiTheme="minorHAnsi" w:hAnsiTheme="minorHAnsi"/>
                <w:b/>
                <w:sz w:val="20"/>
                <w:szCs w:val="24"/>
              </w:rPr>
              <w:t xml:space="preserve"> </w:t>
            </w:r>
          </w:p>
          <w:p w14:paraId="5AEB06A9" w14:textId="77777777" w:rsidR="00987D03" w:rsidRDefault="00987D03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Theme="minorHAnsi" w:hAnsiTheme="minorHAnsi"/>
                <w:b/>
                <w:sz w:val="20"/>
                <w:szCs w:val="24"/>
              </w:rPr>
              <w:pPrChange w:id="178" w:author="Nicholas Gallimore" w:date="2014-03-11T13:47:00Z">
                <w:pPr/>
              </w:pPrChange>
            </w:pPr>
          </w:p>
          <w:p w14:paraId="3F0BC9E4" w14:textId="77777777" w:rsidR="00987D03" w:rsidRDefault="00987D03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Theme="minorHAnsi" w:hAnsiTheme="minorHAnsi"/>
                <w:b/>
                <w:sz w:val="20"/>
                <w:szCs w:val="24"/>
              </w:rPr>
              <w:pPrChange w:id="179" w:author="Nicholas Gallimore" w:date="2014-03-11T13:47:00Z">
                <w:pPr/>
              </w:pPrChange>
            </w:pPr>
          </w:p>
          <w:p w14:paraId="424D180E" w14:textId="77777777" w:rsidR="00987D03" w:rsidRPr="00B225DD" w:rsidRDefault="00987D03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Theme="minorHAnsi" w:hAnsiTheme="minorHAnsi"/>
                <w:b/>
                <w:sz w:val="20"/>
                <w:szCs w:val="24"/>
              </w:rPr>
              <w:pPrChange w:id="180" w:author="Nicholas Gallimore" w:date="2014-03-11T13:47:00Z">
                <w:pPr/>
              </w:pPrChange>
            </w:pPr>
          </w:p>
          <w:p w14:paraId="4797A84A" w14:textId="77777777" w:rsidR="00987D03" w:rsidRDefault="00987D03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Theme="minorHAnsi" w:hAnsiTheme="minorHAnsi"/>
                <w:b/>
                <w:sz w:val="20"/>
                <w:szCs w:val="24"/>
              </w:rPr>
              <w:pPrChange w:id="181" w:author="Nicholas Gallimore" w:date="2014-03-11T13:47:00Z">
                <w:pPr/>
              </w:pPrChange>
            </w:pPr>
            <w:r>
              <w:rPr>
                <w:rFonts w:asciiTheme="minorHAnsi" w:hAnsiTheme="minorHAnsi"/>
                <w:b/>
                <w:sz w:val="20"/>
                <w:szCs w:val="24"/>
              </w:rPr>
              <w:t>35.</w:t>
            </w:r>
          </w:p>
          <w:p w14:paraId="3CA82A9B" w14:textId="6BBE492D" w:rsidR="004F1430" w:rsidRDefault="00DF5859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Theme="minorHAnsi" w:hAnsiTheme="minorHAnsi"/>
                <w:b/>
                <w:sz w:val="20"/>
                <w:szCs w:val="24"/>
              </w:rPr>
              <w:pPrChange w:id="182" w:author="Nicholas Gallimore" w:date="2014-03-11T13:47:00Z">
                <w:pPr>
                  <w:jc w:val="center"/>
                </w:pPr>
              </w:pPrChange>
            </w:pPr>
            <w:r w:rsidRPr="00DF5859">
              <w:rPr>
                <w:rFonts w:asciiTheme="minorHAnsi" w:hAnsiTheme="minorHAnsi"/>
                <w:b/>
                <w:position w:val="-440"/>
                <w:sz w:val="20"/>
                <w:szCs w:val="24"/>
              </w:rPr>
              <w:object w:dxaOrig="5420" w:dyaOrig="8920" w14:anchorId="1A773F26">
                <v:shape id="_x0000_i1097" type="#_x0000_t75" style="width:271.6pt;height:446.25pt" o:ole="">
                  <v:imagedata r:id="rId45" o:title=""/>
                </v:shape>
                <o:OLEObject Type="Embed" ProgID="Equation.DSMT4" ShapeID="_x0000_i1097" DrawAspect="Content" ObjectID="_1329907057" r:id="rId46"/>
              </w:object>
            </w:r>
            <w:r w:rsidR="004F1430">
              <w:rPr>
                <w:rFonts w:asciiTheme="minorHAnsi" w:hAnsiTheme="minorHAnsi"/>
                <w:b/>
                <w:sz w:val="20"/>
                <w:szCs w:val="24"/>
              </w:rPr>
              <w:t xml:space="preserve"> </w:t>
            </w:r>
          </w:p>
          <w:p w14:paraId="2020016A" w14:textId="77777777" w:rsidR="00987D03" w:rsidRDefault="00987D03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Theme="minorHAnsi" w:hAnsiTheme="minorHAnsi"/>
                <w:b/>
                <w:sz w:val="20"/>
                <w:szCs w:val="24"/>
              </w:rPr>
              <w:pPrChange w:id="183" w:author="Nicholas Gallimore" w:date="2014-03-11T13:47:00Z">
                <w:pPr/>
              </w:pPrChange>
            </w:pPr>
          </w:p>
          <w:p w14:paraId="06E313E2" w14:textId="77777777" w:rsidR="00987D03" w:rsidRDefault="00987D03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Theme="minorHAnsi" w:hAnsiTheme="minorHAnsi"/>
                <w:b/>
                <w:sz w:val="20"/>
                <w:szCs w:val="24"/>
              </w:rPr>
              <w:pPrChange w:id="184" w:author="Nicholas Gallimore" w:date="2014-03-11T13:47:00Z">
                <w:pPr/>
              </w:pPrChange>
            </w:pPr>
          </w:p>
          <w:p w14:paraId="507E6672" w14:textId="77777777" w:rsidR="00987D03" w:rsidRDefault="00987D03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Theme="minorHAnsi" w:hAnsiTheme="minorHAnsi"/>
                <w:b/>
                <w:sz w:val="20"/>
                <w:szCs w:val="24"/>
              </w:rPr>
              <w:pPrChange w:id="185" w:author="Nicholas Gallimore" w:date="2014-03-11T13:47:00Z">
                <w:pPr/>
              </w:pPrChange>
            </w:pPr>
            <w:r>
              <w:rPr>
                <w:rFonts w:asciiTheme="minorHAnsi" w:hAnsiTheme="minorHAnsi"/>
                <w:b/>
                <w:sz w:val="20"/>
                <w:szCs w:val="24"/>
              </w:rPr>
              <w:t>36.</w:t>
            </w:r>
          </w:p>
          <w:p w14:paraId="1C2CF6BD" w14:textId="77777777" w:rsidR="00987D03" w:rsidRDefault="00987D03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Theme="minorHAnsi" w:hAnsiTheme="minorHAnsi"/>
                <w:b/>
                <w:sz w:val="20"/>
                <w:szCs w:val="24"/>
              </w:rPr>
              <w:pPrChange w:id="186" w:author="Nicholas Gallimore" w:date="2014-03-11T13:47:00Z">
                <w:pPr/>
              </w:pPrChange>
            </w:pPr>
          </w:p>
          <w:p w14:paraId="0402638A" w14:textId="77777777" w:rsidR="00987D03" w:rsidRDefault="00987D03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Theme="minorHAnsi" w:hAnsiTheme="minorHAnsi"/>
                <w:b/>
                <w:sz w:val="20"/>
                <w:szCs w:val="24"/>
              </w:rPr>
              <w:pPrChange w:id="187" w:author="Nicholas Gallimore" w:date="2014-03-11T13:47:00Z">
                <w:pPr/>
              </w:pPrChange>
            </w:pPr>
          </w:p>
          <w:p w14:paraId="2FF965CC" w14:textId="6AB1656B" w:rsidR="00987D03" w:rsidRPr="00097F07" w:rsidRDefault="00987D03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Theme="minorHAnsi" w:hAnsiTheme="minorHAnsi"/>
                <w:b/>
                <w:sz w:val="20"/>
                <w:szCs w:val="24"/>
              </w:rPr>
              <w:pPrChange w:id="188" w:author="Nicholas Gallimore" w:date="2014-03-11T13:47:00Z">
                <w:pPr/>
              </w:pPrChange>
            </w:pPr>
            <w:r>
              <w:rPr>
                <w:rFonts w:asciiTheme="minorHAnsi" w:hAnsiTheme="minorHAnsi"/>
                <w:b/>
                <w:sz w:val="20"/>
                <w:szCs w:val="24"/>
              </w:rPr>
              <w:t>50.</w:t>
            </w:r>
            <w:r w:rsidRPr="00571D22">
              <w:rPr>
                <w:rFonts w:asciiTheme="minorHAnsi" w:hAnsiTheme="minorHAnsi"/>
                <w:b/>
                <w:vanish/>
                <w:sz w:val="20"/>
                <w:szCs w:val="24"/>
              </w:rPr>
              <w:pgNum/>
            </w:r>
            <w:r w:rsidRPr="00571D22">
              <w:rPr>
                <w:rFonts w:asciiTheme="minorHAnsi" w:hAnsiTheme="minorHAnsi"/>
                <w:b/>
                <w:vanish/>
                <w:sz w:val="20"/>
                <w:szCs w:val="24"/>
              </w:rPr>
              <w:pgNum/>
            </w:r>
          </w:p>
        </w:tc>
        <w:tc>
          <w:tcPr>
            <w:tcW w:w="5700" w:type="dxa"/>
            <w:gridSpan w:val="2"/>
            <w:tcPrChange w:id="189" w:author="Nicholas Gallimore" w:date="2014-03-11T13:46:00Z">
              <w:tcPr>
                <w:tcW w:w="5700" w:type="dxa"/>
                <w:gridSpan w:val="2"/>
              </w:tcPr>
            </w:tcPrChange>
          </w:tcPr>
          <w:p w14:paraId="0DC30AAB" w14:textId="19009D1A" w:rsidR="00987D03" w:rsidRDefault="00987D03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Theme="minorHAnsi" w:hAnsiTheme="minorHAnsi"/>
                <w:b/>
                <w:sz w:val="20"/>
                <w:szCs w:val="24"/>
              </w:rPr>
              <w:pPrChange w:id="190" w:author="Nicholas Gallimore" w:date="2014-03-11T13:47:00Z">
                <w:pPr/>
              </w:pPrChange>
            </w:pPr>
          </w:p>
        </w:tc>
      </w:tr>
      <w:tr w:rsidR="00415889" w:rsidRPr="00097F07" w14:paraId="1DD6596E" w14:textId="77777777" w:rsidTr="00415889">
        <w:trPr>
          <w:gridAfter w:val="1"/>
          <w:wAfter w:w="28" w:type="dxa"/>
          <w:trHeight w:val="5915"/>
          <w:trPrChange w:id="191" w:author="Nicholas Gallimore" w:date="2014-03-11T13:46:00Z">
            <w:trPr>
              <w:gridAfter w:val="1"/>
              <w:wAfter w:w="28" w:type="dxa"/>
              <w:trHeight w:val="5915"/>
            </w:trPr>
          </w:trPrChange>
        </w:trPr>
        <w:tc>
          <w:tcPr>
            <w:tcW w:w="11162" w:type="dxa"/>
            <w:gridSpan w:val="2"/>
            <w:tcPrChange w:id="192" w:author="Nicholas Gallimore" w:date="2014-03-11T13:46:00Z">
              <w:tcPr>
                <w:tcW w:w="10712" w:type="dxa"/>
                <w:gridSpan w:val="2"/>
              </w:tcPr>
            </w:tcPrChange>
          </w:tcPr>
          <w:p w14:paraId="1AF400FB" w14:textId="44F34693" w:rsidR="00873519" w:rsidRPr="00571D22" w:rsidRDefault="00873519" w:rsidP="0041588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Theme="minorHAnsi" w:hAnsiTheme="minorHAnsi"/>
                <w:sz w:val="20"/>
                <w:szCs w:val="24"/>
                <w:u w:val="single"/>
              </w:rPr>
              <w:pPrChange w:id="193" w:author="Nicholas Gallimore" w:date="2014-03-11T13:47:00Z">
                <w:pPr/>
              </w:pPrChange>
            </w:pPr>
          </w:p>
        </w:tc>
      </w:tr>
    </w:tbl>
    <w:p w14:paraId="433185EF" w14:textId="77777777" w:rsidR="00873519" w:rsidRPr="00571D22" w:rsidRDefault="00873519" w:rsidP="004158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Theme="minorHAnsi" w:hAnsiTheme="minorHAnsi"/>
          <w:b/>
          <w:sz w:val="20"/>
          <w:szCs w:val="24"/>
        </w:rPr>
        <w:pPrChange w:id="194" w:author="Nicholas Gallimore" w:date="2014-03-11T13:47:00Z">
          <w:pPr/>
        </w:pPrChange>
      </w:pPr>
    </w:p>
    <w:p w14:paraId="4E1658C0" w14:textId="77777777" w:rsidR="00873519" w:rsidRPr="00571D22" w:rsidDel="00613DC2" w:rsidRDefault="00873519" w:rsidP="004158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del w:id="195" w:author="Nicholas Gallimore" w:date="2014-03-06T03:34:00Z"/>
          <w:rFonts w:asciiTheme="minorHAnsi" w:hAnsiTheme="minorHAnsi"/>
          <w:b/>
          <w:sz w:val="20"/>
          <w:szCs w:val="24"/>
        </w:rPr>
        <w:pPrChange w:id="196" w:author="Nicholas Gallimore" w:date="2014-03-11T13:47:00Z">
          <w:pPr/>
        </w:pPrChange>
      </w:pPr>
      <w:del w:id="197" w:author="Nicholas Gallimore" w:date="2014-03-06T03:34:00Z">
        <w:r w:rsidRPr="00571D22" w:rsidDel="00613DC2">
          <w:rPr>
            <w:rFonts w:asciiTheme="minorHAnsi" w:hAnsiTheme="minorHAnsi"/>
            <w:b/>
            <w:sz w:val="20"/>
            <w:szCs w:val="24"/>
          </w:rPr>
          <w:delText xml:space="preserve">Page 139: # 8, 10.  </w:delText>
        </w:r>
      </w:del>
    </w:p>
    <w:p w14:paraId="4E1658C0" w14:textId="77777777" w:rsidR="00873519" w:rsidRPr="00571D22" w:rsidDel="00613DC2" w:rsidRDefault="00873519" w:rsidP="004158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del w:id="198" w:author="Nicholas Gallimore" w:date="2014-03-06T03:34:00Z"/>
          <w:rFonts w:asciiTheme="minorHAnsi" w:hAnsiTheme="minorHAnsi"/>
          <w:sz w:val="20"/>
          <w:szCs w:val="24"/>
        </w:rPr>
        <w:pPrChange w:id="199" w:author="Nicholas Gallimore" w:date="2014-03-11T13:47:00Z">
          <w:pPr/>
        </w:pPrChange>
      </w:pPr>
      <w:del w:id="200" w:author="Nicholas Gallimore" w:date="2014-03-06T03:34:00Z">
        <w:r w:rsidRPr="00571D22" w:rsidDel="00613DC2">
          <w:rPr>
            <w:rFonts w:asciiTheme="minorHAnsi" w:hAnsiTheme="minorHAnsi"/>
            <w:sz w:val="20"/>
            <w:szCs w:val="24"/>
          </w:rPr>
          <w:delText>In #10, “effective annual yield” means  “effective annual rate.”</w:delText>
        </w:r>
      </w:del>
    </w:p>
    <w:p w14:paraId="4E1658C0" w14:textId="77777777" w:rsidR="00873519" w:rsidRPr="00571D22" w:rsidRDefault="00873519" w:rsidP="004158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Theme="minorHAnsi" w:hAnsiTheme="minorHAnsi"/>
          <w:sz w:val="20"/>
          <w:szCs w:val="24"/>
        </w:rPr>
        <w:pPrChange w:id="201" w:author="Nicholas Gallimore" w:date="2014-03-11T13:47:00Z">
          <w:pPr/>
        </w:pPrChange>
      </w:pPr>
      <w:del w:id="202" w:author="Nicholas Gallimore" w:date="2014-03-06T03:34:00Z">
        <w:r w:rsidRPr="00571D22" w:rsidDel="00613DC2">
          <w:rPr>
            <w:rFonts w:asciiTheme="minorHAnsi" w:hAnsiTheme="minorHAnsi"/>
            <w:sz w:val="20"/>
            <w:szCs w:val="24"/>
          </w:rPr>
          <w:tab/>
        </w:r>
      </w:del>
      <w:r w:rsidRPr="00571D22">
        <w:rPr>
          <w:rFonts w:asciiTheme="minorHAnsi" w:hAnsiTheme="minorHAnsi"/>
          <w:sz w:val="20"/>
          <w:szCs w:val="24"/>
        </w:rPr>
        <w:tab/>
      </w:r>
      <w:r w:rsidRPr="00571D22">
        <w:rPr>
          <w:rFonts w:asciiTheme="minorHAnsi" w:hAnsiTheme="minorHAnsi"/>
          <w:sz w:val="20"/>
          <w:szCs w:val="24"/>
        </w:rPr>
        <w:tab/>
      </w:r>
    </w:p>
    <w:p w14:paraId="329B5184" w14:textId="77777777" w:rsidR="00873519" w:rsidRPr="00571D22" w:rsidRDefault="00873519" w:rsidP="004158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Theme="minorHAnsi" w:hAnsiTheme="minorHAnsi"/>
          <w:b/>
          <w:sz w:val="20"/>
          <w:szCs w:val="24"/>
        </w:rPr>
        <w:pPrChange w:id="203" w:author="Nicholas Gallimore" w:date="2014-03-11T13:47:00Z">
          <w:pPr/>
        </w:pPrChange>
      </w:pPr>
      <w:r w:rsidRPr="00571D22">
        <w:rPr>
          <w:rFonts w:asciiTheme="minorHAnsi" w:hAnsiTheme="minorHAnsi"/>
          <w:b/>
          <w:sz w:val="20"/>
          <w:szCs w:val="24"/>
        </w:rPr>
        <w:t>Page 157: # 18, 31, 35, 36, 50.</w:t>
      </w:r>
    </w:p>
    <w:p w14:paraId="0B930AE6" w14:textId="77777777" w:rsidR="00873519" w:rsidRPr="00571D22" w:rsidRDefault="00873519" w:rsidP="004158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Theme="minorHAnsi" w:hAnsiTheme="minorHAnsi"/>
          <w:sz w:val="20"/>
          <w:szCs w:val="24"/>
        </w:rPr>
        <w:pPrChange w:id="204" w:author="Nicholas Gallimore" w:date="2014-03-11T13:47:00Z">
          <w:pPr/>
        </w:pPrChange>
      </w:pPr>
    </w:p>
    <w:p w14:paraId="2315DA25" w14:textId="77777777" w:rsidR="00873519" w:rsidRPr="00571D22" w:rsidRDefault="00873519" w:rsidP="004158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Theme="minorHAnsi" w:hAnsiTheme="minorHAnsi"/>
          <w:b/>
          <w:sz w:val="20"/>
          <w:szCs w:val="24"/>
        </w:rPr>
        <w:pPrChange w:id="205" w:author="Nicholas Gallimore" w:date="2014-03-11T13:47:00Z">
          <w:pPr/>
        </w:pPrChange>
      </w:pPr>
      <w:r w:rsidRPr="00571D22">
        <w:rPr>
          <w:rFonts w:asciiTheme="minorHAnsi" w:hAnsiTheme="minorHAnsi"/>
          <w:b/>
          <w:sz w:val="20"/>
          <w:szCs w:val="24"/>
        </w:rPr>
        <w:t xml:space="preserve">Page 167: Read lesson 4.3. </w:t>
      </w:r>
    </w:p>
    <w:sectPr w:rsidR="00873519" w:rsidRPr="00571D2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12F9E"/>
    <w:multiLevelType w:val="hybridMultilevel"/>
    <w:tmpl w:val="F2AA1CA4"/>
    <w:lvl w:ilvl="0" w:tplc="A9DE5E30">
      <w:start w:val="1"/>
      <w:numFmt w:val="lowerRoman"/>
      <w:lvlText w:val="(%1)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visionView w:markup="0"/>
  <w:trackRevision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519"/>
    <w:rsid w:val="00097F07"/>
    <w:rsid w:val="000F3441"/>
    <w:rsid w:val="00200C43"/>
    <w:rsid w:val="00207519"/>
    <w:rsid w:val="002D4904"/>
    <w:rsid w:val="00396EDC"/>
    <w:rsid w:val="003A54D6"/>
    <w:rsid w:val="003C795D"/>
    <w:rsid w:val="00415889"/>
    <w:rsid w:val="004307D2"/>
    <w:rsid w:val="004351F8"/>
    <w:rsid w:val="004532C5"/>
    <w:rsid w:val="00473BC6"/>
    <w:rsid w:val="004D3EDB"/>
    <w:rsid w:val="004F1430"/>
    <w:rsid w:val="005538FF"/>
    <w:rsid w:val="00571D22"/>
    <w:rsid w:val="005B7331"/>
    <w:rsid w:val="005E4AC2"/>
    <w:rsid w:val="00613DC2"/>
    <w:rsid w:val="0061699A"/>
    <w:rsid w:val="006269EA"/>
    <w:rsid w:val="006A460A"/>
    <w:rsid w:val="006E7D2D"/>
    <w:rsid w:val="006F2350"/>
    <w:rsid w:val="006F2906"/>
    <w:rsid w:val="007803F0"/>
    <w:rsid w:val="007D1D91"/>
    <w:rsid w:val="007E6335"/>
    <w:rsid w:val="00824411"/>
    <w:rsid w:val="00873519"/>
    <w:rsid w:val="00917751"/>
    <w:rsid w:val="0093249C"/>
    <w:rsid w:val="00987D03"/>
    <w:rsid w:val="009B0DBB"/>
    <w:rsid w:val="009D52C9"/>
    <w:rsid w:val="00A02163"/>
    <w:rsid w:val="00AC505B"/>
    <w:rsid w:val="00AE4B4B"/>
    <w:rsid w:val="00AF39BB"/>
    <w:rsid w:val="00AF56B7"/>
    <w:rsid w:val="00B51CF8"/>
    <w:rsid w:val="00BD37A0"/>
    <w:rsid w:val="00C26439"/>
    <w:rsid w:val="00C30CD8"/>
    <w:rsid w:val="00C75BED"/>
    <w:rsid w:val="00CE1942"/>
    <w:rsid w:val="00D03CEF"/>
    <w:rsid w:val="00D172C3"/>
    <w:rsid w:val="00D17836"/>
    <w:rsid w:val="00D20E9D"/>
    <w:rsid w:val="00D30761"/>
    <w:rsid w:val="00DE3D90"/>
    <w:rsid w:val="00DF5859"/>
    <w:rsid w:val="00E80102"/>
    <w:rsid w:val="00EA72E7"/>
    <w:rsid w:val="00EE0165"/>
    <w:rsid w:val="00F4547C"/>
    <w:rsid w:val="00F53EA4"/>
    <w:rsid w:val="00FD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42"/>
    <o:shapelayout v:ext="edit">
      <o:idmap v:ext="edit" data="1"/>
    </o:shapelayout>
  </w:shapeDefaults>
  <w:decimalSymbol w:val="."/>
  <w:listSeparator w:val=","/>
  <w14:docId w14:val="462853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35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35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51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D4904"/>
    <w:pPr>
      <w:ind w:left="720"/>
      <w:contextualSpacing/>
    </w:pPr>
  </w:style>
  <w:style w:type="paragraph" w:styleId="Revision">
    <w:name w:val="Revision"/>
    <w:hidden/>
    <w:uiPriority w:val="99"/>
    <w:semiHidden/>
    <w:rsid w:val="00571D22"/>
    <w:rPr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35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35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51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D4904"/>
    <w:pPr>
      <w:ind w:left="720"/>
      <w:contextualSpacing/>
    </w:pPr>
  </w:style>
  <w:style w:type="paragraph" w:styleId="Revision">
    <w:name w:val="Revision"/>
    <w:hidden/>
    <w:uiPriority w:val="99"/>
    <w:semiHidden/>
    <w:rsid w:val="00571D2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oleObject" Target="embeddings/oleObject20.bin"/><Relationship Id="rId47" Type="http://schemas.openxmlformats.org/officeDocument/2006/relationships/fontTable" Target="fontTable.xml"/><Relationship Id="rId48" Type="http://schemas.openxmlformats.org/officeDocument/2006/relationships/theme" Target="theme/theme1.xml"/><Relationship Id="rId20" Type="http://schemas.openxmlformats.org/officeDocument/2006/relationships/oleObject" Target="embeddings/oleObject7.bin"/><Relationship Id="rId21" Type="http://schemas.openxmlformats.org/officeDocument/2006/relationships/image" Target="media/image8.emf"/><Relationship Id="rId22" Type="http://schemas.openxmlformats.org/officeDocument/2006/relationships/oleObject" Target="embeddings/oleObject8.bin"/><Relationship Id="rId23" Type="http://schemas.openxmlformats.org/officeDocument/2006/relationships/image" Target="media/image9.emf"/><Relationship Id="rId24" Type="http://schemas.openxmlformats.org/officeDocument/2006/relationships/oleObject" Target="embeddings/oleObject9.bin"/><Relationship Id="rId25" Type="http://schemas.openxmlformats.org/officeDocument/2006/relationships/image" Target="media/image10.emf"/><Relationship Id="rId26" Type="http://schemas.openxmlformats.org/officeDocument/2006/relationships/oleObject" Target="embeddings/oleObject10.bin"/><Relationship Id="rId27" Type="http://schemas.openxmlformats.org/officeDocument/2006/relationships/image" Target="media/image11.emf"/><Relationship Id="rId28" Type="http://schemas.openxmlformats.org/officeDocument/2006/relationships/oleObject" Target="embeddings/oleObject11.bin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oleObject" Target="embeddings/oleObject12.bin"/><Relationship Id="rId31" Type="http://schemas.openxmlformats.org/officeDocument/2006/relationships/image" Target="media/image13.emf"/><Relationship Id="rId32" Type="http://schemas.openxmlformats.org/officeDocument/2006/relationships/oleObject" Target="embeddings/oleObject13.bin"/><Relationship Id="rId9" Type="http://schemas.openxmlformats.org/officeDocument/2006/relationships/image" Target="media/image2.emf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oleObject" Target="embeddings/oleObject1.bin"/><Relationship Id="rId33" Type="http://schemas.openxmlformats.org/officeDocument/2006/relationships/image" Target="media/image14.emf"/><Relationship Id="rId34" Type="http://schemas.openxmlformats.org/officeDocument/2006/relationships/oleObject" Target="embeddings/oleObject14.bin"/><Relationship Id="rId35" Type="http://schemas.openxmlformats.org/officeDocument/2006/relationships/image" Target="media/image15.emf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1" Type="http://schemas.openxmlformats.org/officeDocument/2006/relationships/image" Target="media/image3.emf"/><Relationship Id="rId12" Type="http://schemas.openxmlformats.org/officeDocument/2006/relationships/oleObject" Target="embeddings/oleObject3.bin"/><Relationship Id="rId13" Type="http://schemas.openxmlformats.org/officeDocument/2006/relationships/image" Target="media/image4.emf"/><Relationship Id="rId14" Type="http://schemas.openxmlformats.org/officeDocument/2006/relationships/oleObject" Target="embeddings/oleObject4.bin"/><Relationship Id="rId15" Type="http://schemas.openxmlformats.org/officeDocument/2006/relationships/image" Target="media/image5.emf"/><Relationship Id="rId16" Type="http://schemas.openxmlformats.org/officeDocument/2006/relationships/oleObject" Target="embeddings/oleObject5.bin"/><Relationship Id="rId17" Type="http://schemas.openxmlformats.org/officeDocument/2006/relationships/image" Target="media/image6.emf"/><Relationship Id="rId18" Type="http://schemas.openxmlformats.org/officeDocument/2006/relationships/oleObject" Target="embeddings/oleObject6.bin"/><Relationship Id="rId19" Type="http://schemas.openxmlformats.org/officeDocument/2006/relationships/image" Target="media/image7.emf"/><Relationship Id="rId37" Type="http://schemas.openxmlformats.org/officeDocument/2006/relationships/image" Target="media/image16.emf"/><Relationship Id="rId38" Type="http://schemas.openxmlformats.org/officeDocument/2006/relationships/oleObject" Target="embeddings/oleObject16.bin"/><Relationship Id="rId39" Type="http://schemas.openxmlformats.org/officeDocument/2006/relationships/image" Target="media/image17.emf"/><Relationship Id="rId40" Type="http://schemas.openxmlformats.org/officeDocument/2006/relationships/oleObject" Target="embeddings/oleObject17.bin"/><Relationship Id="rId41" Type="http://schemas.openxmlformats.org/officeDocument/2006/relationships/image" Target="media/image18.emf"/><Relationship Id="rId42" Type="http://schemas.openxmlformats.org/officeDocument/2006/relationships/oleObject" Target="embeddings/oleObject18.bin"/><Relationship Id="rId43" Type="http://schemas.openxmlformats.org/officeDocument/2006/relationships/image" Target="media/image19.emf"/><Relationship Id="rId44" Type="http://schemas.openxmlformats.org/officeDocument/2006/relationships/oleObject" Target="embeddings/oleObject19.bin"/><Relationship Id="rId45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A95296-E1D2-F241-BA35-BA5B8E7A8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218</Words>
  <Characters>1245</Characters>
  <Application>Microsoft Macintosh Word</Application>
  <DocSecurity>0</DocSecurity>
  <Lines>10</Lines>
  <Paragraphs>2</Paragraphs>
  <ScaleCrop>false</ScaleCrop>
  <HeadingPairs>
    <vt:vector size="2" baseType="variant">
      <vt:variant>
        <vt:lpstr>HW 06 </vt:lpstr>
      </vt:variant>
      <vt:variant>
        <vt:i4>0</vt:i4>
      </vt:variant>
    </vt:vector>
  </HeadingPairs>
  <Company>Virtual Theologies</Company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06 </dc:title>
  <dc:subject/>
  <dc:creator>David</dc:creator>
  <cp:keywords/>
  <dc:description/>
  <cp:lastModifiedBy>Nicholas Gallimore</cp:lastModifiedBy>
  <cp:revision>27</cp:revision>
  <dcterms:created xsi:type="dcterms:W3CDTF">2014-03-06T03:26:00Z</dcterms:created>
  <dcterms:modified xsi:type="dcterms:W3CDTF">2014-03-11T17:48:00Z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